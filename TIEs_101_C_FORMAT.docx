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DB8B52" w14:textId="7CC9EB65" w:rsidR="00F37E16" w:rsidRPr="00F37E16" w:rsidRDefault="00F37E16" w:rsidP="00D21416">
      <w:pPr>
        <w:pStyle w:val="1"/>
      </w:pPr>
      <w:r w:rsidRPr="00F37E16">
        <w:rPr>
          <w:rFonts w:hint="eastAsia"/>
        </w:rPr>
        <w:t>3</w:t>
      </w:r>
      <w:r w:rsidRPr="00F37E16">
        <w:rPr>
          <w:rFonts w:hint="eastAsia"/>
        </w:rPr>
        <w:t>장</w:t>
      </w:r>
      <w:r w:rsidRPr="00F37E16">
        <w:rPr>
          <w:rFonts w:hint="eastAsia"/>
        </w:rPr>
        <w:t xml:space="preserve"> </w:t>
      </w:r>
      <w:r w:rsidRPr="00F37E16">
        <w:rPr>
          <w:rFonts w:hint="eastAsia"/>
        </w:rPr>
        <w:t>헬로</w:t>
      </w:r>
      <w:del w:id="0" w:author="이현서" w:date="2024-10-07T22:23:00Z" w16du:dateUtc="2024-10-07T13:23:00Z">
        <w:r w:rsidRPr="00F37E16" w:rsidDel="00193DEC">
          <w:rPr>
            <w:rFonts w:hint="eastAsia"/>
          </w:rPr>
          <w:delText xml:space="preserve">  </w:delText>
        </w:r>
      </w:del>
      <w:ins w:id="1" w:author="이현서" w:date="2024-10-07T22:23:00Z" w16du:dateUtc="2024-10-07T13:23:00Z">
        <w:r w:rsidR="00193DEC">
          <w:rPr>
            <w:rFonts w:hint="eastAsia"/>
          </w:rPr>
          <w:t xml:space="preserve"> </w:t>
        </w:r>
      </w:ins>
      <w:del w:id="2" w:author="이현서" w:date="2024-10-06T11:47:00Z" w16du:dateUtc="2024-10-06T02:47:00Z">
        <w:r w:rsidRPr="00F37E16" w:rsidDel="00F637F4">
          <w:rPr>
            <w:rFonts w:hint="eastAsia"/>
          </w:rPr>
          <w:delText>TIES</w:delText>
        </w:r>
      </w:del>
      <w:ins w:id="3" w:author="이현서" w:date="2024-10-06T11:47:00Z" w16du:dateUtc="2024-10-06T02:47:00Z">
        <w:r w:rsidR="00F637F4">
          <w:rPr>
            <w:rFonts w:hint="eastAsia"/>
          </w:rPr>
          <w:t>월드</w:t>
        </w:r>
      </w:ins>
    </w:p>
    <w:p w14:paraId="1D894B29" w14:textId="77777777" w:rsidR="00D21416" w:rsidRDefault="00D21416" w:rsidP="00F37E16">
      <w:pPr>
        <w:rPr>
          <w:rFonts w:asciiTheme="minorEastAsia" w:hAnsiTheme="minorEastAsia"/>
        </w:rPr>
      </w:pPr>
    </w:p>
    <w:p w14:paraId="2526C140" w14:textId="77777777" w:rsidR="00D21416" w:rsidRPr="00D21416" w:rsidRDefault="00D21416" w:rsidP="00D21416">
      <w:pPr>
        <w:rPr>
          <w:rFonts w:asciiTheme="minorEastAsia" w:hAnsiTheme="minorEastAsia"/>
          <w:b/>
        </w:rPr>
      </w:pPr>
      <w:r w:rsidRPr="00D21416">
        <w:rPr>
          <w:rFonts w:asciiTheme="minorEastAsia" w:hAnsiTheme="minorEastAsia" w:hint="eastAsia"/>
          <w:b/>
        </w:rPr>
        <w:t>학습 목표</w:t>
      </w:r>
    </w:p>
    <w:p w14:paraId="5AD071D7" w14:textId="20EC67D8" w:rsidR="00D21416" w:rsidRPr="00D21416" w:rsidRDefault="00D21416" w:rsidP="00D21416">
      <w:pPr>
        <w:rPr>
          <w:rFonts w:asciiTheme="minorEastAsia" w:hAnsiTheme="minorEastAsia"/>
        </w:rPr>
      </w:pPr>
      <w:r w:rsidRPr="00D21416">
        <w:rPr>
          <w:rFonts w:asciiTheme="minorEastAsia" w:hAnsiTheme="minorEastAsia"/>
        </w:rPr>
        <w:t xml:space="preserve">C </w:t>
      </w:r>
      <w:r w:rsidRPr="00D21416">
        <w:rPr>
          <w:rFonts w:asciiTheme="minorEastAsia" w:hAnsiTheme="minorEastAsia" w:hint="eastAsia"/>
        </w:rPr>
        <w:t xml:space="preserve">언어 </w:t>
      </w:r>
      <w:r>
        <w:rPr>
          <w:rFonts w:asciiTheme="minorEastAsia" w:hAnsiTheme="minorEastAsia" w:hint="eastAsia"/>
        </w:rPr>
        <w:t>프로그램의 기본 구조를 알고</w:t>
      </w:r>
      <w:ins w:id="4" w:author="이현서" w:date="2024-10-07T22:22:00Z" w16du:dateUtc="2024-10-07T13:22:00Z">
        <w:r w:rsidR="00193DEC">
          <w:rPr>
            <w:rFonts w:asciiTheme="minorEastAsia" w:hAnsiTheme="minorEastAsia" w:hint="eastAsia"/>
          </w:rPr>
          <w:t xml:space="preserve"> 있고, 실행되는 순서를 확인할 수 있다.</w:t>
        </w:r>
      </w:ins>
      <w:del w:id="5" w:author="이현서" w:date="2024-10-07T22:22:00Z" w16du:dateUtc="2024-10-07T13:22:00Z">
        <w:r w:rsidDel="00193DEC">
          <w:rPr>
            <w:rFonts w:asciiTheme="minorEastAsia" w:hAnsiTheme="minorEastAsia" w:hint="eastAsia"/>
          </w:rPr>
          <w:delText xml:space="preserve"> 실행해 볼 수 있다.</w:delText>
        </w:r>
      </w:del>
    </w:p>
    <w:p w14:paraId="09AC2AC9" w14:textId="77777777" w:rsidR="00D21416" w:rsidRPr="00D21416" w:rsidRDefault="00D21416" w:rsidP="00D21416">
      <w:pPr>
        <w:rPr>
          <w:rFonts w:asciiTheme="minorEastAsia" w:hAnsiTheme="minorEastAsia"/>
        </w:rPr>
      </w:pPr>
      <w:r w:rsidRPr="00D21416">
        <w:rPr>
          <w:rFonts w:asciiTheme="minorEastAsia" w:hAnsiTheme="minorEastAsia" w:hint="eastAsia"/>
        </w:rPr>
        <w:t>지금 나의 상태는</w:t>
      </w:r>
      <w:r w:rsidRPr="00D21416">
        <w:rPr>
          <w:rFonts w:asciiTheme="minorEastAsia" w:hAnsiTheme="minorEastAsia"/>
        </w:rPr>
        <w:t xml:space="preserve"> ____</w:t>
      </w:r>
      <w:r w:rsidRPr="00D21416">
        <w:rPr>
          <w:rFonts w:asciiTheme="minorEastAsia" w:hAnsiTheme="minorEastAsia" w:hint="eastAsia"/>
        </w:rPr>
        <w:t>점이고 이 장을 학습하고 난 뒤 나의 목표는</w:t>
      </w:r>
      <w:r w:rsidRPr="00D21416">
        <w:rPr>
          <w:rFonts w:asciiTheme="minorEastAsia" w:hAnsiTheme="minorEastAsia"/>
        </w:rPr>
        <w:t xml:space="preserve"> ____</w:t>
      </w:r>
      <w:r w:rsidRPr="00D21416">
        <w:rPr>
          <w:rFonts w:asciiTheme="minorEastAsia" w:hAnsiTheme="minorEastAsia" w:hint="eastAsia"/>
        </w:rPr>
        <w:t>점이다</w:t>
      </w:r>
      <w:r w:rsidRPr="00D21416">
        <w:rPr>
          <w:rFonts w:asciiTheme="minorEastAsia" w:hAnsiTheme="minorEastAsia"/>
        </w:rPr>
        <w:t>.</w:t>
      </w:r>
    </w:p>
    <w:p w14:paraId="2CF22727" w14:textId="77777777" w:rsidR="00D21416" w:rsidRPr="00D21416" w:rsidRDefault="00D21416">
      <w:pPr>
        <w:pStyle w:val="aff2"/>
        <w:ind w:left="200" w:right="200"/>
        <w:pPrChange w:id="6" w:author="이현서" w:date="2024-10-06T11:47:00Z" w16du:dateUtc="2024-10-06T02:47:00Z">
          <w:pPr/>
        </w:pPrChange>
      </w:pPr>
      <w:r w:rsidRPr="00D21416">
        <w:rPr>
          <w:rFonts w:hint="eastAsia"/>
        </w:rPr>
        <w:t>1</w:t>
      </w:r>
      <w:r w:rsidRPr="00D21416">
        <w:rPr>
          <w:rFonts w:hint="eastAsia"/>
        </w:rPr>
        <w:tab/>
        <w:t>전혀 모른다</w:t>
      </w:r>
    </w:p>
    <w:p w14:paraId="60D4DD9B" w14:textId="77777777" w:rsidR="00D21416" w:rsidRPr="00D21416" w:rsidRDefault="00D21416">
      <w:pPr>
        <w:pStyle w:val="aff2"/>
        <w:ind w:left="200" w:right="200"/>
        <w:pPrChange w:id="7" w:author="이현서" w:date="2024-10-06T11:47:00Z" w16du:dateUtc="2024-10-06T02:47:00Z">
          <w:pPr/>
        </w:pPrChange>
      </w:pPr>
      <w:r w:rsidRPr="00D21416">
        <w:rPr>
          <w:rFonts w:hint="eastAsia"/>
        </w:rPr>
        <w:t>2</w:t>
      </w:r>
      <w:r w:rsidRPr="00D21416">
        <w:rPr>
          <w:rFonts w:hint="eastAsia"/>
        </w:rPr>
        <w:tab/>
        <w:t>이름만 들어봤다</w:t>
      </w:r>
    </w:p>
    <w:p w14:paraId="6146665D" w14:textId="77777777" w:rsidR="00D21416" w:rsidRPr="00D21416" w:rsidRDefault="00D21416">
      <w:pPr>
        <w:pStyle w:val="aff2"/>
        <w:ind w:left="200" w:right="200"/>
        <w:pPrChange w:id="8" w:author="이현서" w:date="2024-10-06T11:47:00Z" w16du:dateUtc="2024-10-06T02:47:00Z">
          <w:pPr/>
        </w:pPrChange>
      </w:pPr>
      <w:r w:rsidRPr="00D21416">
        <w:rPr>
          <w:rFonts w:hint="eastAsia"/>
        </w:rPr>
        <w:t>3</w:t>
      </w:r>
      <w:r w:rsidRPr="00D21416">
        <w:rPr>
          <w:rFonts w:hint="eastAsia"/>
        </w:rPr>
        <w:tab/>
        <w:t>어렴풋이 안다</w:t>
      </w:r>
    </w:p>
    <w:p w14:paraId="64D1DC91" w14:textId="77777777" w:rsidR="00D21416" w:rsidRPr="00D21416" w:rsidRDefault="00D21416">
      <w:pPr>
        <w:pStyle w:val="aff2"/>
        <w:ind w:left="200" w:right="200"/>
        <w:pPrChange w:id="9" w:author="이현서" w:date="2024-10-06T11:47:00Z" w16du:dateUtc="2024-10-06T02:47:00Z">
          <w:pPr/>
        </w:pPrChange>
      </w:pPr>
      <w:r w:rsidRPr="00D21416">
        <w:rPr>
          <w:rFonts w:hint="eastAsia"/>
        </w:rPr>
        <w:t>4</w:t>
      </w:r>
      <w:r w:rsidRPr="00D21416">
        <w:rPr>
          <w:rFonts w:hint="eastAsia"/>
        </w:rPr>
        <w:tab/>
        <w:t>설명하기는 어렵지만 사용할 수 있다</w:t>
      </w:r>
    </w:p>
    <w:p w14:paraId="62079E42" w14:textId="77777777" w:rsidR="00D21416" w:rsidRPr="00D21416" w:rsidRDefault="00D21416">
      <w:pPr>
        <w:pStyle w:val="aff2"/>
        <w:ind w:left="200" w:right="200"/>
        <w:pPrChange w:id="10" w:author="이현서" w:date="2024-10-06T11:47:00Z" w16du:dateUtc="2024-10-06T02:47:00Z">
          <w:pPr/>
        </w:pPrChange>
      </w:pPr>
      <w:r w:rsidRPr="00D21416">
        <w:rPr>
          <w:rFonts w:hint="eastAsia"/>
        </w:rPr>
        <w:t>5</w:t>
      </w:r>
      <w:r w:rsidRPr="00D21416">
        <w:rPr>
          <w:rFonts w:hint="eastAsia"/>
        </w:rPr>
        <w:tab/>
        <w:t>무엇인지 정확히 알고 설명할 수 있다</w:t>
      </w:r>
    </w:p>
    <w:tbl>
      <w:tblPr>
        <w:tblStyle w:val="afff6"/>
        <w:tblW w:w="0" w:type="auto"/>
        <w:tblLook w:val="04A0" w:firstRow="1" w:lastRow="0" w:firstColumn="1" w:lastColumn="0" w:noHBand="0" w:noVBand="1"/>
      </w:tblPr>
      <w:tblGrid>
        <w:gridCol w:w="6374"/>
        <w:gridCol w:w="595"/>
        <w:gridCol w:w="595"/>
        <w:gridCol w:w="595"/>
        <w:gridCol w:w="595"/>
        <w:gridCol w:w="596"/>
      </w:tblGrid>
      <w:tr w:rsidR="00D21416" w:rsidRPr="00D21416" w14:paraId="02859EB6" w14:textId="77777777" w:rsidTr="00D21416">
        <w:trPr>
          <w:trHeight w:val="56"/>
        </w:trPr>
        <w:tc>
          <w:tcPr>
            <w:tcW w:w="6374" w:type="dxa"/>
            <w:tcBorders>
              <w:top w:val="single" w:sz="4" w:space="0" w:color="auto"/>
              <w:left w:val="single" w:sz="4" w:space="0" w:color="auto"/>
              <w:bottom w:val="single" w:sz="4" w:space="0" w:color="auto"/>
              <w:right w:val="single" w:sz="4" w:space="0" w:color="auto"/>
            </w:tcBorders>
            <w:vAlign w:val="center"/>
            <w:hideMark/>
          </w:tcPr>
          <w:p w14:paraId="594F4648" w14:textId="66CF19BA" w:rsidR="00D21416" w:rsidRPr="00D21416" w:rsidRDefault="00D21416" w:rsidP="00D21416">
            <w:pPr>
              <w:rPr>
                <w:rFonts w:asciiTheme="minorEastAsia" w:hAnsiTheme="minorEastAsia"/>
              </w:rPr>
            </w:pPr>
            <w:r>
              <w:rPr>
                <w:rFonts w:asciiTheme="minorEastAsia" w:hAnsiTheme="minorEastAsia" w:hint="eastAsia"/>
              </w:rPr>
              <w:t>2장에서 구성한 개발환경을 이용하여 간단한 프로그램을 작성할 수 있다.</w:t>
            </w:r>
          </w:p>
        </w:tc>
        <w:tc>
          <w:tcPr>
            <w:tcW w:w="595" w:type="dxa"/>
            <w:tcBorders>
              <w:top w:val="single" w:sz="4" w:space="0" w:color="auto"/>
              <w:left w:val="single" w:sz="4" w:space="0" w:color="auto"/>
              <w:bottom w:val="single" w:sz="4" w:space="0" w:color="auto"/>
              <w:right w:val="single" w:sz="4" w:space="0" w:color="auto"/>
            </w:tcBorders>
            <w:vAlign w:val="center"/>
          </w:tcPr>
          <w:p w14:paraId="51481F1B"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56DE3EAD"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71753F5"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44FCA111" w14:textId="77777777" w:rsidR="00D21416" w:rsidRPr="00D21416" w:rsidRDefault="00D21416" w:rsidP="00D21416">
            <w:pPr>
              <w:rPr>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2ABBD275" w14:textId="77777777" w:rsidR="00D21416" w:rsidRPr="00D21416" w:rsidRDefault="00D21416" w:rsidP="00D21416">
            <w:pPr>
              <w:rPr>
                <w:rFonts w:asciiTheme="minorEastAsia" w:hAnsiTheme="minorEastAsia"/>
              </w:rPr>
            </w:pPr>
          </w:p>
        </w:tc>
      </w:tr>
      <w:tr w:rsidR="00D21416" w:rsidRPr="00D21416" w14:paraId="28D3CEE7" w14:textId="77777777" w:rsidTr="00D21416">
        <w:tc>
          <w:tcPr>
            <w:tcW w:w="6374" w:type="dxa"/>
            <w:tcBorders>
              <w:top w:val="single" w:sz="4" w:space="0" w:color="auto"/>
              <w:left w:val="single" w:sz="4" w:space="0" w:color="auto"/>
              <w:bottom w:val="single" w:sz="4" w:space="0" w:color="auto"/>
              <w:right w:val="single" w:sz="4" w:space="0" w:color="auto"/>
            </w:tcBorders>
            <w:vAlign w:val="center"/>
            <w:hideMark/>
          </w:tcPr>
          <w:p w14:paraId="5B26552D" w14:textId="6ACD4FA4" w:rsidR="00D21416" w:rsidRPr="00D21416" w:rsidRDefault="00D21416" w:rsidP="00D21416">
            <w:pPr>
              <w:rPr>
                <w:rFonts w:asciiTheme="minorEastAsia" w:hAnsiTheme="minorEastAsia"/>
              </w:rPr>
            </w:pPr>
            <w:r>
              <w:rPr>
                <w:rFonts w:asciiTheme="minorEastAsia" w:hAnsiTheme="minorEastAsia" w:hint="eastAsia"/>
              </w:rPr>
              <w:t>프로</w:t>
            </w:r>
            <w:r w:rsidRPr="00F37E16">
              <w:rPr>
                <w:rFonts w:asciiTheme="minorEastAsia" w:hAnsiTheme="minorEastAsia" w:hint="eastAsia"/>
              </w:rPr>
              <w:t>젝트 파일의 기본 구조, 소스 코드의 기본 골격을 이해</w:t>
            </w:r>
            <w:r>
              <w:rPr>
                <w:rFonts w:asciiTheme="minorEastAsia" w:hAnsiTheme="minorEastAsia" w:hint="eastAsia"/>
              </w:rPr>
              <w:t>합니다.</w:t>
            </w:r>
          </w:p>
        </w:tc>
        <w:tc>
          <w:tcPr>
            <w:tcW w:w="595" w:type="dxa"/>
            <w:tcBorders>
              <w:top w:val="single" w:sz="4" w:space="0" w:color="auto"/>
              <w:left w:val="single" w:sz="4" w:space="0" w:color="auto"/>
              <w:bottom w:val="single" w:sz="4" w:space="0" w:color="auto"/>
              <w:right w:val="single" w:sz="4" w:space="0" w:color="auto"/>
            </w:tcBorders>
            <w:vAlign w:val="center"/>
          </w:tcPr>
          <w:p w14:paraId="689E8DDE"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5B56B6C"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3BE6C5AF"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1F3A8DF0" w14:textId="77777777" w:rsidR="00D21416" w:rsidRPr="00D21416" w:rsidRDefault="00D21416" w:rsidP="00D21416">
            <w:pPr>
              <w:rPr>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2463EEFB" w14:textId="77777777" w:rsidR="00D21416" w:rsidRPr="00D21416" w:rsidRDefault="00D21416" w:rsidP="00D21416">
            <w:pPr>
              <w:rPr>
                <w:rFonts w:asciiTheme="minorEastAsia" w:hAnsiTheme="minorEastAsia"/>
              </w:rPr>
            </w:pPr>
          </w:p>
        </w:tc>
      </w:tr>
      <w:tr w:rsidR="00D21416" w:rsidRPr="00D21416" w14:paraId="33D9EDD0" w14:textId="77777777" w:rsidTr="00D21416">
        <w:tc>
          <w:tcPr>
            <w:tcW w:w="6374" w:type="dxa"/>
            <w:tcBorders>
              <w:top w:val="single" w:sz="4" w:space="0" w:color="auto"/>
              <w:left w:val="single" w:sz="4" w:space="0" w:color="auto"/>
              <w:bottom w:val="single" w:sz="4" w:space="0" w:color="auto"/>
              <w:right w:val="single" w:sz="4" w:space="0" w:color="auto"/>
            </w:tcBorders>
            <w:vAlign w:val="center"/>
            <w:hideMark/>
          </w:tcPr>
          <w:p w14:paraId="60B544D7" w14:textId="0DCB301C" w:rsidR="00D21416" w:rsidRPr="00D21416" w:rsidRDefault="00D21416" w:rsidP="00D21416">
            <w:pPr>
              <w:rPr>
                <w:rFonts w:asciiTheme="minorEastAsia" w:hAnsiTheme="minorEastAsia"/>
              </w:rPr>
            </w:pPr>
            <w:r>
              <w:rPr>
                <w:rFonts w:asciiTheme="minorEastAsia" w:hAnsiTheme="minorEastAsia" w:hint="eastAsia"/>
              </w:rPr>
              <w:t>소스 코드를 한 줄씩 실행해 볼 수 있다.</w:t>
            </w:r>
          </w:p>
        </w:tc>
        <w:tc>
          <w:tcPr>
            <w:tcW w:w="595" w:type="dxa"/>
            <w:tcBorders>
              <w:top w:val="single" w:sz="4" w:space="0" w:color="auto"/>
              <w:left w:val="single" w:sz="4" w:space="0" w:color="auto"/>
              <w:bottom w:val="single" w:sz="4" w:space="0" w:color="auto"/>
              <w:right w:val="single" w:sz="4" w:space="0" w:color="auto"/>
            </w:tcBorders>
            <w:vAlign w:val="center"/>
          </w:tcPr>
          <w:p w14:paraId="251ECC8A"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29999B35"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04E40844"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3B1DBB2C" w14:textId="77777777" w:rsidR="00D21416" w:rsidRPr="00D21416" w:rsidRDefault="00D21416" w:rsidP="00D21416">
            <w:pPr>
              <w:rPr>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7EA24FBC" w14:textId="77777777" w:rsidR="00D21416" w:rsidRPr="00D21416" w:rsidRDefault="00D21416" w:rsidP="00D21416">
            <w:pPr>
              <w:rPr>
                <w:rFonts w:asciiTheme="minorEastAsia" w:hAnsiTheme="minorEastAsia"/>
              </w:rPr>
            </w:pPr>
          </w:p>
        </w:tc>
      </w:tr>
      <w:tr w:rsidR="00D21416" w:rsidRPr="00D21416" w14:paraId="10EFD7BC" w14:textId="77777777" w:rsidTr="00D21416">
        <w:tc>
          <w:tcPr>
            <w:tcW w:w="6374" w:type="dxa"/>
            <w:tcBorders>
              <w:top w:val="single" w:sz="4" w:space="0" w:color="auto"/>
              <w:left w:val="single" w:sz="4" w:space="0" w:color="auto"/>
              <w:bottom w:val="single" w:sz="4" w:space="0" w:color="auto"/>
              <w:right w:val="single" w:sz="4" w:space="0" w:color="auto"/>
            </w:tcBorders>
            <w:vAlign w:val="center"/>
          </w:tcPr>
          <w:p w14:paraId="4A850A9F" w14:textId="1DD246C9"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6CF5493B"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1907439D"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46B99628" w14:textId="77777777" w:rsidR="00D21416" w:rsidRPr="00D21416" w:rsidRDefault="00D21416" w:rsidP="00D21416">
            <w:pPr>
              <w:rPr>
                <w:rFonts w:asciiTheme="minorEastAsia" w:hAnsiTheme="minorEastAsia"/>
              </w:rPr>
            </w:pPr>
          </w:p>
        </w:tc>
        <w:tc>
          <w:tcPr>
            <w:tcW w:w="595" w:type="dxa"/>
            <w:tcBorders>
              <w:top w:val="single" w:sz="4" w:space="0" w:color="auto"/>
              <w:left w:val="single" w:sz="4" w:space="0" w:color="auto"/>
              <w:bottom w:val="single" w:sz="4" w:space="0" w:color="auto"/>
              <w:right w:val="single" w:sz="4" w:space="0" w:color="auto"/>
            </w:tcBorders>
            <w:vAlign w:val="center"/>
          </w:tcPr>
          <w:p w14:paraId="58C2583E" w14:textId="77777777" w:rsidR="00D21416" w:rsidRPr="00D21416" w:rsidRDefault="00D21416" w:rsidP="00D21416">
            <w:pPr>
              <w:rPr>
                <w:rFonts w:asciiTheme="minorEastAsia" w:hAnsiTheme="minorEastAsia"/>
              </w:rPr>
            </w:pPr>
          </w:p>
        </w:tc>
        <w:tc>
          <w:tcPr>
            <w:tcW w:w="596" w:type="dxa"/>
            <w:tcBorders>
              <w:top w:val="single" w:sz="4" w:space="0" w:color="auto"/>
              <w:left w:val="single" w:sz="4" w:space="0" w:color="auto"/>
              <w:bottom w:val="single" w:sz="4" w:space="0" w:color="auto"/>
              <w:right w:val="single" w:sz="4" w:space="0" w:color="auto"/>
            </w:tcBorders>
            <w:vAlign w:val="center"/>
          </w:tcPr>
          <w:p w14:paraId="32C028F4" w14:textId="77777777" w:rsidR="00D21416" w:rsidRPr="00D21416" w:rsidRDefault="00D21416" w:rsidP="00D21416">
            <w:pPr>
              <w:rPr>
                <w:rFonts w:asciiTheme="minorEastAsia" w:hAnsiTheme="minorEastAsia"/>
              </w:rPr>
            </w:pPr>
          </w:p>
        </w:tc>
      </w:tr>
    </w:tbl>
    <w:p w14:paraId="557DD587" w14:textId="77777777" w:rsidR="00D21416" w:rsidRDefault="00D21416" w:rsidP="00F37E16">
      <w:pPr>
        <w:rPr>
          <w:rFonts w:asciiTheme="minorEastAsia" w:hAnsiTheme="minorEastAsia"/>
        </w:rPr>
      </w:pPr>
    </w:p>
    <w:p w14:paraId="4D7F8AEC" w14:textId="03B04D12" w:rsidR="00F37E16" w:rsidRPr="00F37E16" w:rsidRDefault="00F37E16" w:rsidP="00F37E16">
      <w:pPr>
        <w:rPr>
          <w:rFonts w:asciiTheme="minorEastAsia" w:hAnsiTheme="minorEastAsia"/>
        </w:rPr>
      </w:pPr>
      <w:r w:rsidRPr="00F37E16">
        <w:rPr>
          <w:rFonts w:asciiTheme="minorEastAsia" w:hAnsiTheme="minorEastAsia" w:hint="eastAsia"/>
        </w:rPr>
        <w:t>이번 장에서 배울 내용은</w:t>
      </w:r>
    </w:p>
    <w:p w14:paraId="31015574"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2장에서 구성한 개발 환경을 이용하여 간단한 프로그램을 작성해 봅니다.</w:t>
      </w:r>
    </w:p>
    <w:p w14:paraId="1B381531"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프로젝트 파일의 기본 구조, 소스 코드의 기본 골격을 이해합니다.</w:t>
      </w:r>
    </w:p>
    <w:p w14:paraId="5191A84E" w14:textId="4EBC4B8D"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소스코드를 한 줄씩 실행해 봅니다.</w:t>
      </w:r>
      <w:r w:rsidR="00D21416">
        <w:rPr>
          <w:rFonts w:asciiTheme="minorEastAsia" w:hAnsiTheme="minorEastAsia" w:hint="eastAsia"/>
        </w:rPr>
        <w:t>`</w:t>
      </w:r>
    </w:p>
    <w:p w14:paraId="5BF29851" w14:textId="77777777" w:rsidR="00F37E16" w:rsidRPr="00F37E16" w:rsidRDefault="00F37E16" w:rsidP="00D21416">
      <w:pPr>
        <w:pStyle w:val="2"/>
      </w:pPr>
      <w:r w:rsidRPr="00F37E16">
        <w:t>3.1 Hello, TIEs</w:t>
      </w:r>
    </w:p>
    <w:p w14:paraId="04CA4F6B" w14:textId="2200152F" w:rsidR="00F37E16" w:rsidRPr="00F37E16" w:rsidRDefault="00F37E16" w:rsidP="00F37E16">
      <w:pPr>
        <w:rPr>
          <w:rFonts w:asciiTheme="minorEastAsia" w:hAnsiTheme="minorEastAsia"/>
        </w:rPr>
      </w:pPr>
      <w:del w:id="11" w:author="이현서" w:date="2024-10-06T11:48:00Z" w16du:dateUtc="2024-10-06T02:48:00Z">
        <w:r w:rsidRPr="00F37E16" w:rsidDel="0030071F">
          <w:rPr>
            <w:rFonts w:asciiTheme="minorEastAsia" w:hAnsiTheme="minorEastAsia" w:hint="eastAsia"/>
          </w:rPr>
          <w:delText xml:space="preserve">2장에서는 </w:delText>
        </w:r>
      </w:del>
      <w:ins w:id="12" w:author="이현서" w:date="2024-10-06T11:48:00Z" w16du:dateUtc="2024-10-06T02:48:00Z">
        <w:r w:rsidR="0030071F">
          <w:rPr>
            <w:rFonts w:asciiTheme="minorEastAsia" w:hAnsiTheme="minorEastAsia" w:hint="eastAsia"/>
          </w:rPr>
          <w:t xml:space="preserve">이전 장에서는 </w:t>
        </w:r>
      </w:ins>
      <w:r w:rsidRPr="00F37E16">
        <w:rPr>
          <w:rFonts w:asciiTheme="minorEastAsia" w:hAnsiTheme="minorEastAsia" w:hint="eastAsia"/>
        </w:rPr>
        <w:t xml:space="preserve">앞으로 </w:t>
      </w:r>
      <w:ins w:id="13" w:author="이현서" w:date="2024-10-07T22:22:00Z" w16du:dateUtc="2024-10-07T13:22:00Z">
        <w:r w:rsidR="00193DEC">
          <w:rPr>
            <w:rFonts w:asciiTheme="minorEastAsia" w:hAnsiTheme="minorEastAsia" w:hint="eastAsia"/>
          </w:rPr>
          <w:t xml:space="preserve">C 언어를 배우면서 </w:t>
        </w:r>
      </w:ins>
      <w:del w:id="14" w:author="이현서" w:date="2024-10-07T22:22:00Z" w16du:dateUtc="2024-10-07T13:22:00Z">
        <w:r w:rsidRPr="00F37E16" w:rsidDel="00193DEC">
          <w:rPr>
            <w:rFonts w:asciiTheme="minorEastAsia" w:hAnsiTheme="minorEastAsia" w:hint="eastAsia"/>
          </w:rPr>
          <w:delText xml:space="preserve">계속 </w:delText>
        </w:r>
      </w:del>
      <w:r w:rsidRPr="00F37E16">
        <w:rPr>
          <w:rFonts w:asciiTheme="minorEastAsia" w:hAnsiTheme="minorEastAsia" w:hint="eastAsia"/>
        </w:rPr>
        <w:t>사용</w:t>
      </w:r>
      <w:ins w:id="15" w:author="이현서" w:date="2024-10-06T11:48:00Z" w16du:dateUtc="2024-10-06T02:48:00Z">
        <w:r w:rsidR="0030071F">
          <w:rPr>
            <w:rFonts w:asciiTheme="minorEastAsia" w:hAnsiTheme="minorEastAsia" w:hint="eastAsia"/>
          </w:rPr>
          <w:t>할</w:t>
        </w:r>
      </w:ins>
      <w:del w:id="16" w:author="이현서" w:date="2024-10-06T11:48:00Z" w16du:dateUtc="2024-10-06T02:48:00Z">
        <w:r w:rsidRPr="00F37E16" w:rsidDel="0030071F">
          <w:rPr>
            <w:rFonts w:asciiTheme="minorEastAsia" w:hAnsiTheme="minorEastAsia" w:hint="eastAsia"/>
          </w:rPr>
          <w:delText>하게 될</w:delText>
        </w:r>
      </w:del>
      <w:r w:rsidRPr="00F37E16">
        <w:rPr>
          <w:rFonts w:asciiTheme="minorEastAsia" w:hAnsiTheme="minorEastAsia" w:hint="eastAsia"/>
        </w:rPr>
        <w:t xml:space="preserve"> 개발 환경을 구성</w:t>
      </w:r>
      <w:ins w:id="17" w:author="이현서" w:date="2024-10-06T11:48:00Z" w16du:dateUtc="2024-10-06T02:48:00Z">
        <w:r w:rsidR="0030071F">
          <w:rPr>
            <w:rFonts w:asciiTheme="minorEastAsia" w:hAnsiTheme="minorEastAsia" w:hint="eastAsia"/>
          </w:rPr>
          <w:t>했습니다.</w:t>
        </w:r>
      </w:ins>
      <w:del w:id="18" w:author="이현서" w:date="2024-10-06T11:48:00Z" w16du:dateUtc="2024-10-06T02:48:00Z">
        <w:r w:rsidRPr="00F37E16" w:rsidDel="0030071F">
          <w:rPr>
            <w:rFonts w:asciiTheme="minorEastAsia" w:hAnsiTheme="minorEastAsia" w:hint="eastAsia"/>
          </w:rPr>
          <w:delText>해 보았습니다.</w:delText>
        </w:r>
      </w:del>
      <w:r w:rsidRPr="00F37E16">
        <w:rPr>
          <w:rFonts w:asciiTheme="minorEastAsia" w:hAnsiTheme="minorEastAsia" w:hint="eastAsia"/>
        </w:rPr>
        <w:t xml:space="preserve"> 이번 장에서는 개발 환경</w:t>
      </w:r>
      <w:ins w:id="19" w:author="이현서" w:date="2024-10-07T22:23:00Z" w16du:dateUtc="2024-10-07T13:23:00Z">
        <w:r w:rsidR="00193DEC">
          <w:rPr>
            <w:rFonts w:asciiTheme="minorEastAsia" w:hAnsiTheme="minorEastAsia" w:hint="eastAsia"/>
          </w:rPr>
          <w:t xml:space="preserve">을 사용하여 </w:t>
        </w:r>
      </w:ins>
      <w:del w:id="20" w:author="이현서" w:date="2024-10-07T22:23:00Z" w16du:dateUtc="2024-10-07T13:23:00Z">
        <w:r w:rsidRPr="00F37E16" w:rsidDel="00193DEC">
          <w:rPr>
            <w:rFonts w:asciiTheme="minorEastAsia" w:hAnsiTheme="minorEastAsia" w:hint="eastAsia"/>
          </w:rPr>
          <w:delText xml:space="preserve">에서 </w:delText>
        </w:r>
      </w:del>
      <w:r w:rsidRPr="00F37E16">
        <w:rPr>
          <w:rFonts w:asciiTheme="minorEastAsia" w:hAnsiTheme="minorEastAsia" w:hint="eastAsia"/>
        </w:rPr>
        <w:t xml:space="preserve">간단한 프로그램을 만들어 실행해 보면서 프로그램의 구조를 살펴 봅니다. 함께 만들어 볼 프로그램은 </w:t>
      </w:r>
      <w:del w:id="21" w:author="이현서" w:date="2024-10-06T11:48:00Z" w16du:dateUtc="2024-10-06T02:48:00Z">
        <w:r w:rsidRPr="00F37E16" w:rsidDel="0030071F">
          <w:rPr>
            <w:rFonts w:asciiTheme="minorEastAsia" w:hAnsiTheme="minorEastAsia" w:hint="eastAsia"/>
          </w:rPr>
          <w:delText xml:space="preserve"> </w:delText>
        </w:r>
      </w:del>
      <w:r w:rsidRPr="00F37E16">
        <w:rPr>
          <w:rFonts w:asciiTheme="minorEastAsia" w:hAnsiTheme="minorEastAsia" w:hint="eastAsia"/>
        </w:rPr>
        <w:t>콘솔</w:t>
      </w:r>
      <w:r w:rsidR="00D21416" w:rsidRPr="0030071F">
        <w:rPr>
          <w:rStyle w:val="aff8"/>
          <w:rPrChange w:id="22" w:author="이현서" w:date="2024-10-06T11:48:00Z" w16du:dateUtc="2024-10-06T02:48:00Z">
            <w:rPr>
              <w:rFonts w:asciiTheme="minorEastAsia" w:hAnsiTheme="minorEastAsia"/>
            </w:rPr>
          </w:rPrChange>
        </w:rPr>
        <w:t>Console</w:t>
      </w:r>
      <w:r w:rsidRPr="00F37E16">
        <w:rPr>
          <w:rFonts w:asciiTheme="minorEastAsia" w:hAnsiTheme="minorEastAsia" w:hint="eastAsia"/>
        </w:rPr>
        <w:t xml:space="preserve">창에 “Hello, </w:t>
      </w:r>
      <w:del w:id="23" w:author="이현서" w:date="2024-10-06T11:48:00Z" w16du:dateUtc="2024-10-06T02:48:00Z">
        <w:r w:rsidRPr="00F37E16" w:rsidDel="0030071F">
          <w:rPr>
            <w:rFonts w:asciiTheme="minorEastAsia" w:hAnsiTheme="minorEastAsia" w:hint="eastAsia"/>
          </w:rPr>
          <w:delText>TIES</w:delText>
        </w:r>
      </w:del>
      <w:ins w:id="24" w:author="이현서" w:date="2024-10-06T11:48:00Z" w16du:dateUtc="2024-10-06T02:48:00Z">
        <w:r w:rsidR="0030071F">
          <w:rPr>
            <w:rFonts w:asciiTheme="minorEastAsia" w:hAnsiTheme="minorEastAsia" w:hint="eastAsia"/>
          </w:rPr>
          <w:t>World</w:t>
        </w:r>
      </w:ins>
      <w:r w:rsidRPr="00F37E16">
        <w:rPr>
          <w:rFonts w:asciiTheme="minorEastAsia" w:hAnsiTheme="minorEastAsia" w:hint="eastAsia"/>
        </w:rPr>
        <w:t xml:space="preserve">” 메시지를 출력하는 프로그램입니다. 콘솔 창은 텍스트 명령어를 통해 컴퓨터와 </w:t>
      </w:r>
      <w:del w:id="25" w:author="이현서" w:date="2024-10-07T22:23:00Z" w16du:dateUtc="2024-10-07T13:23:00Z">
        <w:r w:rsidRPr="00F37E16" w:rsidDel="00193DEC">
          <w:rPr>
            <w:rFonts w:asciiTheme="minorEastAsia" w:hAnsiTheme="minorEastAsia" w:hint="eastAsia"/>
          </w:rPr>
          <w:delText xml:space="preserve"> </w:delText>
        </w:r>
      </w:del>
      <w:r w:rsidRPr="00F37E16">
        <w:rPr>
          <w:rFonts w:asciiTheme="minorEastAsia" w:hAnsiTheme="minorEastAsia" w:hint="eastAsia"/>
        </w:rPr>
        <w:t>컴퓨터와 직접 소통할 수 있는 창구입니다. 운영체제에 따라 터미널(Terminal) 또는 커맨드 라인(Command Line), 즉 명령행 창으로</w:t>
      </w:r>
      <w:del w:id="26" w:author="이현서" w:date="2024-10-06T11:49:00Z" w16du:dateUtc="2024-10-06T02:49:00Z">
        <w:r w:rsidRPr="00F37E16" w:rsidDel="0030071F">
          <w:rPr>
            <w:rFonts w:asciiTheme="minorEastAsia" w:hAnsiTheme="minorEastAsia" w:hint="eastAsia"/>
          </w:rPr>
          <w:delText>도</w:delText>
        </w:r>
      </w:del>
      <w:r w:rsidRPr="00F37E16">
        <w:rPr>
          <w:rFonts w:asciiTheme="minorEastAsia" w:hAnsiTheme="minorEastAsia" w:hint="eastAsia"/>
        </w:rPr>
        <w:t xml:space="preserve"> 불립니다.</w:t>
      </w:r>
    </w:p>
    <w:p w14:paraId="6055763D" w14:textId="77777777" w:rsidR="00F37E16" w:rsidRPr="00F37E16" w:rsidRDefault="00F37E16" w:rsidP="00F37E16">
      <w:pPr>
        <w:pStyle w:val="aff6"/>
        <w:ind w:right="200"/>
      </w:pPr>
      <w:r w:rsidRPr="00F37E16">
        <w:t>NOTE_</w:t>
      </w:r>
    </w:p>
    <w:p w14:paraId="49A5EF1B" w14:textId="50116BF6" w:rsidR="00F37E16" w:rsidRPr="00F37E16" w:rsidRDefault="00F37E16" w:rsidP="00F37E16">
      <w:pPr>
        <w:pStyle w:val="aff6"/>
        <w:ind w:right="200"/>
      </w:pPr>
      <w:r w:rsidRPr="00F37E16">
        <w:rPr>
          <w:rFonts w:hint="eastAsia"/>
        </w:rPr>
        <w:lastRenderedPageBreak/>
        <w:t>C</w:t>
      </w:r>
      <w:r w:rsidRPr="00F37E16">
        <w:rPr>
          <w:rFonts w:hint="eastAsia"/>
        </w:rPr>
        <w:t>언어가</w:t>
      </w:r>
      <w:r w:rsidRPr="00F37E16">
        <w:rPr>
          <w:rFonts w:hint="eastAsia"/>
        </w:rPr>
        <w:t xml:space="preserve"> </w:t>
      </w:r>
      <w:r w:rsidRPr="00F37E16">
        <w:rPr>
          <w:rFonts w:hint="eastAsia"/>
        </w:rPr>
        <w:t>개발될</w:t>
      </w:r>
      <w:r w:rsidRPr="00F37E16">
        <w:rPr>
          <w:rFonts w:hint="eastAsia"/>
        </w:rPr>
        <w:t xml:space="preserve"> 1970</w:t>
      </w:r>
      <w:r w:rsidRPr="00F37E16">
        <w:rPr>
          <w:rFonts w:hint="eastAsia"/>
        </w:rPr>
        <w:t>년</w:t>
      </w:r>
      <w:del w:id="27" w:author="이현서" w:date="2024-10-06T11:50:00Z" w16du:dateUtc="2024-10-06T02:50:00Z">
        <w:r w:rsidRPr="00F37E16" w:rsidDel="0030071F">
          <w:rPr>
            <w:rFonts w:hint="eastAsia"/>
          </w:rPr>
          <w:delText>도</w:delText>
        </w:r>
      </w:del>
      <w:ins w:id="28" w:author="이현서" w:date="2024-10-06T11:50:00Z" w16du:dateUtc="2024-10-06T02:50:00Z">
        <w:r w:rsidR="0030071F">
          <w:rPr>
            <w:rFonts w:hint="eastAsia"/>
          </w:rPr>
          <w:t xml:space="preserve"> </w:t>
        </w:r>
        <w:r w:rsidR="0030071F">
          <w:rPr>
            <w:rFonts w:hint="eastAsia"/>
          </w:rPr>
          <w:t>경</w:t>
        </w:r>
      </w:ins>
      <w:r w:rsidRPr="00F37E16">
        <w:rPr>
          <w:rFonts w:hint="eastAsia"/>
        </w:rPr>
        <w:t>에는</w:t>
      </w:r>
      <w:r w:rsidRPr="00F37E16">
        <w:rPr>
          <w:rFonts w:hint="eastAsia"/>
        </w:rPr>
        <w:t xml:space="preserve"> </w:t>
      </w:r>
      <w:del w:id="29" w:author="이현서" w:date="2024-10-06T11:49:00Z" w16du:dateUtc="2024-10-06T02:49:00Z">
        <w:r w:rsidRPr="00F37E16" w:rsidDel="0030071F">
          <w:rPr>
            <w:rFonts w:hint="eastAsia"/>
          </w:rPr>
          <w:delText>지금</w:delText>
        </w:r>
        <w:r w:rsidRPr="00F37E16" w:rsidDel="0030071F">
          <w:rPr>
            <w:rFonts w:hint="eastAsia"/>
          </w:rPr>
          <w:delText xml:space="preserve"> </w:delText>
        </w:r>
      </w:del>
      <w:r w:rsidRPr="00F37E16">
        <w:rPr>
          <w:rFonts w:hint="eastAsia"/>
        </w:rPr>
        <w:t>우리가</w:t>
      </w:r>
      <w:r w:rsidRPr="00F37E16">
        <w:rPr>
          <w:rFonts w:hint="eastAsia"/>
        </w:rPr>
        <w:t xml:space="preserve"> </w:t>
      </w:r>
      <w:ins w:id="30" w:author="이현서" w:date="2024-10-06T11:49:00Z" w16du:dateUtc="2024-10-06T02:49:00Z">
        <w:r w:rsidR="0030071F">
          <w:rPr>
            <w:rFonts w:hint="eastAsia"/>
          </w:rPr>
          <w:t>지금</w:t>
        </w:r>
        <w:r w:rsidR="0030071F">
          <w:rPr>
            <w:rFonts w:hint="eastAsia"/>
          </w:rPr>
          <w:t xml:space="preserve"> </w:t>
        </w:r>
      </w:ins>
      <w:r w:rsidRPr="00F37E16">
        <w:rPr>
          <w:rFonts w:hint="eastAsia"/>
        </w:rPr>
        <w:t>사용하는</w:t>
      </w:r>
      <w:r w:rsidRPr="00F37E16">
        <w:rPr>
          <w:rFonts w:hint="eastAsia"/>
        </w:rPr>
        <w:t xml:space="preserve"> </w:t>
      </w:r>
      <w:r w:rsidRPr="00F37E16">
        <w:rPr>
          <w:rFonts w:hint="eastAsia"/>
        </w:rPr>
        <w:t>것</w:t>
      </w:r>
      <w:ins w:id="31" w:author="이현서" w:date="2024-10-07T22:23:00Z" w16du:dateUtc="2024-10-07T13:23:00Z">
        <w:r w:rsidR="00193DEC">
          <w:rPr>
            <w:rFonts w:hint="eastAsia"/>
          </w:rPr>
          <w:t>과</w:t>
        </w:r>
        <w:r w:rsidR="00193DEC">
          <w:rPr>
            <w:rFonts w:hint="eastAsia"/>
          </w:rPr>
          <w:t xml:space="preserve"> </w:t>
        </w:r>
        <w:r w:rsidR="00193DEC">
          <w:rPr>
            <w:rFonts w:hint="eastAsia"/>
          </w:rPr>
          <w:t>같은</w:t>
        </w:r>
      </w:ins>
      <w:del w:id="32" w:author="이현서" w:date="2024-10-06T11:49:00Z" w16du:dateUtc="2024-10-06T02:49:00Z">
        <w:r w:rsidRPr="00F37E16" w:rsidDel="0030071F">
          <w:rPr>
            <w:rFonts w:hint="eastAsia"/>
          </w:rPr>
          <w:delText>과</w:delText>
        </w:r>
        <w:r w:rsidRPr="00F37E16" w:rsidDel="0030071F">
          <w:rPr>
            <w:rFonts w:hint="eastAsia"/>
          </w:rPr>
          <w:delText xml:space="preserve"> </w:delText>
        </w:r>
        <w:r w:rsidRPr="00F37E16" w:rsidDel="0030071F">
          <w:rPr>
            <w:rFonts w:hint="eastAsia"/>
          </w:rPr>
          <w:delText>같은</w:delText>
        </w:r>
        <w:r w:rsidRPr="00F37E16" w:rsidDel="0030071F">
          <w:rPr>
            <w:rFonts w:hint="eastAsia"/>
          </w:rPr>
          <w:delText xml:space="preserve"> </w:delText>
        </w:r>
      </w:del>
      <w:ins w:id="33" w:author="이현서" w:date="2024-10-06T11:49:00Z" w16du:dateUtc="2024-10-06T02:49:00Z">
        <w:r w:rsidR="0030071F">
          <w:rPr>
            <w:rFonts w:hint="eastAsia"/>
          </w:rPr>
          <w:t xml:space="preserve"> </w:t>
        </w:r>
      </w:ins>
      <w:r w:rsidRPr="00F37E16">
        <w:rPr>
          <w:rFonts w:hint="eastAsia"/>
        </w:rPr>
        <w:t>높은</w:t>
      </w:r>
      <w:r w:rsidRPr="00F37E16">
        <w:rPr>
          <w:rFonts w:hint="eastAsia"/>
        </w:rPr>
        <w:t xml:space="preserve"> </w:t>
      </w:r>
      <w:r w:rsidRPr="00F37E16">
        <w:rPr>
          <w:rFonts w:hint="eastAsia"/>
        </w:rPr>
        <w:t>수준의</w:t>
      </w:r>
      <w:r w:rsidRPr="00F37E16">
        <w:rPr>
          <w:rFonts w:hint="eastAsia"/>
        </w:rPr>
        <w:t xml:space="preserve"> </w:t>
      </w:r>
      <w:r w:rsidRPr="00F37E16">
        <w:rPr>
          <w:rFonts w:hint="eastAsia"/>
        </w:rPr>
        <w:t>사용자</w:t>
      </w:r>
      <w:r w:rsidRPr="00F37E16">
        <w:rPr>
          <w:rFonts w:hint="eastAsia"/>
        </w:rPr>
        <w:t xml:space="preserve"> </w:t>
      </w:r>
      <w:r w:rsidRPr="00F37E16">
        <w:rPr>
          <w:rFonts w:hint="eastAsia"/>
        </w:rPr>
        <w:t>인터페이스</w:t>
      </w:r>
      <w:r w:rsidRPr="00F37E16">
        <w:rPr>
          <w:rFonts w:hint="eastAsia"/>
        </w:rPr>
        <w:t xml:space="preserve">, </w:t>
      </w:r>
      <w:r w:rsidRPr="00F37E16">
        <w:rPr>
          <w:rFonts w:hint="eastAsia"/>
        </w:rPr>
        <w:t>즉</w:t>
      </w:r>
      <w:r w:rsidRPr="00F37E16">
        <w:rPr>
          <w:rFonts w:hint="eastAsia"/>
        </w:rPr>
        <w:t xml:space="preserve"> GUI </w:t>
      </w:r>
      <w:r w:rsidRPr="00F37E16">
        <w:rPr>
          <w:rFonts w:hint="eastAsia"/>
        </w:rPr>
        <w:t>환경이</w:t>
      </w:r>
      <w:r w:rsidRPr="00F37E16">
        <w:rPr>
          <w:rFonts w:hint="eastAsia"/>
        </w:rPr>
        <w:t xml:space="preserve"> </w:t>
      </w:r>
      <w:del w:id="34" w:author="이현서" w:date="2024-10-06T11:51:00Z" w16du:dateUtc="2024-10-06T02:51:00Z">
        <w:r w:rsidRPr="00F37E16" w:rsidDel="0030071F">
          <w:rPr>
            <w:rFonts w:hint="eastAsia"/>
          </w:rPr>
          <w:delText>없었습니다</w:delText>
        </w:r>
      </w:del>
      <w:ins w:id="35" w:author="이현서" w:date="2024-10-06T11:51:00Z" w16du:dateUtc="2024-10-06T02:51:00Z">
        <w:r w:rsidR="0030071F">
          <w:rPr>
            <w:rFonts w:hint="eastAsia"/>
          </w:rPr>
          <w:t>드물었습니다</w:t>
        </w:r>
      </w:ins>
      <w:r w:rsidRPr="00F37E16">
        <w:rPr>
          <w:rFonts w:hint="eastAsia"/>
        </w:rPr>
        <w:t>.</w:t>
      </w:r>
      <w:del w:id="36" w:author="이현서" w:date="2024-10-07T22:23:00Z" w16du:dateUtc="2024-10-07T13:23:00Z">
        <w:r w:rsidRPr="00F37E16" w:rsidDel="00193DEC">
          <w:rPr>
            <w:rFonts w:hint="eastAsia"/>
          </w:rPr>
          <w:delText xml:space="preserve"> </w:delText>
        </w:r>
      </w:del>
      <w:ins w:id="37" w:author="이현서" w:date="2024-10-07T22:23:00Z" w16du:dateUtc="2024-10-07T13:23:00Z">
        <w:r w:rsidR="00193DEC">
          <w:rPr>
            <w:rFonts w:hint="eastAsia"/>
          </w:rPr>
          <w:t xml:space="preserve"> </w:t>
        </w:r>
      </w:ins>
      <w:r w:rsidRPr="00F37E16">
        <w:rPr>
          <w:rFonts w:hint="eastAsia"/>
        </w:rPr>
        <w:t>특히</w:t>
      </w:r>
      <w:r w:rsidRPr="00F37E16">
        <w:rPr>
          <w:rFonts w:hint="eastAsia"/>
        </w:rPr>
        <w:t xml:space="preserve"> C</w:t>
      </w:r>
      <w:r w:rsidRPr="00F37E16">
        <w:rPr>
          <w:rFonts w:hint="eastAsia"/>
        </w:rPr>
        <w:t>언어는</w:t>
      </w:r>
      <w:r w:rsidRPr="00F37E16">
        <w:rPr>
          <w:rFonts w:hint="eastAsia"/>
        </w:rPr>
        <w:t xml:space="preserve"> </w:t>
      </w:r>
      <w:r w:rsidRPr="00F37E16">
        <w:rPr>
          <w:rFonts w:hint="eastAsia"/>
        </w:rPr>
        <w:t>애당초</w:t>
      </w:r>
      <w:r w:rsidRPr="00F37E16">
        <w:rPr>
          <w:rFonts w:hint="eastAsia"/>
        </w:rPr>
        <w:t xml:space="preserve"> </w:t>
      </w:r>
      <w:r w:rsidRPr="00F37E16">
        <w:rPr>
          <w:rFonts w:hint="eastAsia"/>
        </w:rPr>
        <w:t>시스템</w:t>
      </w:r>
      <w:r w:rsidRPr="00F37E16">
        <w:rPr>
          <w:rFonts w:hint="eastAsia"/>
        </w:rPr>
        <w:t xml:space="preserve"> </w:t>
      </w:r>
      <w:r w:rsidRPr="00F37E16">
        <w:rPr>
          <w:rFonts w:hint="eastAsia"/>
        </w:rPr>
        <w:t>프로그래밍</w:t>
      </w:r>
      <w:r w:rsidRPr="00F37E16">
        <w:rPr>
          <w:rFonts w:hint="eastAsia"/>
        </w:rPr>
        <w:t xml:space="preserve"> </w:t>
      </w:r>
      <w:r w:rsidRPr="00F37E16">
        <w:rPr>
          <w:rFonts w:hint="eastAsia"/>
        </w:rPr>
        <w:t>언어로</w:t>
      </w:r>
      <w:r w:rsidRPr="00F37E16">
        <w:rPr>
          <w:rFonts w:hint="eastAsia"/>
        </w:rPr>
        <w:t xml:space="preserve"> </w:t>
      </w:r>
      <w:r w:rsidRPr="00F37E16">
        <w:rPr>
          <w:rFonts w:hint="eastAsia"/>
        </w:rPr>
        <w:t>설계되었기</w:t>
      </w:r>
      <w:r w:rsidRPr="00F37E16">
        <w:rPr>
          <w:rFonts w:hint="eastAsia"/>
        </w:rPr>
        <w:t xml:space="preserve"> </w:t>
      </w:r>
      <w:r w:rsidRPr="00F37E16">
        <w:rPr>
          <w:rFonts w:hint="eastAsia"/>
        </w:rPr>
        <w:t>때문에</w:t>
      </w:r>
      <w:r w:rsidRPr="00F37E16">
        <w:rPr>
          <w:rFonts w:hint="eastAsia"/>
        </w:rPr>
        <w:t xml:space="preserve"> GUI</w:t>
      </w:r>
      <w:r w:rsidRPr="00F37E16">
        <w:rPr>
          <w:rFonts w:hint="eastAsia"/>
        </w:rPr>
        <w:t>를</w:t>
      </w:r>
      <w:r w:rsidRPr="00F37E16">
        <w:rPr>
          <w:rFonts w:hint="eastAsia"/>
        </w:rPr>
        <w:t xml:space="preserve"> </w:t>
      </w:r>
      <w:r w:rsidRPr="00F37E16">
        <w:rPr>
          <w:rFonts w:hint="eastAsia"/>
        </w:rPr>
        <w:t>개발하는데에는</w:t>
      </w:r>
      <w:r w:rsidRPr="00F37E16">
        <w:rPr>
          <w:rFonts w:hint="eastAsia"/>
        </w:rPr>
        <w:t xml:space="preserve"> </w:t>
      </w:r>
      <w:r w:rsidRPr="00F37E16">
        <w:rPr>
          <w:rFonts w:hint="eastAsia"/>
        </w:rPr>
        <w:t>부족한</w:t>
      </w:r>
      <w:r w:rsidRPr="00F37E16">
        <w:rPr>
          <w:rFonts w:hint="eastAsia"/>
        </w:rPr>
        <w:t xml:space="preserve"> </w:t>
      </w:r>
      <w:r w:rsidRPr="00F37E16">
        <w:rPr>
          <w:rFonts w:hint="eastAsia"/>
        </w:rPr>
        <w:t>점이</w:t>
      </w:r>
      <w:r w:rsidRPr="00F37E16">
        <w:rPr>
          <w:rFonts w:hint="eastAsia"/>
        </w:rPr>
        <w:t xml:space="preserve"> </w:t>
      </w:r>
      <w:r w:rsidRPr="00F37E16">
        <w:rPr>
          <w:rFonts w:hint="eastAsia"/>
        </w:rPr>
        <w:t>많습니다</w:t>
      </w:r>
      <w:r w:rsidRPr="00F37E16">
        <w:rPr>
          <w:rFonts w:hint="eastAsia"/>
        </w:rPr>
        <w:t xml:space="preserve">. GUI </w:t>
      </w:r>
      <w:r w:rsidRPr="00F37E16">
        <w:rPr>
          <w:rFonts w:hint="eastAsia"/>
        </w:rPr>
        <w:t>프로그래밍을</w:t>
      </w:r>
      <w:r w:rsidRPr="00F37E16">
        <w:rPr>
          <w:rFonts w:hint="eastAsia"/>
        </w:rPr>
        <w:t xml:space="preserve"> </w:t>
      </w:r>
      <w:r w:rsidRPr="00F37E16">
        <w:rPr>
          <w:rFonts w:hint="eastAsia"/>
        </w:rPr>
        <w:t>하고</w:t>
      </w:r>
      <w:r w:rsidRPr="00F37E16">
        <w:rPr>
          <w:rFonts w:hint="eastAsia"/>
        </w:rPr>
        <w:t xml:space="preserve"> </w:t>
      </w:r>
      <w:r w:rsidRPr="00F37E16">
        <w:rPr>
          <w:rFonts w:hint="eastAsia"/>
        </w:rPr>
        <w:t>싶다면</w:t>
      </w:r>
      <w:r w:rsidRPr="00F37E16">
        <w:rPr>
          <w:rFonts w:hint="eastAsia"/>
        </w:rPr>
        <w:t xml:space="preserve"> </w:t>
      </w:r>
      <w:r w:rsidRPr="00F37E16">
        <w:rPr>
          <w:rFonts w:hint="eastAsia"/>
        </w:rPr>
        <w:t>대상</w:t>
      </w:r>
      <w:r w:rsidRPr="00F37E16">
        <w:rPr>
          <w:rFonts w:hint="eastAsia"/>
        </w:rPr>
        <w:t xml:space="preserve"> GUI </w:t>
      </w:r>
      <w:r w:rsidRPr="00F37E16">
        <w:rPr>
          <w:rFonts w:hint="eastAsia"/>
        </w:rPr>
        <w:t>운영체제에</w:t>
      </w:r>
      <w:r w:rsidRPr="00F37E16">
        <w:rPr>
          <w:rFonts w:hint="eastAsia"/>
        </w:rPr>
        <w:t xml:space="preserve"> </w:t>
      </w:r>
      <w:r w:rsidRPr="00F37E16">
        <w:rPr>
          <w:rFonts w:hint="eastAsia"/>
        </w:rPr>
        <w:t>맞는</w:t>
      </w:r>
      <w:r w:rsidRPr="00F37E16">
        <w:rPr>
          <w:rFonts w:hint="eastAsia"/>
        </w:rPr>
        <w:t xml:space="preserve"> </w:t>
      </w:r>
      <w:r w:rsidRPr="00F37E16">
        <w:rPr>
          <w:rFonts w:hint="eastAsia"/>
        </w:rPr>
        <w:t>프레임워크</w:t>
      </w:r>
      <w:ins w:id="38" w:author="이현서" w:date="2024-10-06T11:51:00Z" w16du:dateUtc="2024-10-06T02:51:00Z">
        <w:r w:rsidR="0030071F">
          <w:rPr>
            <w:rFonts w:hint="eastAsia"/>
          </w:rPr>
          <w:t>의</w:t>
        </w:r>
        <w:r w:rsidR="0030071F">
          <w:rPr>
            <w:rFonts w:hint="eastAsia"/>
          </w:rPr>
          <w:t xml:space="preserve"> </w:t>
        </w:r>
        <w:r w:rsidR="0030071F">
          <w:rPr>
            <w:rFonts w:hint="eastAsia"/>
          </w:rPr>
          <w:t>구조에</w:t>
        </w:r>
      </w:ins>
      <w:del w:id="39" w:author="이현서" w:date="2024-10-06T11:51:00Z" w16du:dateUtc="2024-10-06T02:51:00Z">
        <w:r w:rsidRPr="00F37E16" w:rsidDel="0030071F">
          <w:rPr>
            <w:rFonts w:hint="eastAsia"/>
          </w:rPr>
          <w:delText>에</w:delText>
        </w:r>
      </w:del>
      <w:r w:rsidRPr="00F37E16">
        <w:rPr>
          <w:rFonts w:hint="eastAsia"/>
        </w:rPr>
        <w:t xml:space="preserve"> </w:t>
      </w:r>
      <w:r w:rsidRPr="00F37E16">
        <w:rPr>
          <w:rFonts w:hint="eastAsia"/>
        </w:rPr>
        <w:t>맞게</w:t>
      </w:r>
      <w:r w:rsidRPr="00F37E16">
        <w:rPr>
          <w:rFonts w:hint="eastAsia"/>
        </w:rPr>
        <w:t xml:space="preserve"> </w:t>
      </w:r>
      <w:r w:rsidRPr="00F37E16">
        <w:rPr>
          <w:rFonts w:hint="eastAsia"/>
        </w:rPr>
        <w:t>코드를</w:t>
      </w:r>
      <w:r w:rsidRPr="00F37E16">
        <w:rPr>
          <w:rFonts w:hint="eastAsia"/>
        </w:rPr>
        <w:t xml:space="preserve"> </w:t>
      </w:r>
      <w:r w:rsidRPr="00F37E16">
        <w:rPr>
          <w:rFonts w:hint="eastAsia"/>
        </w:rPr>
        <w:t>작성해야</w:t>
      </w:r>
      <w:r w:rsidRPr="00F37E16">
        <w:rPr>
          <w:rFonts w:hint="eastAsia"/>
        </w:rPr>
        <w:t xml:space="preserve"> </w:t>
      </w:r>
      <w:r w:rsidRPr="00F37E16">
        <w:rPr>
          <w:rFonts w:hint="eastAsia"/>
        </w:rPr>
        <w:t>합니다</w:t>
      </w:r>
      <w:r w:rsidRPr="00F37E16">
        <w:rPr>
          <w:rFonts w:hint="eastAsia"/>
        </w:rPr>
        <w:t xml:space="preserve">. </w:t>
      </w:r>
      <w:r w:rsidRPr="00F37E16">
        <w:rPr>
          <w:rFonts w:hint="eastAsia"/>
        </w:rPr>
        <w:t>프레임워크</w:t>
      </w:r>
      <w:r w:rsidRPr="00F37E16">
        <w:rPr>
          <w:rFonts w:hint="eastAsia"/>
        </w:rPr>
        <w:t>(framework)</w:t>
      </w:r>
      <w:r w:rsidRPr="00F37E16">
        <w:rPr>
          <w:rFonts w:hint="eastAsia"/>
        </w:rPr>
        <w:t>는</w:t>
      </w:r>
      <w:r w:rsidRPr="00F37E16">
        <w:rPr>
          <w:rFonts w:hint="eastAsia"/>
        </w:rPr>
        <w:t xml:space="preserve"> </w:t>
      </w:r>
      <w:r w:rsidRPr="00F37E16">
        <w:rPr>
          <w:rFonts w:hint="eastAsia"/>
        </w:rPr>
        <w:t>특정</w:t>
      </w:r>
      <w:r w:rsidRPr="00F37E16">
        <w:rPr>
          <w:rFonts w:hint="eastAsia"/>
        </w:rPr>
        <w:t xml:space="preserve"> </w:t>
      </w:r>
      <w:r w:rsidRPr="00F37E16">
        <w:rPr>
          <w:rFonts w:hint="eastAsia"/>
        </w:rPr>
        <w:t>목적에</w:t>
      </w:r>
      <w:r w:rsidRPr="00F37E16">
        <w:rPr>
          <w:rFonts w:hint="eastAsia"/>
        </w:rPr>
        <w:t xml:space="preserve"> </w:t>
      </w:r>
      <w:r w:rsidRPr="00F37E16">
        <w:rPr>
          <w:rFonts w:hint="eastAsia"/>
        </w:rPr>
        <w:t>필요한</w:t>
      </w:r>
      <w:r w:rsidRPr="00F37E16">
        <w:rPr>
          <w:rFonts w:hint="eastAsia"/>
        </w:rPr>
        <w:t xml:space="preserve"> </w:t>
      </w:r>
      <w:r w:rsidRPr="00F37E16">
        <w:rPr>
          <w:rFonts w:hint="eastAsia"/>
        </w:rPr>
        <w:t>프로그램</w:t>
      </w:r>
      <w:r w:rsidRPr="00F37E16">
        <w:rPr>
          <w:rFonts w:hint="eastAsia"/>
        </w:rPr>
        <w:t xml:space="preserve"> </w:t>
      </w:r>
      <w:r w:rsidRPr="00F37E16">
        <w:rPr>
          <w:rFonts w:hint="eastAsia"/>
        </w:rPr>
        <w:t>코드</w:t>
      </w:r>
      <w:r w:rsidRPr="00F37E16">
        <w:rPr>
          <w:rFonts w:hint="eastAsia"/>
        </w:rPr>
        <w:t xml:space="preserve"> </w:t>
      </w:r>
      <w:r w:rsidRPr="00F37E16">
        <w:rPr>
          <w:rFonts w:hint="eastAsia"/>
        </w:rPr>
        <w:t>및</w:t>
      </w:r>
      <w:r w:rsidRPr="00F37E16">
        <w:rPr>
          <w:rFonts w:hint="eastAsia"/>
        </w:rPr>
        <w:t xml:space="preserve"> </w:t>
      </w:r>
      <w:r w:rsidRPr="00F37E16">
        <w:rPr>
          <w:rFonts w:hint="eastAsia"/>
        </w:rPr>
        <w:t>틀을</w:t>
      </w:r>
      <w:r w:rsidRPr="00F37E16">
        <w:rPr>
          <w:rFonts w:hint="eastAsia"/>
        </w:rPr>
        <w:t xml:space="preserve"> </w:t>
      </w:r>
      <w:r w:rsidRPr="00F37E16">
        <w:rPr>
          <w:rFonts w:hint="eastAsia"/>
        </w:rPr>
        <w:t>하나로</w:t>
      </w:r>
      <w:r w:rsidRPr="00F37E16">
        <w:rPr>
          <w:rFonts w:hint="eastAsia"/>
        </w:rPr>
        <w:t xml:space="preserve"> </w:t>
      </w:r>
      <w:r w:rsidRPr="00F37E16">
        <w:rPr>
          <w:rFonts w:hint="eastAsia"/>
        </w:rPr>
        <w:t>묶은</w:t>
      </w:r>
      <w:r w:rsidRPr="00F37E16">
        <w:rPr>
          <w:rFonts w:hint="eastAsia"/>
        </w:rPr>
        <w:t xml:space="preserve"> </w:t>
      </w:r>
      <w:r w:rsidRPr="00F37E16">
        <w:rPr>
          <w:rFonts w:hint="eastAsia"/>
        </w:rPr>
        <w:t>것입니다</w:t>
      </w:r>
      <w:r w:rsidRPr="00F37E16">
        <w:rPr>
          <w:rFonts w:hint="eastAsia"/>
        </w:rPr>
        <w:t>.</w:t>
      </w:r>
    </w:p>
    <w:p w14:paraId="7DD2BCB1" w14:textId="009C9A9F" w:rsidR="00F37E16" w:rsidRPr="00F37E16" w:rsidRDefault="00F37E16" w:rsidP="00F37E16">
      <w:pPr>
        <w:rPr>
          <w:rFonts w:asciiTheme="minorEastAsia" w:hAnsiTheme="minorEastAsia"/>
        </w:rPr>
      </w:pPr>
      <w:r w:rsidRPr="00F37E16">
        <w:rPr>
          <w:rFonts w:asciiTheme="minorEastAsia" w:hAnsiTheme="minorEastAsia" w:hint="eastAsia"/>
        </w:rPr>
        <w:t>2장에서</w:t>
      </w:r>
      <w:ins w:id="40" w:author="이현서" w:date="2024-10-07T23:04:00Z" w16du:dateUtc="2024-10-07T14:04:00Z">
        <w:r w:rsidR="00B140FE">
          <w:rPr>
            <w:rFonts w:asciiTheme="minorEastAsia" w:hAnsiTheme="minorEastAsia" w:hint="eastAsia"/>
          </w:rPr>
          <w:t>는</w:t>
        </w:r>
      </w:ins>
      <w:r w:rsidRPr="00F37E16">
        <w:rPr>
          <w:rFonts w:asciiTheme="minorEastAsia" w:hAnsiTheme="minorEastAsia" w:hint="eastAsia"/>
        </w:rPr>
        <w:t xml:space="preserve"> </w:t>
      </w:r>
      <w:ins w:id="41" w:author="이현서" w:date="2024-10-06T11:52:00Z" w16du:dateUtc="2024-10-06T02:52:00Z">
        <w:r w:rsidR="0030071F">
          <w:rPr>
            <w:rFonts w:asciiTheme="minorEastAsia" w:hAnsiTheme="minorEastAsia" w:hint="eastAsia"/>
          </w:rPr>
          <w:t xml:space="preserve">텍스트 파일로 작성된 </w:t>
        </w:r>
      </w:ins>
      <w:r w:rsidRPr="00F37E16">
        <w:rPr>
          <w:rFonts w:asciiTheme="minorEastAsia" w:hAnsiTheme="minorEastAsia" w:hint="eastAsia"/>
        </w:rPr>
        <w:t>C 언어 소스 코드가 실행 파일로 만들어지는 과정</w:t>
      </w:r>
      <w:ins w:id="42" w:author="이현서" w:date="2024-10-06T11:52:00Z" w16du:dateUtc="2024-10-06T02:52:00Z">
        <w:r w:rsidR="0030071F">
          <w:rPr>
            <w:rFonts w:asciiTheme="minorEastAsia" w:hAnsiTheme="minorEastAsia" w:hint="eastAsia"/>
          </w:rPr>
          <w:t>에 대해</w:t>
        </w:r>
      </w:ins>
      <w:del w:id="43" w:author="이현서" w:date="2024-10-06T11:52:00Z" w16du:dateUtc="2024-10-06T02:52:00Z">
        <w:r w:rsidRPr="00F37E16" w:rsidDel="0030071F">
          <w:rPr>
            <w:rFonts w:asciiTheme="minorEastAsia" w:hAnsiTheme="minorEastAsia" w:hint="eastAsia"/>
          </w:rPr>
          <w:delText>을</w:delText>
        </w:r>
      </w:del>
      <w:r w:rsidRPr="00F37E16">
        <w:rPr>
          <w:rFonts w:asciiTheme="minorEastAsia" w:hAnsiTheme="minorEastAsia" w:hint="eastAsia"/>
        </w:rPr>
        <w:t xml:space="preserve"> 살펴 보았습니다. 보통 여러 개의 C 소스 코드</w:t>
      </w:r>
      <w:ins w:id="44" w:author="이현서" w:date="2024-10-06T11:52:00Z" w16du:dateUtc="2024-10-06T02:52:00Z">
        <w:r w:rsidR="0030071F">
          <w:rPr>
            <w:rFonts w:asciiTheme="minorEastAsia" w:hAnsiTheme="minorEastAsia" w:hint="eastAsia"/>
          </w:rPr>
          <w:t xml:space="preserve"> 파일을</w:t>
        </w:r>
      </w:ins>
      <w:del w:id="45" w:author="이현서" w:date="2024-10-06T11:52:00Z" w16du:dateUtc="2024-10-06T02:52:00Z">
        <w:r w:rsidRPr="00F37E16" w:rsidDel="0030071F">
          <w:rPr>
            <w:rFonts w:asciiTheme="minorEastAsia" w:hAnsiTheme="minorEastAsia" w:hint="eastAsia"/>
          </w:rPr>
          <w:delText xml:space="preserve">를 </w:delText>
        </w:r>
      </w:del>
      <w:r w:rsidRPr="00F37E16">
        <w:rPr>
          <w:rFonts w:asciiTheme="minorEastAsia" w:hAnsiTheme="minorEastAsia" w:hint="eastAsia"/>
        </w:rPr>
        <w:t>컴파일</w:t>
      </w:r>
      <w:ins w:id="46" w:author="이현서" w:date="2024-10-06T11:52:00Z" w16du:dateUtc="2024-10-06T02:52:00Z">
        <w:r w:rsidR="0030071F">
          <w:rPr>
            <w:rFonts w:asciiTheme="minorEastAsia" w:hAnsiTheme="minorEastAsia" w:hint="eastAsia"/>
          </w:rPr>
          <w:t>한 다음 이를</w:t>
        </w:r>
      </w:ins>
      <w:ins w:id="47" w:author="이현서" w:date="2024-10-06T11:53:00Z" w16du:dateUtc="2024-10-06T02:53:00Z">
        <w:r w:rsidR="0030071F">
          <w:rPr>
            <w:rFonts w:asciiTheme="minorEastAsia" w:hAnsiTheme="minorEastAsia" w:hint="eastAsia"/>
          </w:rPr>
          <w:t xml:space="preserve"> 연결하여</w:t>
        </w:r>
      </w:ins>
      <w:ins w:id="48" w:author="이현서" w:date="2024-10-07T23:05:00Z" w16du:dateUtc="2024-10-07T14:05:00Z">
        <w:r w:rsidR="00B140FE">
          <w:rPr>
            <w:rFonts w:asciiTheme="minorEastAsia" w:hAnsiTheme="minorEastAsia" w:hint="eastAsia"/>
          </w:rPr>
          <w:t xml:space="preserve"> </w:t>
        </w:r>
      </w:ins>
      <w:del w:id="49" w:author="이현서" w:date="2024-10-06T11:53:00Z" w16du:dateUtc="2024-10-06T02:53:00Z">
        <w:r w:rsidRPr="00F37E16" w:rsidDel="0030071F">
          <w:rPr>
            <w:rFonts w:asciiTheme="minorEastAsia" w:hAnsiTheme="minorEastAsia" w:hint="eastAsia"/>
          </w:rPr>
          <w:delText xml:space="preserve">하여 </w:delText>
        </w:r>
      </w:del>
      <w:r w:rsidRPr="00F37E16">
        <w:rPr>
          <w:rFonts w:asciiTheme="minorEastAsia" w:hAnsiTheme="minorEastAsia" w:hint="eastAsia"/>
        </w:rPr>
        <w:t>하나의 프로그램</w:t>
      </w:r>
      <w:ins w:id="50" w:author="이현서" w:date="2024-10-06T11:53:00Z" w16du:dateUtc="2024-10-06T02:53:00Z">
        <w:r w:rsidR="0030071F">
          <w:rPr>
            <w:rFonts w:asciiTheme="minorEastAsia" w:hAnsiTheme="minorEastAsia" w:hint="eastAsia"/>
          </w:rPr>
          <w:t>을 만들어 냅니다.</w:t>
        </w:r>
      </w:ins>
      <w:del w:id="51" w:author="이현서" w:date="2024-10-06T11:53:00Z" w16du:dateUtc="2024-10-06T02:53:00Z">
        <w:r w:rsidRPr="00F37E16" w:rsidDel="0030071F">
          <w:rPr>
            <w:rFonts w:asciiTheme="minorEastAsia" w:hAnsiTheme="minorEastAsia" w:hint="eastAsia"/>
          </w:rPr>
          <w:delText>을 생성합니다.</w:delText>
        </w:r>
      </w:del>
      <w:r w:rsidRPr="00F37E16">
        <w:rPr>
          <w:rFonts w:asciiTheme="minorEastAsia" w:hAnsiTheme="minorEastAsia" w:hint="eastAsia"/>
        </w:rPr>
        <w:t xml:space="preserve"> 하지만 우리는 당분간 하나의 소스 코드 파일</w:t>
      </w:r>
      <w:del w:id="52" w:author="이현서" w:date="2024-10-06T11:53:00Z" w16du:dateUtc="2024-10-06T02:53:00Z">
        <w:r w:rsidRPr="00F37E16" w:rsidDel="0030071F">
          <w:rPr>
            <w:rFonts w:asciiTheme="minorEastAsia" w:hAnsiTheme="minorEastAsia" w:hint="eastAsia"/>
          </w:rPr>
          <w:delText>로</w:delText>
        </w:r>
      </w:del>
      <w:ins w:id="53" w:author="이현서" w:date="2024-10-06T11:53:00Z" w16du:dateUtc="2024-10-06T02:53:00Z">
        <w:r w:rsidR="0030071F">
          <w:rPr>
            <w:rFonts w:asciiTheme="minorEastAsia" w:hAnsiTheme="minorEastAsia" w:hint="eastAsia"/>
          </w:rPr>
          <w:t>에서</w:t>
        </w:r>
      </w:ins>
      <w:r w:rsidRPr="00F37E16">
        <w:rPr>
          <w:rFonts w:asciiTheme="minorEastAsia" w:hAnsiTheme="minorEastAsia" w:hint="eastAsia"/>
        </w:rPr>
        <w:t xml:space="preserve"> 하나의 실행 파일을 </w:t>
      </w:r>
      <w:ins w:id="54" w:author="이현서" w:date="2024-10-06T11:53:00Z" w16du:dateUtc="2024-10-06T02:53:00Z">
        <w:r w:rsidR="0030071F">
          <w:rPr>
            <w:rFonts w:asciiTheme="minorEastAsia" w:hAnsiTheme="minorEastAsia" w:hint="eastAsia"/>
          </w:rPr>
          <w:t>만들게 될 것입니다.</w:t>
        </w:r>
      </w:ins>
      <w:del w:id="55" w:author="이현서" w:date="2024-10-06T11:53:00Z" w16du:dateUtc="2024-10-06T02:53:00Z">
        <w:r w:rsidRPr="00F37E16" w:rsidDel="0030071F">
          <w:rPr>
            <w:rFonts w:asciiTheme="minorEastAsia" w:hAnsiTheme="minorEastAsia" w:hint="eastAsia"/>
          </w:rPr>
          <w:delText>만듭니다.</w:delText>
        </w:r>
      </w:del>
      <w:r w:rsidRPr="00F37E16">
        <w:rPr>
          <w:rFonts w:asciiTheme="minorEastAsia" w:hAnsiTheme="minorEastAsia" w:hint="eastAsia"/>
        </w:rPr>
        <w:t xml:space="preserve"> 프로젝트(Project)는 하나의 프로그램을 만드는데 필요한 소스 파일</w:t>
      </w:r>
      <w:ins w:id="56" w:author="이현서" w:date="2024-10-07T23:05:00Z" w16du:dateUtc="2024-10-07T14:05:00Z">
        <w:r w:rsidR="00B140FE">
          <w:rPr>
            <w:rFonts w:asciiTheme="minorEastAsia" w:hAnsiTheme="minorEastAsia" w:hint="eastAsia"/>
          </w:rPr>
          <w:t>들을</w:t>
        </w:r>
      </w:ins>
      <w:del w:id="57" w:author="이현서" w:date="2024-10-07T23:05:00Z" w16du:dateUtc="2024-10-07T14:05:00Z">
        <w:r w:rsidRPr="00F37E16" w:rsidDel="00B140FE">
          <w:rPr>
            <w:rFonts w:asciiTheme="minorEastAsia" w:hAnsiTheme="minorEastAsia" w:hint="eastAsia"/>
          </w:rPr>
          <w:delText>과 기타 파일을</w:delText>
        </w:r>
      </w:del>
      <w:ins w:id="58" w:author="이현서" w:date="2024-10-07T23:05:00Z" w16du:dateUtc="2024-10-07T14:05:00Z">
        <w:r w:rsidR="00B140FE">
          <w:rPr>
            <w:rFonts w:asciiTheme="minorEastAsia" w:hAnsiTheme="minorEastAsia" w:hint="eastAsia"/>
          </w:rPr>
          <w:t xml:space="preserve"> 함께</w:t>
        </w:r>
      </w:ins>
      <w:del w:id="59" w:author="이현서" w:date="2024-10-07T23:05:00Z" w16du:dateUtc="2024-10-07T14:05:00Z">
        <w:r w:rsidRPr="00F37E16" w:rsidDel="00B140FE">
          <w:rPr>
            <w:rFonts w:asciiTheme="minorEastAsia" w:hAnsiTheme="minorEastAsia" w:hint="eastAsia"/>
          </w:rPr>
          <w:delText xml:space="preserve"> 그룹으로</w:delText>
        </w:r>
      </w:del>
      <w:r w:rsidRPr="00F37E16">
        <w:rPr>
          <w:rFonts w:asciiTheme="minorEastAsia" w:hAnsiTheme="minorEastAsia" w:hint="eastAsia"/>
        </w:rPr>
        <w:t xml:space="preserve"> 묶은 것입니다. 비주얼 스튜디오는 프로젝트를 기반으로 동작하므로, 반드시 프로젝트를 만들어야 합니다.</w:t>
      </w:r>
    </w:p>
    <w:p w14:paraId="189DC2FF" w14:textId="36730D07" w:rsidR="00F37E16" w:rsidRPr="00F37E16" w:rsidRDefault="00F37E16" w:rsidP="00F37E16">
      <w:pPr>
        <w:rPr>
          <w:rFonts w:asciiTheme="minorEastAsia" w:hAnsiTheme="minorEastAsia"/>
        </w:rPr>
      </w:pPr>
      <w:r w:rsidRPr="00F37E16">
        <w:rPr>
          <w:rFonts w:asciiTheme="minorEastAsia" w:hAnsiTheme="minorEastAsia" w:hint="eastAsia"/>
        </w:rPr>
        <w:t>이번 장은</w:t>
      </w:r>
      <w:ins w:id="60" w:author="이현서" w:date="2024-10-07T23:05:00Z" w16du:dateUtc="2024-10-07T14:05:00Z">
        <w:r w:rsidR="00B140FE">
          <w:rPr>
            <w:rFonts w:asciiTheme="minorEastAsia" w:hAnsiTheme="minorEastAsia" w:hint="eastAsia"/>
          </w:rPr>
          <w:t xml:space="preserve"> </w:t>
        </w:r>
      </w:ins>
      <w:del w:id="61" w:author="이현서" w:date="2024-10-06T11:53:00Z" w16du:dateUtc="2024-10-06T02:53:00Z">
        <w:r w:rsidRPr="00F37E16" w:rsidDel="0030071F">
          <w:rPr>
            <w:rFonts w:asciiTheme="minorEastAsia" w:hAnsiTheme="minorEastAsia" w:hint="eastAsia"/>
          </w:rPr>
          <w:delText xml:space="preserve"> 설명에 따라 </w:delText>
        </w:r>
      </w:del>
      <w:r w:rsidRPr="00F37E16">
        <w:rPr>
          <w:rFonts w:asciiTheme="minorEastAsia" w:hAnsiTheme="minorEastAsia" w:hint="eastAsia"/>
        </w:rPr>
        <w:t xml:space="preserve">처음부터 마지막 단계까지 </w:t>
      </w:r>
      <w:ins w:id="62" w:author="이현서" w:date="2024-10-06T11:53:00Z" w16du:dateUtc="2024-10-06T02:53:00Z">
        <w:r w:rsidR="0030071F" w:rsidRPr="00F37E16">
          <w:rPr>
            <w:rFonts w:asciiTheme="minorEastAsia" w:hAnsiTheme="minorEastAsia" w:hint="eastAsia"/>
          </w:rPr>
          <w:t>설명</w:t>
        </w:r>
      </w:ins>
      <w:ins w:id="63" w:author="이현서" w:date="2024-10-07T23:05:00Z" w16du:dateUtc="2024-10-07T14:05:00Z">
        <w:r w:rsidR="00B140FE">
          <w:rPr>
            <w:rFonts w:asciiTheme="minorEastAsia" w:hAnsiTheme="minorEastAsia" w:hint="eastAsia"/>
          </w:rPr>
          <w:t>을</w:t>
        </w:r>
      </w:ins>
      <w:ins w:id="64" w:author="이현서" w:date="2024-10-06T11:53:00Z" w16du:dateUtc="2024-10-06T02:53:00Z">
        <w:r w:rsidR="0030071F" w:rsidRPr="00F37E16">
          <w:rPr>
            <w:rFonts w:asciiTheme="minorEastAsia" w:hAnsiTheme="minorEastAsia" w:hint="eastAsia"/>
          </w:rPr>
          <w:t xml:space="preserve"> 따라</w:t>
        </w:r>
      </w:ins>
      <w:ins w:id="65" w:author="이현서" w:date="2024-10-07T23:06:00Z" w16du:dateUtc="2024-10-07T14:06:00Z">
        <w:r w:rsidR="00B140FE">
          <w:rPr>
            <w:rFonts w:asciiTheme="minorEastAsia" w:hAnsiTheme="minorEastAsia" w:hint="eastAsia"/>
          </w:rPr>
          <w:t xml:space="preserve"> 직접</w:t>
        </w:r>
      </w:ins>
      <w:ins w:id="66" w:author="이현서" w:date="2024-10-06T11:53:00Z" w16du:dateUtc="2024-10-06T02:53:00Z">
        <w:r w:rsidR="0030071F">
          <w:rPr>
            <w:rFonts w:asciiTheme="minorEastAsia" w:hAnsiTheme="minorEastAsia" w:hint="eastAsia"/>
          </w:rPr>
          <w:t xml:space="preserve"> </w:t>
        </w:r>
      </w:ins>
      <w:del w:id="67" w:author="이현서" w:date="2024-10-07T23:06:00Z" w16du:dateUtc="2024-10-07T14:06:00Z">
        <w:r w:rsidRPr="00F37E16" w:rsidDel="00B140FE">
          <w:rPr>
            <w:rFonts w:asciiTheme="minorEastAsia" w:hAnsiTheme="minorEastAsia" w:hint="eastAsia"/>
          </w:rPr>
          <w:delText>진행</w:delText>
        </w:r>
      </w:del>
      <w:ins w:id="68" w:author="이현서" w:date="2024-10-06T11:53:00Z" w16du:dateUtc="2024-10-06T02:53:00Z">
        <w:r w:rsidR="0030071F">
          <w:rPr>
            <w:rFonts w:asciiTheme="minorEastAsia" w:hAnsiTheme="minorEastAsia" w:hint="eastAsia"/>
          </w:rPr>
          <w:t xml:space="preserve">해 </w:t>
        </w:r>
      </w:ins>
      <w:ins w:id="69" w:author="이현서" w:date="2024-10-06T11:54:00Z" w16du:dateUtc="2024-10-06T02:54:00Z">
        <w:r w:rsidR="0030071F">
          <w:rPr>
            <w:rFonts w:asciiTheme="minorEastAsia" w:hAnsiTheme="minorEastAsia" w:hint="eastAsia"/>
          </w:rPr>
          <w:t>보는</w:t>
        </w:r>
      </w:ins>
      <w:del w:id="70" w:author="이현서" w:date="2024-10-06T11:54:00Z" w16du:dateUtc="2024-10-06T02:54:00Z">
        <w:r w:rsidRPr="00F37E16" w:rsidDel="0030071F">
          <w:rPr>
            <w:rFonts w:asciiTheme="minorEastAsia" w:hAnsiTheme="minorEastAsia" w:hint="eastAsia"/>
          </w:rPr>
          <w:delText>하는</w:delText>
        </w:r>
      </w:del>
      <w:r w:rsidRPr="00F37E16">
        <w:rPr>
          <w:rFonts w:asciiTheme="minorEastAsia" w:hAnsiTheme="minorEastAsia" w:hint="eastAsia"/>
        </w:rPr>
        <w:t xml:space="preserve"> 것이 중요합니다. 때로는 </w:t>
      </w:r>
      <w:ins w:id="71" w:author="이현서" w:date="2024-10-06T11:54:00Z" w16du:dateUtc="2024-10-06T02:54:00Z">
        <w:r w:rsidR="0030071F">
          <w:rPr>
            <w:rFonts w:asciiTheme="minorEastAsia" w:hAnsiTheme="minorEastAsia" w:hint="eastAsia"/>
          </w:rPr>
          <w:t xml:space="preserve">완벽하게 </w:t>
        </w:r>
      </w:ins>
      <w:r w:rsidRPr="00F37E16">
        <w:rPr>
          <w:rFonts w:asciiTheme="minorEastAsia" w:hAnsiTheme="minorEastAsia" w:hint="eastAsia"/>
        </w:rPr>
        <w:t>이해되지 않는 부분이 있더라도 끝까지</w:t>
      </w:r>
      <w:ins w:id="72" w:author="이현서" w:date="2024-10-07T23:06:00Z" w16du:dateUtc="2024-10-07T14:06:00Z">
        <w:r w:rsidR="00B140FE">
          <w:rPr>
            <w:rFonts w:asciiTheme="minorEastAsia" w:hAnsiTheme="minorEastAsia" w:hint="eastAsia"/>
          </w:rPr>
          <w:t xml:space="preserve"> </w:t>
        </w:r>
      </w:ins>
      <w:del w:id="73" w:author="이현서" w:date="2024-10-06T11:54:00Z" w16du:dateUtc="2024-10-06T02:54:00Z">
        <w:r w:rsidRPr="00F37E16" w:rsidDel="0030071F">
          <w:rPr>
            <w:rFonts w:asciiTheme="minorEastAsia" w:hAnsiTheme="minorEastAsia" w:hint="eastAsia"/>
          </w:rPr>
          <w:delText xml:space="preserve"> 단계를 </w:delText>
        </w:r>
      </w:del>
      <w:r w:rsidRPr="00F37E16">
        <w:rPr>
          <w:rFonts w:asciiTheme="minorEastAsia" w:hAnsiTheme="minorEastAsia" w:hint="eastAsia"/>
        </w:rPr>
        <w:t xml:space="preserve">따라해 본 다음, </w:t>
      </w:r>
      <w:ins w:id="74" w:author="이현서" w:date="2024-10-06T11:54:00Z" w16du:dateUtc="2024-10-06T02:54:00Z">
        <w:r w:rsidR="0030071F">
          <w:rPr>
            <w:rFonts w:asciiTheme="minorEastAsia" w:hAnsiTheme="minorEastAsia" w:hint="eastAsia"/>
          </w:rPr>
          <w:t>다시 각 단계에서 궁금한 점을 자세히</w:t>
        </w:r>
      </w:ins>
      <w:del w:id="75" w:author="이현서" w:date="2024-10-06T11:54:00Z" w16du:dateUtc="2024-10-06T02:54:00Z">
        <w:r w:rsidRPr="00F37E16" w:rsidDel="0030071F">
          <w:rPr>
            <w:rFonts w:asciiTheme="minorEastAsia" w:hAnsiTheme="minorEastAsia" w:hint="eastAsia"/>
          </w:rPr>
          <w:delText>코드의 세부 항목을 살펴</w:delText>
        </w:r>
      </w:del>
      <w:ins w:id="76" w:author="이현서" w:date="2024-10-06T11:54:00Z" w16du:dateUtc="2024-10-06T02:54:00Z">
        <w:r w:rsidR="0030071F">
          <w:rPr>
            <w:rFonts w:asciiTheme="minorEastAsia" w:hAnsiTheme="minorEastAsia" w:hint="eastAsia"/>
          </w:rPr>
          <w:t xml:space="preserve"> 들여다 </w:t>
        </w:r>
      </w:ins>
      <w:r w:rsidRPr="00F37E16">
        <w:rPr>
          <w:rFonts w:asciiTheme="minorEastAsia" w:hAnsiTheme="minorEastAsia" w:hint="eastAsia"/>
        </w:rPr>
        <w:t xml:space="preserve">보는 것이 </w:t>
      </w:r>
      <w:ins w:id="77" w:author="이현서" w:date="2024-10-06T11:54:00Z" w16du:dateUtc="2024-10-06T02:54:00Z">
        <w:r w:rsidR="0030071F">
          <w:rPr>
            <w:rFonts w:asciiTheme="minorEastAsia" w:hAnsiTheme="minorEastAsia" w:hint="eastAsia"/>
          </w:rPr>
          <w:t xml:space="preserve">이해에 도움이 </w:t>
        </w:r>
      </w:ins>
      <w:ins w:id="78" w:author="이현서" w:date="2024-10-07T23:06:00Z" w16du:dateUtc="2024-10-07T14:06:00Z">
        <w:r w:rsidR="00B140FE">
          <w:rPr>
            <w:rFonts w:asciiTheme="minorEastAsia" w:hAnsiTheme="minorEastAsia" w:hint="eastAsia"/>
          </w:rPr>
          <w:t>될 것입</w:t>
        </w:r>
      </w:ins>
      <w:ins w:id="79" w:author="이현서" w:date="2024-10-06T11:54:00Z" w16du:dateUtc="2024-10-06T02:54:00Z">
        <w:r w:rsidR="0030071F">
          <w:rPr>
            <w:rFonts w:asciiTheme="minorEastAsia" w:hAnsiTheme="minorEastAsia" w:hint="eastAsia"/>
          </w:rPr>
          <w:t>니다.</w:t>
        </w:r>
      </w:ins>
      <w:del w:id="80" w:author="이현서" w:date="2024-10-06T11:54:00Z" w16du:dateUtc="2024-10-06T02:54:00Z">
        <w:r w:rsidRPr="00F37E16" w:rsidDel="0030071F">
          <w:rPr>
            <w:rFonts w:asciiTheme="minorEastAsia" w:hAnsiTheme="minorEastAsia" w:hint="eastAsia"/>
          </w:rPr>
          <w:delText>좋습니다.</w:delText>
        </w:r>
      </w:del>
    </w:p>
    <w:p w14:paraId="774E6B4D" w14:textId="4FB27E5E" w:rsidR="00F37E16" w:rsidRDefault="00F37E16" w:rsidP="00F37E16">
      <w:pPr>
        <w:rPr>
          <w:rFonts w:asciiTheme="minorEastAsia" w:hAnsiTheme="minorEastAsia"/>
        </w:rPr>
      </w:pPr>
      <w:r w:rsidRPr="00F37E16">
        <w:rPr>
          <w:rFonts w:asciiTheme="minorEastAsia" w:hAnsiTheme="minorEastAsia" w:hint="eastAsia"/>
        </w:rPr>
        <w:t>1 단계: 비주얼</w:t>
      </w:r>
      <w:ins w:id="81" w:author="이현서" w:date="2024-10-06T11:54:00Z" w16du:dateUtc="2024-10-06T02:54:00Z">
        <w:r w:rsidR="0030071F">
          <w:rPr>
            <w:rFonts w:asciiTheme="minorEastAsia" w:hAnsiTheme="minorEastAsia" w:hint="eastAsia"/>
          </w:rPr>
          <w:t xml:space="preserve"> </w:t>
        </w:r>
      </w:ins>
      <w:r w:rsidRPr="00F37E16">
        <w:rPr>
          <w:rFonts w:asciiTheme="minorEastAsia" w:hAnsiTheme="minorEastAsia" w:hint="eastAsia"/>
        </w:rPr>
        <w:t xml:space="preserve">스튜디오를 실행하면 다음과 같이 </w:t>
      </w:r>
      <w:ins w:id="82" w:author="이현서" w:date="2024-10-06T11:54:00Z" w16du:dateUtc="2024-10-06T02:54:00Z">
        <w:r w:rsidR="0030071F">
          <w:rPr>
            <w:rFonts w:asciiTheme="minorEastAsia" w:hAnsiTheme="minorEastAsia"/>
          </w:rPr>
          <w:t>‘</w:t>
        </w:r>
        <w:r w:rsidR="0030071F">
          <w:rPr>
            <w:rFonts w:asciiTheme="minorEastAsia" w:hAnsiTheme="minorEastAsia" w:hint="eastAsia"/>
          </w:rPr>
          <w:t>새</w:t>
        </w:r>
      </w:ins>
      <w:ins w:id="83" w:author="이현서" w:date="2024-10-06T11:55:00Z" w16du:dateUtc="2024-10-06T02:55:00Z">
        <w:r w:rsidR="0030071F">
          <w:rPr>
            <w:rFonts w:asciiTheme="minorEastAsia" w:hAnsiTheme="minorEastAsia" w:hint="eastAsia"/>
          </w:rPr>
          <w:t xml:space="preserve"> </w:t>
        </w:r>
      </w:ins>
      <w:r w:rsidRPr="00F37E16">
        <w:rPr>
          <w:rFonts w:asciiTheme="minorEastAsia" w:hAnsiTheme="minorEastAsia" w:hint="eastAsia"/>
        </w:rPr>
        <w:t>프로젝트 만들기</w:t>
      </w:r>
      <w:ins w:id="84" w:author="이현서" w:date="2024-10-06T11:55:00Z" w16du:dateUtc="2024-10-06T02:55:00Z">
        <w:r w:rsidR="0030071F">
          <w:rPr>
            <w:rFonts w:asciiTheme="minorEastAsia" w:hAnsiTheme="minorEastAsia"/>
          </w:rPr>
          <w:t>’</w:t>
        </w:r>
      </w:ins>
      <w:r w:rsidRPr="00F37E16">
        <w:rPr>
          <w:rFonts w:asciiTheme="minorEastAsia" w:hAnsiTheme="minorEastAsia" w:hint="eastAsia"/>
        </w:rPr>
        <w:t xml:space="preserve"> 대화창이 나타납니다. </w:t>
      </w:r>
      <w:ins w:id="85" w:author="이현서" w:date="2024-10-06T11:55:00Z" w16du:dateUtc="2024-10-06T02:55:00Z">
        <w:r w:rsidR="0030071F">
          <w:rPr>
            <w:rFonts w:asciiTheme="minorEastAsia" w:hAnsiTheme="minorEastAsia" w:hint="eastAsia"/>
          </w:rPr>
          <w:t xml:space="preserve">이 대화창에서는 </w:t>
        </w:r>
      </w:ins>
      <w:r w:rsidRPr="00F37E16">
        <w:rPr>
          <w:rFonts w:asciiTheme="minorEastAsia" w:hAnsiTheme="minorEastAsia" w:hint="eastAsia"/>
        </w:rPr>
        <w:t>프로젝트에 사용할 템플릿을 선택합니다.</w:t>
      </w:r>
      <w:del w:id="86" w:author="이현서" w:date="2024-10-07T22:23:00Z" w16du:dateUtc="2024-10-07T13:23:00Z">
        <w:r w:rsidRPr="00F37E16" w:rsidDel="00193DEC">
          <w:rPr>
            <w:rFonts w:asciiTheme="minorEastAsia" w:hAnsiTheme="minorEastAsia" w:hint="eastAsia"/>
          </w:rPr>
          <w:delText xml:space="preserve">  </w:delText>
        </w:r>
      </w:del>
      <w:ins w:id="87"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 xml:space="preserve">템플릿(template)이란 무언가를 만들 때 </w:t>
      </w:r>
      <w:ins w:id="88" w:author="이현서" w:date="2024-10-07T23:06:00Z" w16du:dateUtc="2024-10-07T14:06:00Z">
        <w:r w:rsidR="00B140FE">
          <w:rPr>
            <w:rFonts w:asciiTheme="minorEastAsia" w:hAnsiTheme="minorEastAsia" w:hint="eastAsia"/>
          </w:rPr>
          <w:t xml:space="preserve">늘 </w:t>
        </w:r>
      </w:ins>
      <w:r w:rsidRPr="00F37E16">
        <w:rPr>
          <w:rFonts w:asciiTheme="minorEastAsia" w:hAnsiTheme="minorEastAsia" w:hint="eastAsia"/>
        </w:rPr>
        <w:t xml:space="preserve">사용되는 기본 틀입니다. </w:t>
      </w:r>
      <w:ins w:id="89" w:author="이현서" w:date="2024-10-06T11:55:00Z" w16du:dateUtc="2024-10-06T02:55:00Z">
        <w:r w:rsidR="0030071F">
          <w:rPr>
            <w:rFonts w:asciiTheme="minorEastAsia" w:hAnsiTheme="minorEastAsia" w:hint="eastAsia"/>
          </w:rPr>
          <w:t xml:space="preserve">템플릿을 선택하면 이미 정의된 기본 골격에서 프로그래밍을 시작할 수 있습니다. 아쉽게도 </w:t>
        </w:r>
      </w:ins>
      <w:del w:id="90" w:author="이현서" w:date="2024-10-06T11:55:00Z" w16du:dateUtc="2024-10-06T02:55:00Z">
        <w:r w:rsidRPr="00F37E16" w:rsidDel="0030071F">
          <w:rPr>
            <w:rFonts w:asciiTheme="minorEastAsia" w:hAnsiTheme="minorEastAsia" w:hint="eastAsia"/>
          </w:rPr>
          <w:delText xml:space="preserve"> </w:delText>
        </w:r>
      </w:del>
      <w:r w:rsidRPr="00F37E16">
        <w:rPr>
          <w:rFonts w:asciiTheme="minorEastAsia" w:hAnsiTheme="minorEastAsia" w:hint="eastAsia"/>
        </w:rPr>
        <w:t xml:space="preserve">C언어 템플릿은 제공되지 않으므로 빈 프로젝트를 선택합니다. </w:t>
      </w:r>
    </w:p>
    <w:p w14:paraId="2B9ED095" w14:textId="14D3A2FC" w:rsidR="00D21416" w:rsidRPr="00F37E16" w:rsidRDefault="00D21416" w:rsidP="00F37E16">
      <w:pPr>
        <w:rPr>
          <w:rFonts w:asciiTheme="minorEastAsia" w:hAnsiTheme="minorEastAsia"/>
        </w:rPr>
      </w:pPr>
      <w:r w:rsidRPr="00652702">
        <w:rPr>
          <w:rFonts w:asciiTheme="minorEastAsia" w:hAnsiTheme="minorEastAsia"/>
          <w:noProof/>
        </w:rPr>
        <w:drawing>
          <wp:inline distT="114300" distB="114300" distL="114300" distR="114300" wp14:anchorId="16205226" wp14:editId="05975268">
            <wp:extent cx="4157663" cy="2771775"/>
            <wp:effectExtent l="0" t="0" r="0" b="0"/>
            <wp:docPr id="3" name="image4.png" descr="텍스트, 스크린샷, 소프트웨어, 웹 페이지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3" name="image4.png" descr="텍스트, 스크린샷, 소프트웨어, 웹 페이지이(가) 표시된 사진&#10;&#10;자동 생성된 설명"/>
                    <pic:cNvPicPr preferRelativeResize="0"/>
                  </pic:nvPicPr>
                  <pic:blipFill>
                    <a:blip r:embed="rId7"/>
                    <a:srcRect/>
                    <a:stretch>
                      <a:fillRect/>
                    </a:stretch>
                  </pic:blipFill>
                  <pic:spPr>
                    <a:xfrm>
                      <a:off x="0" y="0"/>
                      <a:ext cx="4157663" cy="2771775"/>
                    </a:xfrm>
                    <a:prstGeom prst="rect">
                      <a:avLst/>
                    </a:prstGeom>
                    <a:ln/>
                  </pic:spPr>
                </pic:pic>
              </a:graphicData>
            </a:graphic>
          </wp:inline>
        </w:drawing>
      </w:r>
    </w:p>
    <w:p w14:paraId="167771CB"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33B51606" w14:textId="41F2D76F" w:rsidR="00D21416" w:rsidRPr="001A2B76" w:rsidRDefault="00F37E16" w:rsidP="00F37E16">
      <w:pPr>
        <w:rPr>
          <w:rFonts w:asciiTheme="minorEastAsia" w:hAnsiTheme="minorEastAsia"/>
        </w:rPr>
      </w:pPr>
      <w:r w:rsidRPr="00F37E16">
        <w:rPr>
          <w:rFonts w:asciiTheme="minorEastAsia" w:hAnsiTheme="minorEastAsia" w:hint="eastAsia"/>
        </w:rPr>
        <w:t xml:space="preserve">2 단계: 새로운 프로젝트를 구성하기 위하여 프로젝트 이름과 프로젝트에서 사용할 기본 디렉터리를 지정합니다. 이때 솔루션 파일도 프로젝트 위치에 함께 만들어 집니다. 솔루션(Solution) 파일은 큰 프로그램을 만들 때 관련있는 프로젝트를 모아두는 것입니다. 이 책에서 다루는 예제는 프로젝트 마다 솔루션 파일을 </w:t>
      </w:r>
      <w:r w:rsidRPr="00F37E16">
        <w:rPr>
          <w:rFonts w:asciiTheme="minorEastAsia" w:hAnsiTheme="minorEastAsia" w:hint="eastAsia"/>
        </w:rPr>
        <w:lastRenderedPageBreak/>
        <w:t>만듭니다.</w:t>
      </w:r>
      <w:ins w:id="91" w:author="이현서" w:date="2024-10-06T11:56:00Z" w16du:dateUtc="2024-10-06T02:56:00Z">
        <w:r w:rsidR="001A2B76">
          <w:rPr>
            <w:rFonts w:asciiTheme="minorEastAsia" w:hAnsiTheme="minorEastAsia" w:hint="eastAsia"/>
          </w:rPr>
          <w:t xml:space="preserve"> 첫번째 프로그래밍 프로젝트이므로 프로젝트 이름을 </w:t>
        </w:r>
        <w:r w:rsidR="001A2B76">
          <w:rPr>
            <w:rFonts w:asciiTheme="minorEastAsia" w:hAnsiTheme="minorEastAsia"/>
          </w:rPr>
          <w:t>‘</w:t>
        </w:r>
        <w:r w:rsidR="001A2B76">
          <w:rPr>
            <w:rFonts w:asciiTheme="minorEastAsia" w:hAnsiTheme="minorEastAsia" w:hint="eastAsia"/>
          </w:rPr>
          <w:t>FirstProject</w:t>
        </w:r>
        <w:r w:rsidR="001A2B76">
          <w:rPr>
            <w:rFonts w:asciiTheme="minorEastAsia" w:hAnsiTheme="minorEastAsia"/>
          </w:rPr>
          <w:t>’</w:t>
        </w:r>
        <w:r w:rsidR="001A2B76">
          <w:rPr>
            <w:rFonts w:asciiTheme="minorEastAsia" w:hAnsiTheme="minorEastAsia" w:hint="eastAsia"/>
          </w:rPr>
          <w:t>로, 위치는 프로그래밍 코</w:t>
        </w:r>
      </w:ins>
      <w:ins w:id="92" w:author="이현서" w:date="2024-10-06T11:57:00Z" w16du:dateUtc="2024-10-06T02:57:00Z">
        <w:r w:rsidR="001A2B76">
          <w:rPr>
            <w:rFonts w:asciiTheme="minorEastAsia" w:hAnsiTheme="minorEastAsia" w:hint="eastAsia"/>
          </w:rPr>
          <w:t xml:space="preserve">드를 모아둘 디렉터리로, 솔루션 및 프로젝트는 같은 디렉터리에 만들어 지도록 체크 박스를 켭니다. 그런 다음 </w:t>
        </w:r>
        <w:r w:rsidR="001A2B76">
          <w:rPr>
            <w:rFonts w:asciiTheme="minorEastAsia" w:hAnsiTheme="minorEastAsia"/>
          </w:rPr>
          <w:t>‘</w:t>
        </w:r>
        <w:r w:rsidR="001A2B76">
          <w:rPr>
            <w:rFonts w:asciiTheme="minorEastAsia" w:hAnsiTheme="minorEastAsia" w:hint="eastAsia"/>
          </w:rPr>
          <w:t>만들기</w:t>
        </w:r>
        <w:r w:rsidR="001A2B76">
          <w:rPr>
            <w:rFonts w:asciiTheme="minorEastAsia" w:hAnsiTheme="minorEastAsia"/>
          </w:rPr>
          <w:t>’</w:t>
        </w:r>
        <w:r w:rsidR="001A2B76">
          <w:rPr>
            <w:rFonts w:asciiTheme="minorEastAsia" w:hAnsiTheme="minorEastAsia" w:hint="eastAsia"/>
          </w:rPr>
          <w:t xml:space="preserve"> 버튼을 누릅니다.</w:t>
        </w:r>
      </w:ins>
    </w:p>
    <w:p w14:paraId="7F55464B" w14:textId="3CC4FA11" w:rsidR="00F37E16" w:rsidRPr="00F37E16" w:rsidRDefault="00D21416" w:rsidP="00F37E16">
      <w:pPr>
        <w:rPr>
          <w:rFonts w:asciiTheme="minorEastAsia" w:hAnsiTheme="minorEastAsia"/>
        </w:rPr>
      </w:pPr>
      <w:r w:rsidRPr="00652702">
        <w:rPr>
          <w:rFonts w:asciiTheme="minorEastAsia" w:hAnsiTheme="minorEastAsia"/>
          <w:noProof/>
        </w:rPr>
        <w:drawing>
          <wp:inline distT="114300" distB="114300" distL="114300" distR="114300" wp14:anchorId="33862014" wp14:editId="114E8A54">
            <wp:extent cx="4600575" cy="3333750"/>
            <wp:effectExtent l="0" t="0" r="9525" b="0"/>
            <wp:docPr id="15" name="image10.png" descr="텍스트, 스크린샷, 디스플레이,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5" name="image10.png" descr="텍스트, 스크린샷, 디스플레이, 소프트웨어이(가) 표시된 사진&#10;&#10;자동 생성된 설명"/>
                    <pic:cNvPicPr preferRelativeResize="0"/>
                  </pic:nvPicPr>
                  <pic:blipFill>
                    <a:blip r:embed="rId8"/>
                    <a:srcRect/>
                    <a:stretch>
                      <a:fillRect/>
                    </a:stretch>
                  </pic:blipFill>
                  <pic:spPr>
                    <a:xfrm>
                      <a:off x="0" y="0"/>
                      <a:ext cx="4600970" cy="3334036"/>
                    </a:xfrm>
                    <a:prstGeom prst="rect">
                      <a:avLst/>
                    </a:prstGeom>
                    <a:ln/>
                  </pic:spPr>
                </pic:pic>
              </a:graphicData>
            </a:graphic>
          </wp:inline>
        </w:drawing>
      </w:r>
    </w:p>
    <w:p w14:paraId="0576AB61"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2B832FAC" w14:textId="2B3A18EF" w:rsidR="001A2B76" w:rsidRDefault="00F37E16" w:rsidP="00F37E16">
      <w:pPr>
        <w:rPr>
          <w:ins w:id="93" w:author="이현서" w:date="2024-10-06T11:59:00Z" w16du:dateUtc="2024-10-06T02:59:00Z"/>
          <w:rFonts w:asciiTheme="minorEastAsia" w:hAnsiTheme="minorEastAsia"/>
        </w:rPr>
      </w:pPr>
      <w:r w:rsidRPr="00F37E16">
        <w:rPr>
          <w:rFonts w:asciiTheme="minorEastAsia" w:hAnsiTheme="minorEastAsia" w:hint="eastAsia"/>
        </w:rPr>
        <w:t xml:space="preserve">3단계. </w:t>
      </w:r>
      <w:ins w:id="94" w:author="이현서" w:date="2024-10-06T11:58:00Z" w16du:dateUtc="2024-10-06T02:58:00Z">
        <w:r w:rsidR="001A2B76">
          <w:rPr>
            <w:rFonts w:asciiTheme="minorEastAsia" w:hAnsiTheme="minorEastAsia" w:hint="eastAsia"/>
          </w:rPr>
          <w:t>이제</w:t>
        </w:r>
      </w:ins>
      <w:ins w:id="95" w:author="이현서" w:date="2024-10-07T23:07:00Z" w16du:dateUtc="2024-10-07T14:07:00Z">
        <w:r w:rsidR="00B140FE">
          <w:rPr>
            <w:rFonts w:asciiTheme="minorEastAsia" w:hAnsiTheme="minorEastAsia" w:hint="eastAsia"/>
          </w:rPr>
          <w:t xml:space="preserve"> </w:t>
        </w:r>
      </w:ins>
      <w:del w:id="96" w:author="이현서" w:date="2024-10-06T11:58:00Z" w16du:dateUtc="2024-10-06T02:58:00Z">
        <w:r w:rsidRPr="00F37E16" w:rsidDel="001A2B76">
          <w:rPr>
            <w:rFonts w:asciiTheme="minorEastAsia" w:hAnsiTheme="minorEastAsia" w:hint="eastAsia"/>
          </w:rPr>
          <w:delText xml:space="preserve">드디어 </w:delText>
        </w:r>
      </w:del>
      <w:r w:rsidRPr="00F37E16">
        <w:rPr>
          <w:rFonts w:asciiTheme="minorEastAsia" w:hAnsiTheme="minorEastAsia" w:hint="eastAsia"/>
        </w:rPr>
        <w:t xml:space="preserve">빈 프로젝트가 만들어졌습니다. </w:t>
      </w:r>
      <w:ins w:id="97" w:author="이현서" w:date="2024-10-06T11:58:00Z" w16du:dateUtc="2024-10-06T02:58:00Z">
        <w:r w:rsidR="001A2B76">
          <w:rPr>
            <w:rFonts w:asciiTheme="minorEastAsia" w:hAnsiTheme="minorEastAsia" w:hint="eastAsia"/>
          </w:rPr>
          <w:t xml:space="preserve">솔루션 탐색기 창에서 </w:t>
        </w:r>
      </w:ins>
      <w:r w:rsidRPr="00F37E16">
        <w:rPr>
          <w:rFonts w:asciiTheme="minorEastAsia" w:hAnsiTheme="minorEastAsia" w:hint="eastAsia"/>
        </w:rPr>
        <w:t>FirstProject 솔루션에 FirstProject 프로젝트가 들어</w:t>
      </w:r>
      <w:ins w:id="98" w:author="이현서" w:date="2024-10-06T11:58:00Z" w16du:dateUtc="2024-10-06T02:58:00Z">
        <w:r w:rsidR="001A2B76">
          <w:rPr>
            <w:rFonts w:asciiTheme="minorEastAsia" w:hAnsiTheme="minorEastAsia" w:hint="eastAsia"/>
          </w:rPr>
          <w:t xml:space="preserve"> 있는 것을 볼 수 있습</w:t>
        </w:r>
      </w:ins>
      <w:ins w:id="99" w:author="이현서" w:date="2024-10-06T11:59:00Z" w16du:dateUtc="2024-10-06T02:59:00Z">
        <w:r w:rsidR="001A2B76">
          <w:rPr>
            <w:rFonts w:asciiTheme="minorEastAsia" w:hAnsiTheme="minorEastAsia" w:hint="eastAsia"/>
          </w:rPr>
          <w:t>니다.</w:t>
        </w:r>
      </w:ins>
      <w:del w:id="100" w:author="이현서" w:date="2024-10-06T11:59:00Z" w16du:dateUtc="2024-10-06T02:59:00Z">
        <w:r w:rsidRPr="00F37E16" w:rsidDel="001A2B76">
          <w:rPr>
            <w:rFonts w:asciiTheme="minorEastAsia" w:hAnsiTheme="minorEastAsia" w:hint="eastAsia"/>
          </w:rPr>
          <w:delText>있습니다.</w:delText>
        </w:r>
      </w:del>
      <w:r w:rsidRPr="00F37E16">
        <w:rPr>
          <w:rFonts w:asciiTheme="minorEastAsia" w:hAnsiTheme="minorEastAsia" w:hint="eastAsia"/>
        </w:rPr>
        <w:t xml:space="preserve"> 프로젝트는 </w:t>
      </w:r>
      <w:ins w:id="101" w:author="이현서" w:date="2024-10-06T11:59:00Z" w16du:dateUtc="2024-10-06T02:59:00Z">
        <w:r w:rsidR="001A2B76">
          <w:rPr>
            <w:rFonts w:asciiTheme="minorEastAsia" w:hAnsiTheme="minorEastAsia" w:hint="eastAsia"/>
          </w:rPr>
          <w:t>기본 골격만 가</w:t>
        </w:r>
      </w:ins>
      <w:ins w:id="102" w:author="이현서" w:date="2024-10-07T23:07:00Z" w16du:dateUtc="2024-10-07T14:07:00Z">
        <w:r w:rsidR="00B140FE">
          <w:rPr>
            <w:rFonts w:asciiTheme="minorEastAsia" w:hAnsiTheme="minorEastAsia" w:hint="eastAsia"/>
          </w:rPr>
          <w:t>진</w:t>
        </w:r>
      </w:ins>
      <w:ins w:id="103" w:author="이현서" w:date="2024-10-07T23:08:00Z" w16du:dateUtc="2024-10-07T14:08:00Z">
        <w:r w:rsidR="00B140FE">
          <w:rPr>
            <w:rFonts w:asciiTheme="minorEastAsia" w:hAnsiTheme="minorEastAsia" w:hint="eastAsia"/>
          </w:rPr>
          <w:t xml:space="preserve">, </w:t>
        </w:r>
      </w:ins>
      <w:r w:rsidRPr="00F37E16">
        <w:rPr>
          <w:rFonts w:asciiTheme="minorEastAsia" w:hAnsiTheme="minorEastAsia" w:hint="eastAsia"/>
        </w:rPr>
        <w:t>아무</w:t>
      </w:r>
      <w:del w:id="104" w:author="이현서" w:date="2024-10-06T11:59:00Z" w16du:dateUtc="2024-10-06T02:59:00Z">
        <w:r w:rsidRPr="00F37E16" w:rsidDel="001A2B76">
          <w:rPr>
            <w:rFonts w:asciiTheme="minorEastAsia" w:hAnsiTheme="minorEastAsia" w:hint="eastAsia"/>
          </w:rPr>
          <w:delText>것</w:delText>
        </w:r>
      </w:del>
      <w:ins w:id="105" w:author="이현서" w:date="2024-10-06T11:59:00Z" w16du:dateUtc="2024-10-06T02:59:00Z">
        <w:r w:rsidR="001A2B76">
          <w:rPr>
            <w:rFonts w:asciiTheme="minorEastAsia" w:hAnsiTheme="minorEastAsia" w:hint="eastAsia"/>
          </w:rPr>
          <w:t xml:space="preserve"> 파일</w:t>
        </w:r>
      </w:ins>
      <w:r w:rsidRPr="00F37E16">
        <w:rPr>
          <w:rFonts w:asciiTheme="minorEastAsia" w:hAnsiTheme="minorEastAsia" w:hint="eastAsia"/>
        </w:rPr>
        <w:t>도 들어 있지 않은 빈 상태로</w:t>
      </w:r>
      <w:del w:id="106" w:author="이현서" w:date="2024-10-06T11:59:00Z" w16du:dateUtc="2024-10-06T02:59:00Z">
        <w:r w:rsidRPr="00F37E16" w:rsidDel="001A2B76">
          <w:rPr>
            <w:rFonts w:asciiTheme="minorEastAsia" w:hAnsiTheme="minorEastAsia" w:hint="eastAsia"/>
          </w:rPr>
          <w:delText xml:space="preserve"> </w:delText>
        </w:r>
      </w:del>
      <w:ins w:id="107" w:author="이현서" w:date="2024-10-06T11:59:00Z" w16du:dateUtc="2024-10-06T02:59:00Z">
        <w:r w:rsidR="001A2B76">
          <w:rPr>
            <w:rFonts w:asciiTheme="minorEastAsia" w:hAnsiTheme="minorEastAsia" w:hint="eastAsia"/>
          </w:rPr>
          <w:t xml:space="preserve"> </w:t>
        </w:r>
      </w:ins>
      <w:ins w:id="108" w:author="이현서" w:date="2024-10-07T23:08:00Z" w16du:dateUtc="2024-10-07T14:08:00Z">
        <w:r w:rsidR="00B140FE">
          <w:rPr>
            <w:rFonts w:asciiTheme="minorEastAsia" w:hAnsiTheme="minorEastAsia" w:hint="eastAsia"/>
          </w:rPr>
          <w:t>이루어져 있습</w:t>
        </w:r>
      </w:ins>
      <w:del w:id="109" w:author="이현서" w:date="2024-10-07T23:08:00Z" w16du:dateUtc="2024-10-07T14:08:00Z">
        <w:r w:rsidRPr="00F37E16" w:rsidDel="00B140FE">
          <w:rPr>
            <w:rFonts w:asciiTheme="minorEastAsia" w:hAnsiTheme="minorEastAsia" w:hint="eastAsia"/>
          </w:rPr>
          <w:delText>구성됩</w:delText>
        </w:r>
      </w:del>
      <w:r w:rsidRPr="00F37E16">
        <w:rPr>
          <w:rFonts w:asciiTheme="minorEastAsia" w:hAnsiTheme="minorEastAsia" w:hint="eastAsia"/>
        </w:rPr>
        <w:t xml:space="preserve">니다. </w:t>
      </w:r>
      <w:del w:id="110" w:author="이현서" w:date="2024-10-06T11:59:00Z" w16du:dateUtc="2024-10-06T02:59:00Z">
        <w:r w:rsidRPr="00F37E16" w:rsidDel="001A2B76">
          <w:rPr>
            <w:rFonts w:asciiTheme="minorEastAsia" w:hAnsiTheme="minorEastAsia" w:hint="eastAsia"/>
          </w:rPr>
          <w:delText xml:space="preserve">기본 설정에 따라 </w:delText>
        </w:r>
      </w:del>
    </w:p>
    <w:p w14:paraId="34994CBB" w14:textId="7BA859E5" w:rsidR="00F37E16" w:rsidRPr="00F37E16" w:rsidRDefault="00F37E16" w:rsidP="00F37E16">
      <w:pPr>
        <w:rPr>
          <w:rFonts w:asciiTheme="minorEastAsia" w:hAnsiTheme="minorEastAsia"/>
        </w:rPr>
      </w:pPr>
      <w:r w:rsidRPr="00F37E16">
        <w:rPr>
          <w:rFonts w:asciiTheme="minorEastAsia" w:hAnsiTheme="minorEastAsia" w:hint="eastAsia"/>
        </w:rPr>
        <w:t>솔루션 탐색기</w:t>
      </w:r>
      <w:ins w:id="111" w:author="이현서" w:date="2024-10-06T11:59:00Z" w16du:dateUtc="2024-10-06T02:59:00Z">
        <w:r w:rsidR="001A2B76">
          <w:rPr>
            <w:rFonts w:asciiTheme="minorEastAsia" w:hAnsiTheme="minorEastAsia" w:hint="eastAsia"/>
          </w:rPr>
          <w:t>는 보통 비주얼 스튜디오</w:t>
        </w:r>
      </w:ins>
      <w:ins w:id="112" w:author="이현서" w:date="2024-10-06T12:00:00Z" w16du:dateUtc="2024-10-06T03:00:00Z">
        <w:r w:rsidR="001A2B76">
          <w:rPr>
            <w:rFonts w:asciiTheme="minorEastAsia" w:hAnsiTheme="minorEastAsia" w:hint="eastAsia"/>
          </w:rPr>
          <w:t xml:space="preserve"> 창의 </w:t>
        </w:r>
      </w:ins>
      <w:del w:id="113" w:author="이현서" w:date="2024-10-06T12:00:00Z" w16du:dateUtc="2024-10-06T03:00:00Z">
        <w:r w:rsidRPr="00F37E16" w:rsidDel="001A2B76">
          <w:rPr>
            <w:rFonts w:asciiTheme="minorEastAsia" w:hAnsiTheme="minorEastAsia" w:hint="eastAsia"/>
          </w:rPr>
          <w:delText>가</w:delText>
        </w:r>
      </w:del>
      <w:r w:rsidRPr="00F37E16">
        <w:rPr>
          <w:rFonts w:asciiTheme="minorEastAsia" w:hAnsiTheme="minorEastAsia" w:hint="eastAsia"/>
        </w:rPr>
        <w:t xml:space="preserve"> 왼쪽에 표시됩니다. 솔루션 탐색기가 </w:t>
      </w:r>
      <w:ins w:id="114" w:author="이현서" w:date="2024-10-06T12:00:00Z" w16du:dateUtc="2024-10-06T03:00:00Z">
        <w:r w:rsidR="001A2B76">
          <w:rPr>
            <w:rFonts w:asciiTheme="minorEastAsia" w:hAnsiTheme="minorEastAsia" w:hint="eastAsia"/>
          </w:rPr>
          <w:t>보이지 않는다면</w:t>
        </w:r>
      </w:ins>
      <w:del w:id="115" w:author="이현서" w:date="2024-10-06T12:00:00Z" w16du:dateUtc="2024-10-06T03:00:00Z">
        <w:r w:rsidRPr="00F37E16" w:rsidDel="001A2B76">
          <w:rPr>
            <w:rFonts w:asciiTheme="minorEastAsia" w:hAnsiTheme="minorEastAsia" w:hint="eastAsia"/>
          </w:rPr>
          <w:delText xml:space="preserve">표시되지 않는다면 </w:delText>
        </w:r>
      </w:del>
      <w:ins w:id="116" w:author="이현서" w:date="2024-10-06T12:00:00Z" w16du:dateUtc="2024-10-06T03:00:00Z">
        <w:r w:rsidR="001A2B76">
          <w:rPr>
            <w:rFonts w:asciiTheme="minorEastAsia" w:hAnsiTheme="minorEastAsia" w:hint="eastAsia"/>
          </w:rPr>
          <w:t xml:space="preserve"> </w:t>
        </w:r>
      </w:ins>
      <w:r w:rsidRPr="00F37E16">
        <w:rPr>
          <w:rFonts w:asciiTheme="minorEastAsia" w:hAnsiTheme="minorEastAsia" w:hint="eastAsia"/>
        </w:rPr>
        <w:t xml:space="preserve">보기 &gt; 솔루션 탐색기를 선택하거나 Ctrl + Alt + L을 누릅니다. </w:t>
      </w:r>
      <w:ins w:id="117" w:author="이현서" w:date="2024-10-06T12:00:00Z" w16du:dateUtc="2024-10-06T03:00:00Z">
        <w:r w:rsidR="001A2B76">
          <w:rPr>
            <w:rFonts w:asciiTheme="minorEastAsia" w:hAnsiTheme="minorEastAsia" w:hint="eastAsia"/>
          </w:rPr>
          <w:t xml:space="preserve">이와 같이 </w:t>
        </w:r>
      </w:ins>
      <w:r w:rsidRPr="00F37E16">
        <w:rPr>
          <w:rFonts w:asciiTheme="minorEastAsia" w:hAnsiTheme="minorEastAsia" w:hint="eastAsia"/>
        </w:rPr>
        <w:t>솔루션 탐색기에서 프로젝트가 어떤 파일로 이루어지는 지를 확인할 수 있습니다.</w:t>
      </w:r>
      <w:ins w:id="118" w:author="이현서" w:date="2024-10-06T12:00:00Z" w16du:dateUtc="2024-10-06T03:00:00Z">
        <w:r w:rsidR="001A2B76">
          <w:rPr>
            <w:rFonts w:asciiTheme="minorEastAsia" w:hAnsiTheme="minorEastAsia" w:hint="eastAsia"/>
          </w:rPr>
          <w:t xml:space="preserve"> 특정 파일</w:t>
        </w:r>
      </w:ins>
      <w:ins w:id="119" w:author="이현서" w:date="2024-10-06T12:01:00Z" w16du:dateUtc="2024-10-06T03:01:00Z">
        <w:r w:rsidR="001A2B76">
          <w:rPr>
            <w:rFonts w:asciiTheme="minorEastAsia" w:hAnsiTheme="minorEastAsia" w:hint="eastAsia"/>
          </w:rPr>
          <w:t xml:space="preserve">을 선택한 후 마우스를 더블 클릭하면 편집창에 해당 파일이 열립니다. </w:t>
        </w:r>
      </w:ins>
      <w:del w:id="120" w:author="이현서" w:date="2024-10-06T12:00:00Z" w16du:dateUtc="2024-10-06T03:00:00Z">
        <w:r w:rsidRPr="00F37E16" w:rsidDel="001A2B76">
          <w:rPr>
            <w:rFonts w:asciiTheme="minorEastAsia" w:hAnsiTheme="minorEastAsia" w:hint="eastAsia"/>
          </w:rPr>
          <w:delText xml:space="preserve"> </w:delText>
        </w:r>
      </w:del>
    </w:p>
    <w:p w14:paraId="78216704" w14:textId="689B60AB" w:rsidR="00F37E16" w:rsidRDefault="00F37E16" w:rsidP="00F37E16">
      <w:pPr>
        <w:rPr>
          <w:rFonts w:asciiTheme="minorEastAsia" w:hAnsiTheme="minorEastAsia"/>
        </w:rPr>
      </w:pPr>
      <w:r w:rsidRPr="00F37E16">
        <w:rPr>
          <w:rFonts w:asciiTheme="minorEastAsia" w:hAnsiTheme="minorEastAsia" w:hint="eastAsia"/>
        </w:rPr>
        <w:t>프로젝트를 구성하는 파일</w:t>
      </w:r>
      <w:ins w:id="121" w:author="이현서" w:date="2024-10-06T12:01:00Z" w16du:dateUtc="2024-10-06T03:01:00Z">
        <w:r w:rsidR="001A2B76">
          <w:rPr>
            <w:rFonts w:asciiTheme="minorEastAsia" w:hAnsiTheme="minorEastAsia" w:hint="eastAsia"/>
          </w:rPr>
          <w:t xml:space="preserve">이 많다면 논리적 가상 </w:t>
        </w:r>
      </w:ins>
      <w:del w:id="122" w:author="이현서" w:date="2024-10-06T12:01:00Z" w16du:dateUtc="2024-10-06T03:01:00Z">
        <w:r w:rsidRPr="00F37E16" w:rsidDel="001A2B76">
          <w:rPr>
            <w:rFonts w:asciiTheme="minorEastAsia" w:hAnsiTheme="minorEastAsia" w:hint="eastAsia"/>
          </w:rPr>
          <w:delText xml:space="preserve">은 </w:delText>
        </w:r>
      </w:del>
      <w:r w:rsidRPr="00F37E16">
        <w:rPr>
          <w:rFonts w:asciiTheme="minorEastAsia" w:hAnsiTheme="minorEastAsia" w:hint="eastAsia"/>
        </w:rPr>
        <w:t>폴더를 만들어 관련 파일</w:t>
      </w:r>
      <w:ins w:id="123" w:author="이현서" w:date="2024-10-06T12:01:00Z" w16du:dateUtc="2024-10-06T03:01:00Z">
        <w:r w:rsidR="001A2B76">
          <w:rPr>
            <w:rFonts w:asciiTheme="minorEastAsia" w:hAnsiTheme="minorEastAsia" w:hint="eastAsia"/>
          </w:rPr>
          <w:t xml:space="preserve">끼리 </w:t>
        </w:r>
      </w:ins>
      <w:ins w:id="124" w:author="이현서" w:date="2024-10-06T12:02:00Z" w16du:dateUtc="2024-10-06T03:02:00Z">
        <w:r w:rsidR="001A2B76">
          <w:rPr>
            <w:rFonts w:asciiTheme="minorEastAsia" w:hAnsiTheme="minorEastAsia" w:hint="eastAsia"/>
          </w:rPr>
          <w:t>묶어서</w:t>
        </w:r>
      </w:ins>
      <w:del w:id="125" w:author="이현서" w:date="2024-10-06T12:02:00Z" w16du:dateUtc="2024-10-06T03:02:00Z">
        <w:r w:rsidRPr="00F37E16" w:rsidDel="001A2B76">
          <w:rPr>
            <w:rFonts w:asciiTheme="minorEastAsia" w:hAnsiTheme="minorEastAsia" w:hint="eastAsia"/>
          </w:rPr>
          <w:delText>을</w:delText>
        </w:r>
      </w:del>
      <w:r w:rsidRPr="00F37E16">
        <w:rPr>
          <w:rFonts w:asciiTheme="minorEastAsia" w:hAnsiTheme="minorEastAsia" w:hint="eastAsia"/>
        </w:rPr>
        <w:t xml:space="preserve"> 관리할 수 있습니다. 비주얼</w:t>
      </w:r>
      <w:ins w:id="126" w:author="이현서" w:date="2024-10-06T12:02:00Z" w16du:dateUtc="2024-10-06T03:02:00Z">
        <w:r w:rsidR="001A2B76">
          <w:rPr>
            <w:rFonts w:asciiTheme="minorEastAsia" w:hAnsiTheme="minorEastAsia" w:hint="eastAsia"/>
          </w:rPr>
          <w:t xml:space="preserve"> </w:t>
        </w:r>
      </w:ins>
      <w:r w:rsidRPr="00F37E16">
        <w:rPr>
          <w:rFonts w:asciiTheme="minorEastAsia" w:hAnsiTheme="minorEastAsia" w:hint="eastAsia"/>
        </w:rPr>
        <w:t>스튜디오는 기본적으로 소스 파일, 헤더 파일, 리소스 파일 폴더를 생성</w:t>
      </w:r>
      <w:ins w:id="127" w:author="이현서" w:date="2024-10-06T12:02:00Z" w16du:dateUtc="2024-10-06T03:02:00Z">
        <w:r w:rsidR="001A2B76">
          <w:rPr>
            <w:rFonts w:asciiTheme="minorEastAsia" w:hAnsiTheme="minorEastAsia" w:hint="eastAsia"/>
          </w:rPr>
          <w:t>해 줍니다.</w:t>
        </w:r>
      </w:ins>
      <w:del w:id="128" w:author="이현서" w:date="2024-10-06T12:02:00Z" w16du:dateUtc="2024-10-06T03:02:00Z">
        <w:r w:rsidRPr="00F37E16" w:rsidDel="001A2B76">
          <w:rPr>
            <w:rFonts w:asciiTheme="minorEastAsia" w:hAnsiTheme="minorEastAsia" w:hint="eastAsia"/>
          </w:rPr>
          <w:delText>합니다.</w:delText>
        </w:r>
      </w:del>
      <w:ins w:id="129" w:author="이현서" w:date="2024-10-06T12:02:00Z" w16du:dateUtc="2024-10-06T03:02:00Z">
        <w:r w:rsidR="001A2B76">
          <w:rPr>
            <w:rFonts w:asciiTheme="minorEastAsia" w:hAnsiTheme="minorEastAsia" w:hint="eastAsia"/>
          </w:rPr>
          <w:t xml:space="preserve"> 이 폴더는 파일 시스템의 폴더와는 아무</w:t>
        </w:r>
      </w:ins>
      <w:ins w:id="130" w:author="이현서" w:date="2024-10-07T23:08:00Z" w16du:dateUtc="2024-10-07T14:08:00Z">
        <w:r w:rsidR="00B140FE">
          <w:rPr>
            <w:rFonts w:asciiTheme="minorEastAsia" w:hAnsiTheme="minorEastAsia" w:hint="eastAsia"/>
          </w:rPr>
          <w:t xml:space="preserve"> </w:t>
        </w:r>
      </w:ins>
      <w:ins w:id="131" w:author="이현서" w:date="2024-10-06T12:02:00Z" w16du:dateUtc="2024-10-06T03:02:00Z">
        <w:r w:rsidR="001A2B76">
          <w:rPr>
            <w:rFonts w:asciiTheme="minorEastAsia" w:hAnsiTheme="minorEastAsia" w:hint="eastAsia"/>
          </w:rPr>
          <w:t>관계</w:t>
        </w:r>
      </w:ins>
      <w:ins w:id="132" w:author="이현서" w:date="2024-10-07T23:08:00Z" w16du:dateUtc="2024-10-07T14:08:00Z">
        <w:r w:rsidR="00B140FE">
          <w:rPr>
            <w:rFonts w:asciiTheme="minorEastAsia" w:hAnsiTheme="minorEastAsia" w:hint="eastAsia"/>
          </w:rPr>
          <w:t>도</w:t>
        </w:r>
      </w:ins>
      <w:ins w:id="133" w:author="이현서" w:date="2024-10-06T12:02:00Z" w16du:dateUtc="2024-10-06T03:02:00Z">
        <w:r w:rsidR="001A2B76">
          <w:rPr>
            <w:rFonts w:asciiTheme="minorEastAsia" w:hAnsiTheme="minorEastAsia" w:hint="eastAsia"/>
          </w:rPr>
          <w:t xml:space="preserve"> 없습니다.</w:t>
        </w:r>
      </w:ins>
    </w:p>
    <w:p w14:paraId="7DCA9C49" w14:textId="13D4BF61" w:rsidR="00D21416" w:rsidRPr="00F37E16" w:rsidRDefault="00D21416" w:rsidP="00F37E16">
      <w:pPr>
        <w:rPr>
          <w:rFonts w:asciiTheme="minorEastAsia" w:hAnsiTheme="minorEastAsia"/>
        </w:rPr>
      </w:pPr>
      <w:r w:rsidRPr="00652702">
        <w:rPr>
          <w:rFonts w:asciiTheme="minorEastAsia" w:hAnsiTheme="minorEastAsia"/>
          <w:noProof/>
        </w:rPr>
        <w:lastRenderedPageBreak/>
        <w:drawing>
          <wp:inline distT="114300" distB="114300" distL="114300" distR="114300" wp14:anchorId="63BEA901" wp14:editId="3A7A8E23">
            <wp:extent cx="5943600" cy="3416300"/>
            <wp:effectExtent l="0" t="0" r="0" b="0"/>
            <wp:docPr id="1" name="image2.png" descr="텍스트, 스크린샷,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 name="image2.png" descr="텍스트, 스크린샷, 소프트웨어, 컴퓨터 아이콘이(가) 표시된 사진&#10;&#10;자동 생성된 설명"/>
                    <pic:cNvPicPr preferRelativeResize="0"/>
                  </pic:nvPicPr>
                  <pic:blipFill>
                    <a:blip r:embed="rId9"/>
                    <a:srcRect/>
                    <a:stretch>
                      <a:fillRect/>
                    </a:stretch>
                  </pic:blipFill>
                  <pic:spPr>
                    <a:xfrm>
                      <a:off x="0" y="0"/>
                      <a:ext cx="5943600" cy="3416300"/>
                    </a:xfrm>
                    <a:prstGeom prst="rect">
                      <a:avLst/>
                    </a:prstGeom>
                    <a:ln/>
                  </pic:spPr>
                </pic:pic>
              </a:graphicData>
            </a:graphic>
          </wp:inline>
        </w:drawing>
      </w:r>
    </w:p>
    <w:p w14:paraId="3479F06D"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450955B2" w14:textId="16502C44" w:rsidR="00F37E16" w:rsidRDefault="00F37E16" w:rsidP="00F37E16">
      <w:pPr>
        <w:rPr>
          <w:rFonts w:asciiTheme="minorEastAsia" w:hAnsiTheme="minorEastAsia"/>
        </w:rPr>
      </w:pPr>
      <w:r w:rsidRPr="00F37E16">
        <w:rPr>
          <w:rFonts w:asciiTheme="minorEastAsia" w:hAnsiTheme="minorEastAsia" w:hint="eastAsia"/>
        </w:rPr>
        <w:t>4단계.</w:t>
      </w:r>
      <w:del w:id="134" w:author="이현서" w:date="2024-10-06T12:03:00Z" w16du:dateUtc="2024-10-06T03:03:00Z">
        <w:r w:rsidRPr="00F37E16" w:rsidDel="001A2B76">
          <w:rPr>
            <w:rFonts w:asciiTheme="minorEastAsia" w:hAnsiTheme="minorEastAsia" w:hint="eastAsia"/>
          </w:rPr>
          <w:delText>프로젝트에서</w:delText>
        </w:r>
      </w:del>
      <w:r w:rsidRPr="00F37E16">
        <w:rPr>
          <w:rFonts w:asciiTheme="minorEastAsia" w:hAnsiTheme="minorEastAsia" w:hint="eastAsia"/>
        </w:rPr>
        <w:t xml:space="preserve"> 프로그램을 만들기 위한 소스 </w:t>
      </w:r>
      <w:ins w:id="135" w:author="이현서" w:date="2024-10-06T12:03:00Z" w16du:dateUtc="2024-10-06T03:03:00Z">
        <w:r w:rsidR="001A2B76">
          <w:rPr>
            <w:rFonts w:asciiTheme="minorEastAsia" w:hAnsiTheme="minorEastAsia" w:hint="eastAsia"/>
          </w:rPr>
          <w:t xml:space="preserve">코드 </w:t>
        </w:r>
      </w:ins>
      <w:r w:rsidRPr="00F37E16">
        <w:rPr>
          <w:rFonts w:asciiTheme="minorEastAsia" w:hAnsiTheme="minorEastAsia" w:hint="eastAsia"/>
        </w:rPr>
        <w:t xml:space="preserve">파일을 </w:t>
      </w:r>
      <w:ins w:id="136" w:author="이현서" w:date="2024-10-06T12:03:00Z" w16du:dateUtc="2024-10-06T03:03:00Z">
        <w:r w:rsidR="001A2B76">
          <w:rPr>
            <w:rFonts w:asciiTheme="minorEastAsia" w:hAnsiTheme="minorEastAsia" w:hint="eastAsia"/>
          </w:rPr>
          <w:t xml:space="preserve">프로젝트에 </w:t>
        </w:r>
      </w:ins>
      <w:r w:rsidRPr="00F37E16">
        <w:rPr>
          <w:rFonts w:asciiTheme="minorEastAsia" w:hAnsiTheme="minorEastAsia" w:hint="eastAsia"/>
        </w:rPr>
        <w:t>추가</w:t>
      </w:r>
      <w:ins w:id="137" w:author="이현서" w:date="2024-10-06T12:03:00Z" w16du:dateUtc="2024-10-06T03:03:00Z">
        <w:r w:rsidR="001A2B76">
          <w:rPr>
            <w:rFonts w:asciiTheme="minorEastAsia" w:hAnsiTheme="minorEastAsia" w:hint="eastAsia"/>
          </w:rPr>
          <w:t>해 봅시다.</w:t>
        </w:r>
      </w:ins>
      <w:del w:id="138" w:author="이현서" w:date="2024-10-06T12:03:00Z" w16du:dateUtc="2024-10-06T03:03:00Z">
        <w:r w:rsidRPr="00F37E16" w:rsidDel="001A2B76">
          <w:rPr>
            <w:rFonts w:asciiTheme="minorEastAsia" w:hAnsiTheme="minorEastAsia" w:hint="eastAsia"/>
          </w:rPr>
          <w:delText>합니다.</w:delText>
        </w:r>
      </w:del>
      <w:r w:rsidRPr="00F37E16">
        <w:rPr>
          <w:rFonts w:asciiTheme="minorEastAsia" w:hAnsiTheme="minorEastAsia" w:hint="eastAsia"/>
        </w:rPr>
        <w:t xml:space="preserve"> 솔루션 탐색기 창의 소스 파일 폴더를 선택한 후 마우스 오른쪽 버튼을 누릅니다. 팝업 메뉴에서 추가 &gt; 새</w:t>
      </w:r>
      <w:ins w:id="139" w:author="이현서" w:date="2024-10-06T12:03:00Z" w16du:dateUtc="2024-10-06T03:03:00Z">
        <w:r w:rsidR="001A2B76">
          <w:rPr>
            <w:rFonts w:asciiTheme="minorEastAsia" w:hAnsiTheme="minorEastAsia" w:hint="eastAsia"/>
          </w:rPr>
          <w:t xml:space="preserve"> </w:t>
        </w:r>
      </w:ins>
      <w:r w:rsidRPr="00F37E16">
        <w:rPr>
          <w:rFonts w:asciiTheme="minorEastAsia" w:hAnsiTheme="minorEastAsia" w:hint="eastAsia"/>
        </w:rPr>
        <w:t>항목을 선택합니다. 추가할 새 항목의 템플릿이 표시됩니다. 템플릿 목록에서 ‘C++ 파일(.cpp)’를 선택한 다음, 아래쪽 이름에</w:t>
      </w:r>
      <w:del w:id="140" w:author="이현서" w:date="2024-10-07T22:23:00Z" w16du:dateUtc="2024-10-07T13:23:00Z">
        <w:r w:rsidRPr="00F37E16" w:rsidDel="00193DEC">
          <w:rPr>
            <w:rFonts w:asciiTheme="minorEastAsia" w:hAnsiTheme="minorEastAsia" w:hint="eastAsia"/>
          </w:rPr>
          <w:delText xml:space="preserve">  </w:delText>
        </w:r>
      </w:del>
      <w:ins w:id="141"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“main.c”를</w:t>
      </w:r>
      <w:del w:id="142" w:author="이현서" w:date="2024-10-07T22:23:00Z" w16du:dateUtc="2024-10-07T13:23:00Z">
        <w:r w:rsidRPr="00F37E16" w:rsidDel="00193DEC">
          <w:rPr>
            <w:rFonts w:asciiTheme="minorEastAsia" w:hAnsiTheme="minorEastAsia" w:hint="eastAsia"/>
          </w:rPr>
          <w:delText xml:space="preserve">  </w:delText>
        </w:r>
      </w:del>
      <w:ins w:id="143"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입력한 다음, 추가 버튼을 누릅니다. 소스 파일의 이름은 원하는 대로 사용할 수 있지만, 파일의 확장자는 반드시 ‘.c’여야 합니다. 컴파일러</w:t>
      </w:r>
      <w:del w:id="144" w:author="이현서" w:date="2024-10-06T12:03:00Z" w16du:dateUtc="2024-10-06T03:03:00Z">
        <w:r w:rsidRPr="00F37E16" w:rsidDel="001A2B76">
          <w:rPr>
            <w:rFonts w:asciiTheme="minorEastAsia" w:hAnsiTheme="minorEastAsia" w:hint="eastAsia"/>
          </w:rPr>
          <w:delText>^^</w:delText>
        </w:r>
      </w:del>
      <w:r w:rsidRPr="00F37E16">
        <w:rPr>
          <w:rFonts w:asciiTheme="minorEastAsia" w:hAnsiTheme="minorEastAsia" w:hint="eastAsia"/>
        </w:rPr>
        <w:t xml:space="preserve">는 파일 확장자에 따라 해당 소스 파일을 어떻게 </w:t>
      </w:r>
      <w:ins w:id="145" w:author="이현서" w:date="2024-10-06T12:04:00Z" w16du:dateUtc="2024-10-06T03:04:00Z">
        <w:r w:rsidR="00520097">
          <w:rPr>
            <w:rFonts w:asciiTheme="minorEastAsia" w:hAnsiTheme="minorEastAsia" w:hint="eastAsia"/>
          </w:rPr>
          <w:t>다루어야</w:t>
        </w:r>
      </w:ins>
      <w:ins w:id="146" w:author="이현서" w:date="2024-10-07T23:09:00Z" w16du:dateUtc="2024-10-07T14:09:00Z">
        <w:r w:rsidR="00B140FE">
          <w:rPr>
            <w:rFonts w:asciiTheme="minorEastAsia" w:hAnsiTheme="minorEastAsia" w:hint="eastAsia"/>
          </w:rPr>
          <w:t xml:space="preserve"> </w:t>
        </w:r>
      </w:ins>
      <w:del w:id="147" w:author="이현서" w:date="2024-10-06T12:04:00Z" w16du:dateUtc="2024-10-06T03:04:00Z">
        <w:r w:rsidRPr="00F37E16" w:rsidDel="00520097">
          <w:rPr>
            <w:rFonts w:asciiTheme="minorEastAsia" w:hAnsiTheme="minorEastAsia" w:hint="eastAsia"/>
          </w:rPr>
          <w:delText xml:space="preserve">컴파일해야 </w:delText>
        </w:r>
      </w:del>
      <w:r w:rsidRPr="00F37E16">
        <w:rPr>
          <w:rFonts w:asciiTheme="minorEastAsia" w:hAnsiTheme="minorEastAsia" w:hint="eastAsia"/>
        </w:rPr>
        <w:t xml:space="preserve">하는지를 </w:t>
      </w:r>
      <w:ins w:id="148" w:author="이현서" w:date="2024-10-06T12:03:00Z" w16du:dateUtc="2024-10-06T03:03:00Z">
        <w:r w:rsidR="00546FC2">
          <w:rPr>
            <w:rFonts w:asciiTheme="minorEastAsia" w:hAnsiTheme="minorEastAsia" w:hint="eastAsia"/>
          </w:rPr>
          <w:t>알아</w:t>
        </w:r>
      </w:ins>
      <w:del w:id="149" w:author="이현서" w:date="2024-10-06T12:03:00Z" w16du:dateUtc="2024-10-06T03:03:00Z">
        <w:r w:rsidRPr="00F37E16" w:rsidDel="00546FC2">
          <w:rPr>
            <w:rFonts w:asciiTheme="minorEastAsia" w:hAnsiTheme="minorEastAsia" w:hint="eastAsia"/>
          </w:rPr>
          <w:delText>파악</w:delText>
        </w:r>
      </w:del>
      <w:ins w:id="150" w:author="이현서" w:date="2024-10-06T12:03:00Z" w16du:dateUtc="2024-10-06T03:03:00Z">
        <w:r w:rsidR="00546FC2">
          <w:rPr>
            <w:rFonts w:asciiTheme="minorEastAsia" w:hAnsiTheme="minorEastAsia" w:hint="eastAsia"/>
          </w:rPr>
          <w:t>냅</w:t>
        </w:r>
      </w:ins>
      <w:del w:id="151" w:author="이현서" w:date="2024-10-06T12:03:00Z" w16du:dateUtc="2024-10-06T03:03:00Z">
        <w:r w:rsidRPr="00F37E16" w:rsidDel="00546FC2">
          <w:rPr>
            <w:rFonts w:asciiTheme="minorEastAsia" w:hAnsiTheme="minorEastAsia" w:hint="eastAsia"/>
          </w:rPr>
          <w:delText>합</w:delText>
        </w:r>
      </w:del>
      <w:r w:rsidRPr="00F37E16">
        <w:rPr>
          <w:rFonts w:asciiTheme="minorEastAsia" w:hAnsiTheme="minorEastAsia" w:hint="eastAsia"/>
        </w:rPr>
        <w:t>니다.</w:t>
      </w:r>
    </w:p>
    <w:p w14:paraId="51F52E2F" w14:textId="13B53E1D" w:rsidR="00D21416" w:rsidRPr="00F37E16" w:rsidRDefault="00D21416" w:rsidP="00F37E16">
      <w:pPr>
        <w:rPr>
          <w:rFonts w:asciiTheme="minorEastAsia" w:hAnsiTheme="minorEastAsia"/>
        </w:rPr>
      </w:pPr>
      <w:r w:rsidRPr="00652702">
        <w:rPr>
          <w:rFonts w:asciiTheme="minorEastAsia" w:hAnsiTheme="minorEastAsia"/>
          <w:noProof/>
        </w:rPr>
        <w:lastRenderedPageBreak/>
        <w:drawing>
          <wp:inline distT="114300" distB="114300" distL="114300" distR="114300" wp14:anchorId="2B1C91B6" wp14:editId="5EC45668">
            <wp:extent cx="5943600" cy="4127500"/>
            <wp:effectExtent l="0" t="0" r="0" b="6350"/>
            <wp:docPr id="12" name="image1.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2" name="image1.png" descr="텍스트, 스크린샷, 소프트웨어, 디스플레이이(가) 표시된 사진&#10;&#10;자동 생성된 설명"/>
                    <pic:cNvPicPr preferRelativeResize="0"/>
                  </pic:nvPicPr>
                  <pic:blipFill>
                    <a:blip r:embed="rId10"/>
                    <a:srcRect/>
                    <a:stretch>
                      <a:fillRect/>
                    </a:stretch>
                  </pic:blipFill>
                  <pic:spPr>
                    <a:xfrm>
                      <a:off x="0" y="0"/>
                      <a:ext cx="5943600" cy="4127500"/>
                    </a:xfrm>
                    <a:prstGeom prst="rect">
                      <a:avLst/>
                    </a:prstGeom>
                    <a:ln/>
                  </pic:spPr>
                </pic:pic>
              </a:graphicData>
            </a:graphic>
          </wp:inline>
        </w:drawing>
      </w:r>
    </w:p>
    <w:p w14:paraId="12296E2D"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5A746606" w14:textId="77777777" w:rsidR="00F37E16" w:rsidRPr="00F37E16" w:rsidRDefault="00F37E16" w:rsidP="00D21416">
      <w:pPr>
        <w:pStyle w:val="aff6"/>
        <w:ind w:right="200"/>
      </w:pPr>
      <w:r w:rsidRPr="00F37E16">
        <w:t>NOTE_</w:t>
      </w:r>
    </w:p>
    <w:p w14:paraId="3E7ADE6E" w14:textId="7432EC19" w:rsidR="00F37E16" w:rsidRPr="00F37E16" w:rsidRDefault="00F37E16" w:rsidP="00D21416">
      <w:pPr>
        <w:pStyle w:val="aff6"/>
        <w:ind w:right="200"/>
      </w:pPr>
      <w:r w:rsidRPr="00F37E16">
        <w:rPr>
          <w:rFonts w:hint="eastAsia"/>
        </w:rPr>
        <w:t>컴파일러는</w:t>
      </w:r>
      <w:r w:rsidRPr="00F37E16">
        <w:rPr>
          <w:rFonts w:hint="eastAsia"/>
        </w:rPr>
        <w:t xml:space="preserve"> </w:t>
      </w:r>
      <w:r w:rsidRPr="00F37E16">
        <w:rPr>
          <w:rFonts w:hint="eastAsia"/>
        </w:rPr>
        <w:t>소스</w:t>
      </w:r>
      <w:r w:rsidRPr="00F37E16">
        <w:rPr>
          <w:rFonts w:hint="eastAsia"/>
        </w:rPr>
        <w:t xml:space="preserve"> </w:t>
      </w:r>
      <w:r w:rsidRPr="00F37E16">
        <w:rPr>
          <w:rFonts w:hint="eastAsia"/>
        </w:rPr>
        <w:t>파일</w:t>
      </w:r>
      <w:ins w:id="152" w:author="이현서" w:date="2024-10-06T12:04:00Z" w16du:dateUtc="2024-10-06T03:04:00Z">
        <w:r w:rsidR="00D13336">
          <w:rPr>
            <w:rFonts w:hint="eastAsia"/>
          </w:rPr>
          <w:t>을</w:t>
        </w:r>
        <w:r w:rsidR="00D13336">
          <w:rPr>
            <w:rFonts w:hint="eastAsia"/>
          </w:rPr>
          <w:t xml:space="preserve"> </w:t>
        </w:r>
        <w:r w:rsidR="00D13336">
          <w:rPr>
            <w:rFonts w:hint="eastAsia"/>
          </w:rPr>
          <w:t>읽어와서</w:t>
        </w:r>
      </w:ins>
      <w:del w:id="153" w:author="이현서" w:date="2024-10-06T12:04:00Z" w16du:dateUtc="2024-10-06T03:04:00Z">
        <w:r w:rsidRPr="00F37E16" w:rsidDel="00D13336">
          <w:rPr>
            <w:rFonts w:hint="eastAsia"/>
          </w:rPr>
          <w:delText>을</w:delText>
        </w:r>
        <w:r w:rsidRPr="00F37E16" w:rsidDel="00D13336">
          <w:rPr>
            <w:rFonts w:hint="eastAsia"/>
          </w:rPr>
          <w:delText xml:space="preserve"> </w:delText>
        </w:r>
        <w:r w:rsidRPr="00F37E16" w:rsidDel="00D13336">
          <w:rPr>
            <w:rFonts w:hint="eastAsia"/>
          </w:rPr>
          <w:delText>이용하여</w:delText>
        </w:r>
        <w:r w:rsidRPr="00F37E16" w:rsidDel="00D13336">
          <w:rPr>
            <w:rFonts w:hint="eastAsia"/>
          </w:rPr>
          <w:delText xml:space="preserve"> </w:delText>
        </w:r>
      </w:del>
      <w:ins w:id="154" w:author="이현서" w:date="2024-10-06T12:04:00Z" w16du:dateUtc="2024-10-06T03:04:00Z">
        <w:r w:rsidR="00D13336">
          <w:rPr>
            <w:rFonts w:hint="eastAsia"/>
          </w:rPr>
          <w:t xml:space="preserve"> </w:t>
        </w:r>
      </w:ins>
      <w:r w:rsidRPr="00F37E16">
        <w:rPr>
          <w:rFonts w:hint="eastAsia"/>
        </w:rPr>
        <w:t>최종</w:t>
      </w:r>
      <w:r w:rsidRPr="00F37E16">
        <w:rPr>
          <w:rFonts w:hint="eastAsia"/>
        </w:rPr>
        <w:t xml:space="preserve"> </w:t>
      </w:r>
      <w:r w:rsidRPr="00F37E16">
        <w:rPr>
          <w:rFonts w:hint="eastAsia"/>
        </w:rPr>
        <w:t>결과인</w:t>
      </w:r>
      <w:r w:rsidRPr="00F37E16">
        <w:rPr>
          <w:rFonts w:hint="eastAsia"/>
        </w:rPr>
        <w:t xml:space="preserve"> </w:t>
      </w:r>
      <w:r w:rsidRPr="00F37E16">
        <w:rPr>
          <w:rFonts w:hint="eastAsia"/>
        </w:rPr>
        <w:t>실행</w:t>
      </w:r>
      <w:r w:rsidRPr="00F37E16">
        <w:rPr>
          <w:rFonts w:hint="eastAsia"/>
        </w:rPr>
        <w:t xml:space="preserve"> </w:t>
      </w:r>
      <w:r w:rsidRPr="00F37E16">
        <w:rPr>
          <w:rFonts w:hint="eastAsia"/>
        </w:rPr>
        <w:t>프로그램을</w:t>
      </w:r>
      <w:r w:rsidRPr="00F37E16">
        <w:rPr>
          <w:rFonts w:hint="eastAsia"/>
        </w:rPr>
        <w:t xml:space="preserve"> </w:t>
      </w:r>
      <w:r w:rsidRPr="00F37E16">
        <w:rPr>
          <w:rFonts w:hint="eastAsia"/>
        </w:rPr>
        <w:t>만들기</w:t>
      </w:r>
      <w:r w:rsidRPr="00F37E16">
        <w:rPr>
          <w:rFonts w:hint="eastAsia"/>
        </w:rPr>
        <w:t xml:space="preserve"> </w:t>
      </w:r>
      <w:r w:rsidRPr="00F37E16">
        <w:rPr>
          <w:rFonts w:hint="eastAsia"/>
        </w:rPr>
        <w:t>위한</w:t>
      </w:r>
      <w:r w:rsidRPr="00F37E16">
        <w:rPr>
          <w:rFonts w:hint="eastAsia"/>
        </w:rPr>
        <w:t xml:space="preserve"> </w:t>
      </w:r>
      <w:r w:rsidRPr="00F37E16">
        <w:rPr>
          <w:rFonts w:hint="eastAsia"/>
        </w:rPr>
        <w:t>자신만의</w:t>
      </w:r>
      <w:r w:rsidRPr="00F37E16">
        <w:rPr>
          <w:rFonts w:hint="eastAsia"/>
        </w:rPr>
        <w:t xml:space="preserve"> </w:t>
      </w:r>
      <w:ins w:id="155" w:author="이현서" w:date="2024-10-06T12:04:00Z" w16du:dateUtc="2024-10-06T03:04:00Z">
        <w:r w:rsidR="00D13336">
          <w:rPr>
            <w:rFonts w:hint="eastAsia"/>
          </w:rPr>
          <w:t>추상화된</w:t>
        </w:r>
        <w:r w:rsidR="00D13336">
          <w:rPr>
            <w:rFonts w:hint="eastAsia"/>
          </w:rPr>
          <w:t xml:space="preserve"> </w:t>
        </w:r>
      </w:ins>
      <w:r w:rsidRPr="00F37E16">
        <w:rPr>
          <w:rFonts w:hint="eastAsia"/>
        </w:rPr>
        <w:t xml:space="preserve">AST </w:t>
      </w:r>
      <w:r w:rsidRPr="00F37E16">
        <w:rPr>
          <w:rFonts w:hint="eastAsia"/>
        </w:rPr>
        <w:t>자료구조를</w:t>
      </w:r>
      <w:r w:rsidRPr="00F37E16">
        <w:rPr>
          <w:rFonts w:hint="eastAsia"/>
        </w:rPr>
        <w:t xml:space="preserve"> </w:t>
      </w:r>
      <w:r w:rsidRPr="00F37E16">
        <w:rPr>
          <w:rFonts w:hint="eastAsia"/>
        </w:rPr>
        <w:t>구</w:t>
      </w:r>
      <w:del w:id="156" w:author="이현서" w:date="2024-10-07T23:09:00Z" w16du:dateUtc="2024-10-07T14:09:00Z">
        <w:r w:rsidRPr="00F37E16" w:rsidDel="00B140FE">
          <w:rPr>
            <w:rFonts w:hint="eastAsia"/>
          </w:rPr>
          <w:delText>축</w:delText>
        </w:r>
      </w:del>
      <w:ins w:id="157" w:author="이현서" w:date="2024-10-07T23:09:00Z" w16du:dateUtc="2024-10-07T14:09:00Z">
        <w:r w:rsidR="00B140FE">
          <w:rPr>
            <w:rFonts w:hint="eastAsia"/>
          </w:rPr>
          <w:t>성</w:t>
        </w:r>
      </w:ins>
      <w:r w:rsidRPr="00F37E16">
        <w:rPr>
          <w:rFonts w:hint="eastAsia"/>
        </w:rPr>
        <w:t>합니다</w:t>
      </w:r>
      <w:r w:rsidRPr="00F37E16">
        <w:rPr>
          <w:rFonts w:hint="eastAsia"/>
        </w:rPr>
        <w:t xml:space="preserve">. </w:t>
      </w:r>
      <w:r w:rsidRPr="00F37E16">
        <w:rPr>
          <w:rFonts w:hint="eastAsia"/>
        </w:rPr>
        <w:t>사용하는</w:t>
      </w:r>
      <w:r w:rsidRPr="00F37E16">
        <w:rPr>
          <w:rFonts w:hint="eastAsia"/>
        </w:rPr>
        <w:t xml:space="preserve"> </w:t>
      </w:r>
      <w:r w:rsidRPr="00F37E16">
        <w:rPr>
          <w:rFonts w:hint="eastAsia"/>
        </w:rPr>
        <w:t>언어에</w:t>
      </w:r>
      <w:r w:rsidRPr="00F37E16">
        <w:rPr>
          <w:rFonts w:hint="eastAsia"/>
        </w:rPr>
        <w:t xml:space="preserve"> </w:t>
      </w:r>
      <w:r w:rsidRPr="00F37E16">
        <w:rPr>
          <w:rFonts w:hint="eastAsia"/>
        </w:rPr>
        <w:t>따라</w:t>
      </w:r>
      <w:r w:rsidRPr="00F37E16">
        <w:rPr>
          <w:rFonts w:hint="eastAsia"/>
        </w:rPr>
        <w:t xml:space="preserve"> AST </w:t>
      </w:r>
      <w:r w:rsidRPr="00F37E16">
        <w:rPr>
          <w:rFonts w:hint="eastAsia"/>
        </w:rPr>
        <w:t>자료</w:t>
      </w:r>
      <w:r w:rsidRPr="00F37E16">
        <w:rPr>
          <w:rFonts w:hint="eastAsia"/>
        </w:rPr>
        <w:t xml:space="preserve"> </w:t>
      </w:r>
      <w:r w:rsidRPr="00F37E16">
        <w:rPr>
          <w:rFonts w:hint="eastAsia"/>
        </w:rPr>
        <w:t>구조를</w:t>
      </w:r>
      <w:r w:rsidRPr="00F37E16">
        <w:rPr>
          <w:rFonts w:hint="eastAsia"/>
        </w:rPr>
        <w:t xml:space="preserve"> </w:t>
      </w:r>
      <w:r w:rsidRPr="00F37E16">
        <w:rPr>
          <w:rFonts w:hint="eastAsia"/>
        </w:rPr>
        <w:t>구성하는</w:t>
      </w:r>
      <w:r w:rsidRPr="00F37E16">
        <w:rPr>
          <w:rFonts w:hint="eastAsia"/>
        </w:rPr>
        <w:t xml:space="preserve"> </w:t>
      </w:r>
      <w:r w:rsidRPr="00F37E16">
        <w:rPr>
          <w:rFonts w:hint="eastAsia"/>
        </w:rPr>
        <w:t>방식이</w:t>
      </w:r>
      <w:r w:rsidRPr="00F37E16">
        <w:rPr>
          <w:rFonts w:hint="eastAsia"/>
        </w:rPr>
        <w:t xml:space="preserve"> </w:t>
      </w:r>
      <w:r w:rsidRPr="00F37E16">
        <w:rPr>
          <w:rFonts w:hint="eastAsia"/>
        </w:rPr>
        <w:t>달라집니다</w:t>
      </w:r>
      <w:r w:rsidRPr="00F37E16">
        <w:rPr>
          <w:rFonts w:hint="eastAsia"/>
        </w:rPr>
        <w:t xml:space="preserve">. </w:t>
      </w:r>
      <w:r w:rsidRPr="00F37E16">
        <w:rPr>
          <w:rFonts w:hint="eastAsia"/>
        </w:rPr>
        <w:t>비주얼</w:t>
      </w:r>
      <w:ins w:id="158" w:author="이현서" w:date="2024-10-06T12:04:00Z" w16du:dateUtc="2024-10-06T03:04:00Z">
        <w:r w:rsidR="00D13336">
          <w:rPr>
            <w:rFonts w:hint="eastAsia"/>
          </w:rPr>
          <w:t xml:space="preserve"> </w:t>
        </w:r>
      </w:ins>
      <w:r w:rsidRPr="00F37E16">
        <w:rPr>
          <w:rFonts w:hint="eastAsia"/>
        </w:rPr>
        <w:t>스튜디오는</w:t>
      </w:r>
      <w:r w:rsidRPr="00F37E16">
        <w:rPr>
          <w:rFonts w:hint="eastAsia"/>
        </w:rPr>
        <w:t xml:space="preserve"> </w:t>
      </w:r>
      <w:r w:rsidRPr="00F37E16">
        <w:rPr>
          <w:rFonts w:hint="eastAsia"/>
        </w:rPr>
        <w:t>기본적으로</w:t>
      </w:r>
      <w:del w:id="159" w:author="이현서" w:date="2024-10-07T22:23:00Z" w16du:dateUtc="2024-10-07T13:23:00Z">
        <w:r w:rsidRPr="00F37E16" w:rsidDel="00193DEC">
          <w:rPr>
            <w:rFonts w:hint="eastAsia"/>
          </w:rPr>
          <w:delText xml:space="preserve">  </w:delText>
        </w:r>
      </w:del>
      <w:ins w:id="160" w:author="이현서" w:date="2024-10-07T23:09:00Z" w16du:dateUtc="2024-10-07T14:09:00Z">
        <w:r w:rsidR="00B140FE">
          <w:rPr>
            <w:rFonts w:hint="eastAsia"/>
          </w:rPr>
          <w:t xml:space="preserve"> </w:t>
        </w:r>
        <w:r w:rsidR="00B140FE">
          <w:rPr>
            <w:rFonts w:hint="eastAsia"/>
          </w:rPr>
          <w:t>파일의</w:t>
        </w:r>
        <w:r w:rsidR="00B140FE">
          <w:rPr>
            <w:rFonts w:hint="eastAsia"/>
          </w:rPr>
          <w:t xml:space="preserve"> </w:t>
        </w:r>
        <w:r w:rsidR="00B140FE">
          <w:rPr>
            <w:rFonts w:hint="eastAsia"/>
          </w:rPr>
          <w:t>확장자에</w:t>
        </w:r>
        <w:r w:rsidR="00B140FE">
          <w:rPr>
            <w:rFonts w:hint="eastAsia"/>
          </w:rPr>
          <w:t xml:space="preserve"> </w:t>
        </w:r>
        <w:r w:rsidR="00B140FE">
          <w:rPr>
            <w:rFonts w:hint="eastAsia"/>
          </w:rPr>
          <w:t>따라</w:t>
        </w:r>
        <w:r w:rsidR="00B140FE">
          <w:rPr>
            <w:rFonts w:hint="eastAsia"/>
          </w:rPr>
          <w:t xml:space="preserve"> </w:t>
        </w:r>
      </w:ins>
      <w:r w:rsidRPr="00F37E16">
        <w:rPr>
          <w:rFonts w:hint="eastAsia"/>
        </w:rPr>
        <w:t>.C</w:t>
      </w:r>
      <w:r w:rsidRPr="00F37E16">
        <w:rPr>
          <w:rFonts w:hint="eastAsia"/>
        </w:rPr>
        <w:t>는</w:t>
      </w:r>
      <w:r w:rsidRPr="00F37E16">
        <w:rPr>
          <w:rFonts w:hint="eastAsia"/>
        </w:rPr>
        <w:t xml:space="preserve"> C</w:t>
      </w:r>
      <w:r w:rsidRPr="00F37E16">
        <w:rPr>
          <w:rFonts w:hint="eastAsia"/>
        </w:rPr>
        <w:t>언어</w:t>
      </w:r>
      <w:r w:rsidRPr="00F37E16">
        <w:rPr>
          <w:rFonts w:hint="eastAsia"/>
        </w:rPr>
        <w:t xml:space="preserve"> </w:t>
      </w:r>
      <w:r w:rsidRPr="00F37E16">
        <w:rPr>
          <w:rFonts w:hint="eastAsia"/>
        </w:rPr>
        <w:t>소스</w:t>
      </w:r>
      <w:r w:rsidRPr="00F37E16">
        <w:rPr>
          <w:rFonts w:hint="eastAsia"/>
        </w:rPr>
        <w:t xml:space="preserve"> </w:t>
      </w:r>
      <w:r w:rsidRPr="00F37E16">
        <w:rPr>
          <w:rFonts w:hint="eastAsia"/>
        </w:rPr>
        <w:t>파일로</w:t>
      </w:r>
      <w:r w:rsidRPr="00F37E16">
        <w:rPr>
          <w:rFonts w:hint="eastAsia"/>
        </w:rPr>
        <w:t>, .CPP</w:t>
      </w:r>
      <w:r w:rsidRPr="00F37E16">
        <w:rPr>
          <w:rFonts w:hint="eastAsia"/>
        </w:rPr>
        <w:t>는</w:t>
      </w:r>
      <w:r w:rsidRPr="00F37E16">
        <w:rPr>
          <w:rFonts w:hint="eastAsia"/>
        </w:rPr>
        <w:t xml:space="preserve"> C++</w:t>
      </w:r>
      <w:r w:rsidRPr="00F37E16">
        <w:rPr>
          <w:rFonts w:hint="eastAsia"/>
        </w:rPr>
        <w:t>언어</w:t>
      </w:r>
      <w:r w:rsidRPr="00F37E16">
        <w:rPr>
          <w:rFonts w:hint="eastAsia"/>
        </w:rPr>
        <w:t xml:space="preserve"> </w:t>
      </w:r>
      <w:r w:rsidRPr="00F37E16">
        <w:rPr>
          <w:rFonts w:hint="eastAsia"/>
        </w:rPr>
        <w:t>소스</w:t>
      </w:r>
      <w:ins w:id="161" w:author="이현서" w:date="2024-10-07T23:10:00Z" w16du:dateUtc="2024-10-07T14:10:00Z">
        <w:r w:rsidR="00B140FE">
          <w:rPr>
            <w:rFonts w:hint="eastAsia"/>
          </w:rPr>
          <w:t xml:space="preserve"> </w:t>
        </w:r>
      </w:ins>
      <w:r w:rsidRPr="00F37E16">
        <w:rPr>
          <w:rFonts w:hint="eastAsia"/>
        </w:rPr>
        <w:t>파일로</w:t>
      </w:r>
      <w:r w:rsidRPr="00F37E16">
        <w:rPr>
          <w:rFonts w:hint="eastAsia"/>
        </w:rPr>
        <w:t>,</w:t>
      </w:r>
      <w:del w:id="162" w:author="이현서" w:date="2024-10-07T22:23:00Z" w16du:dateUtc="2024-10-07T13:23:00Z">
        <w:r w:rsidRPr="00F37E16" w:rsidDel="00193DEC">
          <w:rPr>
            <w:rFonts w:hint="eastAsia"/>
          </w:rPr>
          <w:delText xml:space="preserve">  </w:delText>
        </w:r>
      </w:del>
      <w:ins w:id="163" w:author="이현서" w:date="2024-10-07T22:23:00Z" w16du:dateUtc="2024-10-07T13:23:00Z">
        <w:r w:rsidR="00193DEC">
          <w:rPr>
            <w:rFonts w:hint="eastAsia"/>
          </w:rPr>
          <w:t xml:space="preserve"> </w:t>
        </w:r>
      </w:ins>
      <w:r w:rsidRPr="00F37E16">
        <w:rPr>
          <w:rFonts w:hint="eastAsia"/>
        </w:rPr>
        <w:t>.H</w:t>
      </w:r>
      <w:r w:rsidRPr="00F37E16">
        <w:rPr>
          <w:rFonts w:hint="eastAsia"/>
        </w:rPr>
        <w:t>는</w:t>
      </w:r>
      <w:r w:rsidRPr="00F37E16">
        <w:rPr>
          <w:rFonts w:hint="eastAsia"/>
        </w:rPr>
        <w:t xml:space="preserve"> </w:t>
      </w:r>
      <w:r w:rsidRPr="00F37E16">
        <w:rPr>
          <w:rFonts w:hint="eastAsia"/>
        </w:rPr>
        <w:t>헤더</w:t>
      </w:r>
      <w:r w:rsidRPr="00F37E16">
        <w:rPr>
          <w:rFonts w:hint="eastAsia"/>
        </w:rPr>
        <w:t xml:space="preserve"> </w:t>
      </w:r>
      <w:r w:rsidRPr="00F37E16">
        <w:rPr>
          <w:rFonts w:hint="eastAsia"/>
        </w:rPr>
        <w:t>파일로</w:t>
      </w:r>
      <w:r w:rsidRPr="00F37E16">
        <w:rPr>
          <w:rFonts w:hint="eastAsia"/>
        </w:rPr>
        <w:t xml:space="preserve"> </w:t>
      </w:r>
      <w:r w:rsidRPr="00F37E16">
        <w:rPr>
          <w:rFonts w:hint="eastAsia"/>
        </w:rPr>
        <w:t>인식하여</w:t>
      </w:r>
      <w:r w:rsidRPr="00F37E16">
        <w:rPr>
          <w:rFonts w:hint="eastAsia"/>
        </w:rPr>
        <w:t xml:space="preserve"> </w:t>
      </w:r>
      <w:r w:rsidRPr="00F37E16">
        <w:rPr>
          <w:rFonts w:hint="eastAsia"/>
        </w:rPr>
        <w:t>해당</w:t>
      </w:r>
      <w:r w:rsidRPr="00F37E16">
        <w:rPr>
          <w:rFonts w:hint="eastAsia"/>
        </w:rPr>
        <w:t xml:space="preserve"> </w:t>
      </w:r>
      <w:r w:rsidRPr="00F37E16">
        <w:rPr>
          <w:rFonts w:hint="eastAsia"/>
        </w:rPr>
        <w:t>프로그래밍</w:t>
      </w:r>
      <w:r w:rsidRPr="00F37E16">
        <w:rPr>
          <w:rFonts w:hint="eastAsia"/>
        </w:rPr>
        <w:t xml:space="preserve"> </w:t>
      </w:r>
      <w:r w:rsidRPr="00F37E16">
        <w:rPr>
          <w:rFonts w:hint="eastAsia"/>
        </w:rPr>
        <w:t>언어의</w:t>
      </w:r>
      <w:r w:rsidRPr="00F37E16">
        <w:rPr>
          <w:rFonts w:hint="eastAsia"/>
        </w:rPr>
        <w:t xml:space="preserve"> </w:t>
      </w:r>
      <w:r w:rsidRPr="00F37E16">
        <w:rPr>
          <w:rFonts w:hint="eastAsia"/>
        </w:rPr>
        <w:t>구문</w:t>
      </w:r>
      <w:r w:rsidRPr="00F37E16">
        <w:rPr>
          <w:rFonts w:hint="eastAsia"/>
        </w:rPr>
        <w:t xml:space="preserve"> </w:t>
      </w:r>
      <w:r w:rsidRPr="00F37E16">
        <w:rPr>
          <w:rFonts w:hint="eastAsia"/>
        </w:rPr>
        <w:t>규칙에</w:t>
      </w:r>
      <w:r w:rsidRPr="00F37E16">
        <w:rPr>
          <w:rFonts w:hint="eastAsia"/>
        </w:rPr>
        <w:t xml:space="preserve"> </w:t>
      </w:r>
      <w:r w:rsidRPr="00F37E16">
        <w:rPr>
          <w:rFonts w:hint="eastAsia"/>
        </w:rPr>
        <w:t>맞게</w:t>
      </w:r>
      <w:r w:rsidRPr="00F37E16">
        <w:rPr>
          <w:rFonts w:hint="eastAsia"/>
        </w:rPr>
        <w:t xml:space="preserve"> </w:t>
      </w:r>
      <w:r w:rsidRPr="00F37E16">
        <w:rPr>
          <w:rFonts w:hint="eastAsia"/>
        </w:rPr>
        <w:t>소스</w:t>
      </w:r>
      <w:r w:rsidRPr="00F37E16">
        <w:rPr>
          <w:rFonts w:hint="eastAsia"/>
        </w:rPr>
        <w:t xml:space="preserve"> </w:t>
      </w:r>
      <w:r w:rsidRPr="00F37E16">
        <w:rPr>
          <w:rFonts w:hint="eastAsia"/>
        </w:rPr>
        <w:t>코드를</w:t>
      </w:r>
      <w:r w:rsidRPr="00F37E16">
        <w:rPr>
          <w:rFonts w:hint="eastAsia"/>
        </w:rPr>
        <w:t xml:space="preserve"> </w:t>
      </w:r>
      <w:r w:rsidRPr="00F37E16">
        <w:rPr>
          <w:rFonts w:hint="eastAsia"/>
        </w:rPr>
        <w:t>이해합니다</w:t>
      </w:r>
      <w:r w:rsidRPr="00F37E16">
        <w:rPr>
          <w:rFonts w:hint="eastAsia"/>
        </w:rPr>
        <w:t>.</w:t>
      </w:r>
    </w:p>
    <w:p w14:paraId="0AB3EB2B" w14:textId="5F87B058" w:rsidR="00F37E16" w:rsidRPr="00F37E16" w:rsidRDefault="00F37E16" w:rsidP="00F37E16">
      <w:pPr>
        <w:rPr>
          <w:rFonts w:asciiTheme="minorEastAsia" w:hAnsiTheme="minorEastAsia"/>
        </w:rPr>
      </w:pPr>
      <w:r w:rsidRPr="00F37E16">
        <w:rPr>
          <w:rFonts w:asciiTheme="minorEastAsia" w:hAnsiTheme="minorEastAsia" w:hint="eastAsia"/>
        </w:rPr>
        <w:t>5단계. 프로젝트의 소스 파일 폴더에 main.c파일</w:t>
      </w:r>
      <w:ins w:id="164" w:author="이현서" w:date="2024-10-07T23:10:00Z" w16du:dateUtc="2024-10-07T14:10:00Z">
        <w:r w:rsidR="00B140FE">
          <w:rPr>
            <w:rFonts w:asciiTheme="minorEastAsia" w:hAnsiTheme="minorEastAsia" w:hint="eastAsia"/>
          </w:rPr>
          <w:t>을 생성하였습니다.</w:t>
        </w:r>
      </w:ins>
      <w:del w:id="165" w:author="이현서" w:date="2024-10-07T23:10:00Z" w16du:dateUtc="2024-10-07T14:10:00Z">
        <w:r w:rsidRPr="00F37E16" w:rsidDel="00B140FE">
          <w:rPr>
            <w:rFonts w:asciiTheme="minorEastAsia" w:hAnsiTheme="minorEastAsia" w:hint="eastAsia"/>
          </w:rPr>
          <w:delText>이 생성되었습니다.</w:delText>
        </w:r>
      </w:del>
      <w:r w:rsidRPr="00F37E16">
        <w:rPr>
          <w:rFonts w:asciiTheme="minorEastAsia" w:hAnsiTheme="minorEastAsia" w:hint="eastAsia"/>
        </w:rPr>
        <w:t xml:space="preserve"> 언제든지 솔루션 탐색기에서 파일을 더블 클릭하면</w:t>
      </w:r>
      <w:del w:id="166" w:author="이현서" w:date="2024-10-06T12:05:00Z" w16du:dateUtc="2024-10-06T03:05:00Z">
        <w:r w:rsidRPr="00F37E16" w:rsidDel="00D13336">
          <w:rPr>
            <w:rFonts w:asciiTheme="minorEastAsia" w:hAnsiTheme="minorEastAsia" w:hint="eastAsia"/>
          </w:rPr>
          <w:delText xml:space="preserve"> 해당 파일이 </w:delText>
        </w:r>
      </w:del>
      <w:r w:rsidRPr="00F37E16">
        <w:rPr>
          <w:rFonts w:asciiTheme="minorEastAsia" w:hAnsiTheme="minorEastAsia" w:hint="eastAsia"/>
        </w:rPr>
        <w:t>오른쪽 편집창</w:t>
      </w:r>
      <w:del w:id="167" w:author="이현서" w:date="2024-10-06T12:05:00Z" w16du:dateUtc="2024-10-06T03:05:00Z">
        <w:r w:rsidRPr="00F37E16" w:rsidDel="00D13336">
          <w:rPr>
            <w:rFonts w:asciiTheme="minorEastAsia" w:hAnsiTheme="minorEastAsia" w:hint="eastAsia"/>
          </w:rPr>
          <w:delText xml:space="preserve"> 영역</w:delText>
        </w:r>
      </w:del>
      <w:r w:rsidRPr="00F37E16">
        <w:rPr>
          <w:rFonts w:asciiTheme="minorEastAsia" w:hAnsiTheme="minorEastAsia" w:hint="eastAsia"/>
        </w:rPr>
        <w:t xml:space="preserve">에 </w:t>
      </w:r>
      <w:ins w:id="168" w:author="이현서" w:date="2024-10-06T12:05:00Z" w16du:dateUtc="2024-10-06T03:05:00Z">
        <w:r w:rsidR="00D13336" w:rsidRPr="00F37E16">
          <w:rPr>
            <w:rFonts w:asciiTheme="minorEastAsia" w:hAnsiTheme="minorEastAsia" w:hint="eastAsia"/>
          </w:rPr>
          <w:t>해당 파일이</w:t>
        </w:r>
        <w:r w:rsidR="00D13336">
          <w:rPr>
            <w:rFonts w:asciiTheme="minorEastAsia" w:hAnsiTheme="minorEastAsia" w:hint="eastAsia"/>
          </w:rPr>
          <w:t xml:space="preserve"> </w:t>
        </w:r>
      </w:ins>
      <w:r w:rsidRPr="00F37E16">
        <w:rPr>
          <w:rFonts w:asciiTheme="minorEastAsia" w:hAnsiTheme="minorEastAsia" w:hint="eastAsia"/>
        </w:rPr>
        <w:t>열립니다. 편집 창에서</w:t>
      </w:r>
      <w:ins w:id="169" w:author="이현서" w:date="2024-10-06T12:05:00Z" w16du:dateUtc="2024-10-06T03:05:00Z">
        <w:r w:rsidR="000B15B9">
          <w:rPr>
            <w:rFonts w:asciiTheme="minorEastAsia" w:hAnsiTheme="minorEastAsia" w:hint="eastAsia"/>
          </w:rPr>
          <w:t>는</w:t>
        </w:r>
      </w:ins>
      <w:r w:rsidRPr="00F37E16">
        <w:rPr>
          <w:rFonts w:asciiTheme="minorEastAsia" w:hAnsiTheme="minorEastAsia" w:hint="eastAsia"/>
        </w:rPr>
        <w:t xml:space="preserve"> 소스코드를 </w:t>
      </w:r>
      <w:ins w:id="170" w:author="이현서" w:date="2024-10-06T12:05:00Z" w16du:dateUtc="2024-10-06T03:05:00Z">
        <w:r w:rsidR="000B15B9">
          <w:rPr>
            <w:rFonts w:asciiTheme="minorEastAsia" w:hAnsiTheme="minorEastAsia" w:hint="eastAsia"/>
          </w:rPr>
          <w:t>작성하거나</w:t>
        </w:r>
      </w:ins>
      <w:del w:id="171" w:author="이현서" w:date="2024-10-06T12:05:00Z" w16du:dateUtc="2024-10-06T03:05:00Z">
        <w:r w:rsidRPr="00F37E16" w:rsidDel="000B15B9">
          <w:rPr>
            <w:rFonts w:asciiTheme="minorEastAsia" w:hAnsiTheme="minorEastAsia" w:hint="eastAsia"/>
          </w:rPr>
          <w:delText xml:space="preserve">살펴보거나 </w:delText>
        </w:r>
      </w:del>
      <w:ins w:id="172" w:author="이현서" w:date="2024-10-06T12:05:00Z" w16du:dateUtc="2024-10-06T03:05:00Z">
        <w:r w:rsidR="000B15B9">
          <w:rPr>
            <w:rFonts w:asciiTheme="minorEastAsia" w:hAnsiTheme="minorEastAsia" w:hint="eastAsia"/>
          </w:rPr>
          <w:t xml:space="preserve"> </w:t>
        </w:r>
        <w:r w:rsidR="009C6571">
          <w:rPr>
            <w:rFonts w:asciiTheme="minorEastAsia" w:hAnsiTheme="minorEastAsia" w:hint="eastAsia"/>
          </w:rPr>
          <w:t>검토</w:t>
        </w:r>
      </w:ins>
      <w:del w:id="173" w:author="이현서" w:date="2024-10-06T12:05:00Z" w16du:dateUtc="2024-10-06T03:05:00Z">
        <w:r w:rsidRPr="00F37E16" w:rsidDel="009C6571">
          <w:rPr>
            <w:rFonts w:asciiTheme="minorEastAsia" w:hAnsiTheme="minorEastAsia" w:hint="eastAsia"/>
          </w:rPr>
          <w:delText>수정</w:delText>
        </w:r>
      </w:del>
      <w:r w:rsidRPr="00F37E16">
        <w:rPr>
          <w:rFonts w:asciiTheme="minorEastAsia" w:hAnsiTheme="minorEastAsia" w:hint="eastAsia"/>
        </w:rPr>
        <w:t>할 수 있습니다.</w:t>
      </w:r>
    </w:p>
    <w:p w14:paraId="335195DB" w14:textId="0D1D460A" w:rsidR="00F37E16" w:rsidRDefault="00F37E16" w:rsidP="00F37E16">
      <w:pPr>
        <w:rPr>
          <w:rFonts w:asciiTheme="minorEastAsia" w:hAnsiTheme="minorEastAsia"/>
        </w:rPr>
      </w:pPr>
      <w:r w:rsidRPr="00F37E16">
        <w:rPr>
          <w:rFonts w:asciiTheme="minorEastAsia" w:hAnsiTheme="minorEastAsia" w:hint="eastAsia"/>
        </w:rPr>
        <w:t>비주얼 스튜디오는 통합 개발환경이므로, 다른 편집기 프로그램을 사용하지 않고도 편집창에서 소스 코드를 작성하거나 수정할 수 있습니다. 편집창은 코드 작성에 도움이 되는 다양한 기능을 제공합니다. 기본적으로 줄마다 왼쪽에 줄 번호가 표시됩니다. 소스 코드를 입력하면</w:t>
      </w:r>
      <w:ins w:id="174" w:author="이현서" w:date="2024-10-07T23:10:00Z" w16du:dateUtc="2024-10-07T14:10:00Z">
        <w:r w:rsidR="00B140FE">
          <w:rPr>
            <w:rFonts w:asciiTheme="minorEastAsia" w:hAnsiTheme="minorEastAsia" w:hint="eastAsia"/>
          </w:rPr>
          <w:t xml:space="preserve"> </w:t>
        </w:r>
      </w:ins>
      <w:del w:id="175" w:author="이현서" w:date="2024-10-06T12:06:00Z" w16du:dateUtc="2024-10-06T03:06:00Z">
        <w:r w:rsidRPr="00F37E16" w:rsidDel="00EC260D">
          <w:rPr>
            <w:rFonts w:asciiTheme="minorEastAsia" w:hAnsiTheme="minorEastAsia" w:hint="eastAsia"/>
          </w:rPr>
          <w:delText xml:space="preserve"> 자동으로 </w:delText>
        </w:r>
      </w:del>
      <w:r w:rsidRPr="00F37E16">
        <w:rPr>
          <w:rFonts w:asciiTheme="minorEastAsia" w:hAnsiTheme="minorEastAsia" w:hint="eastAsia"/>
        </w:rPr>
        <w:t>코드의 의미 단위</w:t>
      </w:r>
      <w:ins w:id="176" w:author="이현서" w:date="2024-10-06T12:06:00Z" w16du:dateUtc="2024-10-06T03:06:00Z">
        <w:r w:rsidR="00EC260D">
          <w:rPr>
            <w:rFonts w:asciiTheme="minorEastAsia" w:hAnsiTheme="minorEastAsia" w:hint="eastAsia"/>
          </w:rPr>
          <w:t xml:space="preserve">를 자동으로 인식하여 </w:t>
        </w:r>
      </w:ins>
      <w:del w:id="177" w:author="이현서" w:date="2024-10-06T12:06:00Z" w16du:dateUtc="2024-10-06T03:06:00Z">
        <w:r w:rsidRPr="00F37E16" w:rsidDel="00EC260D">
          <w:rPr>
            <w:rFonts w:asciiTheme="minorEastAsia" w:hAnsiTheme="minorEastAsia" w:hint="eastAsia"/>
          </w:rPr>
          <w:delText>별로</w:delText>
        </w:r>
      </w:del>
      <w:r w:rsidRPr="00F37E16">
        <w:rPr>
          <w:rFonts w:asciiTheme="minorEastAsia" w:hAnsiTheme="minorEastAsia" w:hint="eastAsia"/>
        </w:rPr>
        <w:t xml:space="preserve"> 다른 색상으로 표시됩니다.</w:t>
      </w:r>
    </w:p>
    <w:p w14:paraId="22F5B097" w14:textId="6C661E6B" w:rsidR="00D21416" w:rsidRPr="00F37E16" w:rsidRDefault="00D21416" w:rsidP="00F37E16">
      <w:pPr>
        <w:rPr>
          <w:rFonts w:asciiTheme="minorEastAsia" w:hAnsiTheme="minorEastAsia"/>
        </w:rPr>
      </w:pPr>
      <w:r w:rsidRPr="00652702">
        <w:rPr>
          <w:rFonts w:asciiTheme="minorEastAsia" w:hAnsiTheme="minorEastAsia"/>
          <w:noProof/>
        </w:rPr>
        <w:lastRenderedPageBreak/>
        <w:drawing>
          <wp:inline distT="114300" distB="114300" distL="114300" distR="114300" wp14:anchorId="24A9EBA1" wp14:editId="4DA910C8">
            <wp:extent cx="5943600" cy="3416300"/>
            <wp:effectExtent l="0" t="0" r="0" b="0"/>
            <wp:docPr id="5" name="image9.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5" name="image9.png" descr="텍스트, 스크린샷, 소프트웨어, 디스플레이이(가) 표시된 사진&#10;&#10;자동 생성된 설명"/>
                    <pic:cNvPicPr preferRelativeResize="0"/>
                  </pic:nvPicPr>
                  <pic:blipFill>
                    <a:blip r:embed="rId11"/>
                    <a:srcRect/>
                    <a:stretch>
                      <a:fillRect/>
                    </a:stretch>
                  </pic:blipFill>
                  <pic:spPr>
                    <a:xfrm>
                      <a:off x="0" y="0"/>
                      <a:ext cx="5943600" cy="3416300"/>
                    </a:xfrm>
                    <a:prstGeom prst="rect">
                      <a:avLst/>
                    </a:prstGeom>
                    <a:ln/>
                  </pic:spPr>
                </pic:pic>
              </a:graphicData>
            </a:graphic>
          </wp:inline>
        </w:drawing>
      </w:r>
    </w:p>
    <w:p w14:paraId="5BEEC61A"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7232C196" w14:textId="2FCBB695" w:rsidR="00F37E16" w:rsidRPr="00F37E16" w:rsidRDefault="00F37E16" w:rsidP="00F37E16">
      <w:pPr>
        <w:rPr>
          <w:rFonts w:asciiTheme="minorEastAsia" w:hAnsiTheme="minorEastAsia"/>
        </w:rPr>
      </w:pPr>
      <w:r w:rsidRPr="00F37E16">
        <w:rPr>
          <w:rFonts w:asciiTheme="minorEastAsia" w:hAnsiTheme="minorEastAsia" w:hint="eastAsia"/>
        </w:rPr>
        <w:t xml:space="preserve">6단계. 이제 </w:t>
      </w:r>
      <w:ins w:id="178" w:author="이현서" w:date="2024-10-06T12:06:00Z" w16du:dateUtc="2024-10-06T03:06:00Z">
        <w:r w:rsidR="00EC260D">
          <w:rPr>
            <w:rFonts w:asciiTheme="minorEastAsia" w:hAnsiTheme="minorEastAsia" w:hint="eastAsia"/>
          </w:rPr>
          <w:t xml:space="preserve">첫번째 </w:t>
        </w:r>
      </w:ins>
      <w:r w:rsidRPr="00F37E16">
        <w:rPr>
          <w:rFonts w:asciiTheme="minorEastAsia" w:hAnsiTheme="minorEastAsia" w:hint="eastAsia"/>
        </w:rPr>
        <w:t>소스 코드를 입력해 봅시다. 편집 창에서 코드를 다음과 같이 입력합니다.</w:t>
      </w:r>
      <w:ins w:id="179" w:author="이현서" w:date="2024-10-06T12:06:00Z" w16du:dateUtc="2024-10-06T03:06:00Z">
        <w:r w:rsidR="00EC260D">
          <w:rPr>
            <w:rFonts w:asciiTheme="minorEastAsia" w:hAnsiTheme="minorEastAsia" w:hint="eastAsia"/>
          </w:rPr>
          <w:t xml:space="preserve"> 줄 번호는 입력하지 않습니다.</w:t>
        </w:r>
      </w:ins>
    </w:p>
    <w:p w14:paraId="20399825" w14:textId="77777777" w:rsidR="00F37E16" w:rsidRDefault="00F37E16" w:rsidP="00F37E16">
      <w:pPr>
        <w:pStyle w:val="a1"/>
        <w:ind w:left="640" w:right="200"/>
      </w:pPr>
      <w:r w:rsidRPr="00F37E16">
        <w:t>/* TIES-C Programming */</w:t>
      </w:r>
    </w:p>
    <w:p w14:paraId="7E39DB42" w14:textId="77777777" w:rsidR="00F37E16" w:rsidRPr="00F37E16" w:rsidRDefault="00F37E16" w:rsidP="00D21416">
      <w:pPr>
        <w:pStyle w:val="a1"/>
        <w:ind w:left="640" w:right="200"/>
      </w:pPr>
    </w:p>
    <w:p w14:paraId="5C8E98A2" w14:textId="77777777" w:rsidR="00F37E16" w:rsidRDefault="00F37E16" w:rsidP="00F37E16">
      <w:pPr>
        <w:pStyle w:val="a1"/>
        <w:ind w:left="640" w:right="200"/>
      </w:pPr>
      <w:r w:rsidRPr="00F37E16">
        <w:t>#include &lt;stdio.h&gt;</w:t>
      </w:r>
    </w:p>
    <w:p w14:paraId="09810612" w14:textId="77777777" w:rsidR="00F37E16" w:rsidRPr="00F37E16" w:rsidRDefault="00F37E16" w:rsidP="00EC260D">
      <w:pPr>
        <w:pStyle w:val="a1"/>
        <w:ind w:left="640" w:right="200"/>
      </w:pPr>
    </w:p>
    <w:p w14:paraId="65826CD8" w14:textId="77777777" w:rsidR="00F37E16" w:rsidRPr="00F37E16" w:rsidRDefault="00F37E16" w:rsidP="00EC260D">
      <w:pPr>
        <w:pStyle w:val="a1"/>
        <w:ind w:left="640" w:right="200"/>
      </w:pPr>
      <w:r w:rsidRPr="00F37E16">
        <w:t>int main()</w:t>
      </w:r>
    </w:p>
    <w:p w14:paraId="57968D2F" w14:textId="77777777" w:rsidR="00F37E16" w:rsidRPr="00F37E16" w:rsidRDefault="00F37E16" w:rsidP="00EC260D">
      <w:pPr>
        <w:pStyle w:val="a1"/>
        <w:ind w:left="640" w:right="200"/>
      </w:pPr>
      <w:r w:rsidRPr="00F37E16">
        <w:t>{</w:t>
      </w:r>
    </w:p>
    <w:p w14:paraId="45B3216F" w14:textId="579EA63C" w:rsidR="00F37E16" w:rsidRDefault="00F37E16" w:rsidP="00EC260D">
      <w:pPr>
        <w:pStyle w:val="a1"/>
        <w:ind w:left="640" w:right="200"/>
        <w:rPr>
          <w:ins w:id="180" w:author="이현서" w:date="2024-10-06T12:07:00Z" w16du:dateUtc="2024-10-06T03:07:00Z"/>
        </w:rPr>
      </w:pPr>
      <w:del w:id="181" w:author="이현서" w:date="2024-10-07T22:23:00Z" w16du:dateUtc="2024-10-07T13:23:00Z">
        <w:r w:rsidRPr="00F37E16" w:rsidDel="00193DEC">
          <w:delText xml:space="preserve">  </w:delText>
        </w:r>
      </w:del>
      <w:ins w:id="182" w:author="이현서" w:date="2024-10-07T22:23:00Z" w16du:dateUtc="2024-10-07T13:23:00Z">
        <w:r w:rsidR="00193DEC">
          <w:t xml:space="preserve"> </w:t>
        </w:r>
      </w:ins>
      <w:del w:id="183" w:author="이현서" w:date="2024-10-07T22:23:00Z" w16du:dateUtc="2024-10-07T13:23:00Z">
        <w:r w:rsidRPr="00F37E16" w:rsidDel="00193DEC">
          <w:delText xml:space="preserve">  </w:delText>
        </w:r>
      </w:del>
      <w:ins w:id="184" w:author="이현서" w:date="2024-10-07T22:23:00Z" w16du:dateUtc="2024-10-07T13:23:00Z">
        <w:r w:rsidR="00193DEC">
          <w:t xml:space="preserve"> </w:t>
        </w:r>
      </w:ins>
      <w:r w:rsidRPr="00F37E16">
        <w:t xml:space="preserve">printf("Hello, </w:t>
      </w:r>
      <w:ins w:id="185" w:author="이현서" w:date="2024-10-07T23:16:00Z" w16du:dateUtc="2024-10-07T14:16:00Z">
        <w:r w:rsidR="00504A5C">
          <w:rPr>
            <w:rFonts w:hint="eastAsia"/>
          </w:rPr>
          <w:t>W</w:t>
        </w:r>
      </w:ins>
      <w:del w:id="186" w:author="이현서" w:date="2024-10-07T23:16:00Z" w16du:dateUtc="2024-10-07T14:16:00Z">
        <w:r w:rsidRPr="00F37E16" w:rsidDel="00504A5C">
          <w:delText>w</w:delText>
        </w:r>
      </w:del>
      <w:r w:rsidRPr="00F37E16">
        <w:t>orld!\n");</w:t>
      </w:r>
    </w:p>
    <w:p w14:paraId="60B1240D" w14:textId="77777777" w:rsidR="00EC260D" w:rsidRPr="00EC260D" w:rsidRDefault="00EC260D" w:rsidP="00EC260D">
      <w:pPr>
        <w:pStyle w:val="a1"/>
        <w:ind w:left="640" w:right="200"/>
      </w:pPr>
    </w:p>
    <w:p w14:paraId="0416859B" w14:textId="16C570AD" w:rsidR="00F37E16" w:rsidRPr="00F37E16" w:rsidRDefault="00F37E16" w:rsidP="00EC260D">
      <w:pPr>
        <w:pStyle w:val="a1"/>
        <w:ind w:left="640" w:right="200"/>
      </w:pPr>
      <w:del w:id="187" w:author="이현서" w:date="2024-10-07T22:23:00Z" w16du:dateUtc="2024-10-07T13:23:00Z">
        <w:r w:rsidRPr="00F37E16" w:rsidDel="00193DEC">
          <w:delText xml:space="preserve">  </w:delText>
        </w:r>
      </w:del>
      <w:ins w:id="188" w:author="이현서" w:date="2024-10-07T22:23:00Z" w16du:dateUtc="2024-10-07T13:23:00Z">
        <w:r w:rsidR="00193DEC">
          <w:t xml:space="preserve"> </w:t>
        </w:r>
      </w:ins>
      <w:del w:id="189" w:author="이현서" w:date="2024-10-07T22:23:00Z" w16du:dateUtc="2024-10-07T13:23:00Z">
        <w:r w:rsidRPr="00F37E16" w:rsidDel="00193DEC">
          <w:delText xml:space="preserve">  </w:delText>
        </w:r>
      </w:del>
      <w:ins w:id="190" w:author="이현서" w:date="2024-10-07T22:23:00Z" w16du:dateUtc="2024-10-07T13:23:00Z">
        <w:r w:rsidR="00193DEC">
          <w:t xml:space="preserve"> </w:t>
        </w:r>
      </w:ins>
      <w:r w:rsidRPr="00F37E16">
        <w:t>return 0;</w:t>
      </w:r>
    </w:p>
    <w:p w14:paraId="6F103C76" w14:textId="77777777" w:rsidR="00F37E16" w:rsidRPr="00F37E16" w:rsidRDefault="00F37E16" w:rsidP="00EC260D">
      <w:pPr>
        <w:pStyle w:val="a1"/>
        <w:ind w:left="640" w:right="200"/>
      </w:pPr>
      <w:r w:rsidRPr="00F37E16">
        <w:t>}</w:t>
      </w:r>
    </w:p>
    <w:p w14:paraId="5CEC5AB3" w14:textId="77777777" w:rsidR="00F37E16" w:rsidRDefault="00F37E16" w:rsidP="00F37E16">
      <w:pPr>
        <w:rPr>
          <w:rFonts w:asciiTheme="minorEastAsia" w:hAnsiTheme="minorEastAsia"/>
        </w:rPr>
      </w:pPr>
      <w:r w:rsidRPr="00F37E16">
        <w:rPr>
          <w:rFonts w:asciiTheme="minorEastAsia" w:hAnsiTheme="minorEastAsia"/>
        </w:rPr>
        <w:t xml:space="preserve"> </w:t>
      </w:r>
    </w:p>
    <w:p w14:paraId="7ADA02DD" w14:textId="247E2F48" w:rsidR="00D21416" w:rsidRPr="00F37E16" w:rsidRDefault="00D21416" w:rsidP="00F37E16">
      <w:pPr>
        <w:rPr>
          <w:rFonts w:asciiTheme="minorEastAsia" w:hAnsiTheme="minorEastAsia"/>
        </w:rPr>
      </w:pPr>
      <w:r w:rsidRPr="00652702">
        <w:rPr>
          <w:rFonts w:asciiTheme="minorEastAsia" w:hAnsiTheme="minorEastAsia"/>
          <w:noProof/>
        </w:rPr>
        <w:lastRenderedPageBreak/>
        <w:drawing>
          <wp:inline distT="114300" distB="114300" distL="114300" distR="114300" wp14:anchorId="17E8998D" wp14:editId="5B52652B">
            <wp:extent cx="5943600" cy="3416300"/>
            <wp:effectExtent l="0" t="0" r="0" b="0"/>
            <wp:docPr id="13" name="image7.png" descr="텍스트, 스크린샷, 소프트웨어, 디스플레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3" name="image7.png" descr="텍스트, 스크린샷, 소프트웨어, 디스플레이이(가) 표시된 사진&#10;&#10;자동 생성된 설명"/>
                    <pic:cNvPicPr preferRelativeResize="0"/>
                  </pic:nvPicPr>
                  <pic:blipFill>
                    <a:blip r:embed="rId12"/>
                    <a:srcRect/>
                    <a:stretch>
                      <a:fillRect/>
                    </a:stretch>
                  </pic:blipFill>
                  <pic:spPr>
                    <a:xfrm>
                      <a:off x="0" y="0"/>
                      <a:ext cx="5943600" cy="3416300"/>
                    </a:xfrm>
                    <a:prstGeom prst="rect">
                      <a:avLst/>
                    </a:prstGeom>
                    <a:ln/>
                  </pic:spPr>
                </pic:pic>
              </a:graphicData>
            </a:graphic>
          </wp:inline>
        </w:drawing>
      </w:r>
    </w:p>
    <w:p w14:paraId="72606B27" w14:textId="47F453B7" w:rsidR="00F37E16" w:rsidRPr="00F37E16" w:rsidRDefault="00B140FE" w:rsidP="00F37E16">
      <w:pPr>
        <w:rPr>
          <w:rFonts w:asciiTheme="minorEastAsia" w:hAnsiTheme="minorEastAsia"/>
        </w:rPr>
      </w:pPr>
      <w:ins w:id="191" w:author="이현서" w:date="2024-10-07T23:10:00Z" w16du:dateUtc="2024-10-07T14:10:00Z">
        <w:r>
          <w:rPr>
            <w:rFonts w:asciiTheme="minorEastAsia" w:hAnsiTheme="minorEastAsia" w:hint="eastAsia"/>
          </w:rPr>
          <w:t xml:space="preserve">편집창에서 </w:t>
        </w:r>
      </w:ins>
      <w:r w:rsidR="00F37E16" w:rsidRPr="00F37E16">
        <w:rPr>
          <w:rFonts w:asciiTheme="minorEastAsia" w:hAnsiTheme="minorEastAsia" w:hint="eastAsia"/>
        </w:rPr>
        <w:t>코드를 입력하면 위와 같이 표시됩니다.</w:t>
      </w:r>
      <w:ins w:id="192" w:author="이현서" w:date="2024-10-07T23:11:00Z" w16du:dateUtc="2024-10-07T14:11:00Z">
        <w:r>
          <w:rPr>
            <w:rFonts w:asciiTheme="minorEastAsia" w:hAnsiTheme="minorEastAsia" w:hint="eastAsia"/>
          </w:rPr>
          <w:t xml:space="preserve">코드에 사용된 </w:t>
        </w:r>
      </w:ins>
      <w:ins w:id="193" w:author="이현서" w:date="2024-10-06T12:07:00Z" w16du:dateUtc="2024-10-06T03:07:00Z">
        <w:r w:rsidR="00EC260D">
          <w:rPr>
            <w:rFonts w:asciiTheme="minorEastAsia" w:hAnsiTheme="minorEastAsia" w:hint="eastAsia"/>
          </w:rPr>
          <w:t xml:space="preserve">키워드, 즉 코드의 의미 단위가 </w:t>
        </w:r>
      </w:ins>
      <w:ins w:id="194" w:author="이현서" w:date="2024-10-07T23:11:00Z" w16du:dateUtc="2024-10-07T14:11:00Z">
        <w:r>
          <w:rPr>
            <w:rFonts w:asciiTheme="minorEastAsia" w:hAnsiTheme="minorEastAsia" w:hint="eastAsia"/>
          </w:rPr>
          <w:t>사용한 테마에 따라</w:t>
        </w:r>
        <w:r>
          <w:rPr>
            <w:rFonts w:asciiTheme="minorEastAsia" w:hAnsiTheme="minorEastAsia" w:hint="eastAsia"/>
          </w:rPr>
          <w:t xml:space="preserve"> </w:t>
        </w:r>
      </w:ins>
      <w:ins w:id="195" w:author="이현서" w:date="2024-10-06T12:07:00Z" w16du:dateUtc="2024-10-06T03:07:00Z">
        <w:r w:rsidR="00EC260D">
          <w:rPr>
            <w:rFonts w:asciiTheme="minorEastAsia" w:hAnsiTheme="minorEastAsia" w:hint="eastAsia"/>
          </w:rPr>
          <w:t xml:space="preserve">다른 </w:t>
        </w:r>
      </w:ins>
      <w:ins w:id="196" w:author="이현서" w:date="2024-10-06T12:08:00Z" w16du:dateUtc="2024-10-06T03:08:00Z">
        <w:r w:rsidR="00EC260D">
          <w:rPr>
            <w:rFonts w:asciiTheme="minorEastAsia" w:hAnsiTheme="minorEastAsia" w:hint="eastAsia"/>
          </w:rPr>
          <w:t>색상으로 표시되었습니다.</w:t>
        </w:r>
      </w:ins>
    </w:p>
    <w:p w14:paraId="77FBA71C" w14:textId="04587CF9" w:rsidR="00F37E16" w:rsidRPr="00B140FE" w:rsidRDefault="00B140FE" w:rsidP="00F37E16">
      <w:pPr>
        <w:rPr>
          <w:rFonts w:asciiTheme="minorEastAsia" w:hAnsiTheme="minorEastAsia" w:hint="eastAsia"/>
        </w:rPr>
      </w:pPr>
      <w:ins w:id="197" w:author="이현서" w:date="2024-10-07T23:11:00Z" w16du:dateUtc="2024-10-07T14:11:00Z">
        <w:r>
          <w:rPr>
            <w:rFonts w:asciiTheme="minorEastAsia" w:hAnsiTheme="minorEastAsia" w:hint="eastAsia"/>
          </w:rPr>
          <w:t xml:space="preserve">우리가 입력한 </w:t>
        </w:r>
      </w:ins>
      <w:del w:id="198" w:author="이현서" w:date="2024-10-07T23:11:00Z" w16du:dateUtc="2024-10-07T14:11:00Z">
        <w:r w:rsidR="00F37E16" w:rsidRPr="00F37E16" w:rsidDel="00B140FE">
          <w:rPr>
            <w:rFonts w:asciiTheme="minorEastAsia" w:hAnsiTheme="minorEastAsia" w:hint="eastAsia"/>
          </w:rPr>
          <w:delText xml:space="preserve">이 </w:delText>
        </w:r>
      </w:del>
      <w:r w:rsidR="00F37E16" w:rsidRPr="00F37E16">
        <w:rPr>
          <w:rFonts w:asciiTheme="minorEastAsia" w:hAnsiTheme="minorEastAsia" w:hint="eastAsia"/>
        </w:rPr>
        <w:t>소스 코드는 C 프로그래밍에 대한 최초의 책에 소개된,</w:t>
      </w:r>
      <w:del w:id="199" w:author="이현서" w:date="2024-10-07T22:23:00Z" w16du:dateUtc="2024-10-07T13:23:00Z">
        <w:r w:rsidR="00F37E16" w:rsidRPr="00F37E16" w:rsidDel="00193DEC">
          <w:rPr>
            <w:rFonts w:asciiTheme="minorEastAsia" w:hAnsiTheme="minorEastAsia" w:hint="eastAsia"/>
          </w:rPr>
          <w:delText xml:space="preserve">  </w:delText>
        </w:r>
      </w:del>
      <w:ins w:id="200" w:author="이현서" w:date="2024-10-07T22:23:00Z" w16du:dateUtc="2024-10-07T13:23:00Z">
        <w:r w:rsidR="00193DEC">
          <w:rPr>
            <w:rFonts w:asciiTheme="minorEastAsia" w:hAnsiTheme="minorEastAsia" w:hint="eastAsia"/>
          </w:rPr>
          <w:t xml:space="preserve"> </w:t>
        </w:r>
      </w:ins>
      <w:r w:rsidR="00F37E16" w:rsidRPr="00F37E16">
        <w:rPr>
          <w:rFonts w:asciiTheme="minorEastAsia" w:hAnsiTheme="minorEastAsia" w:hint="eastAsia"/>
        </w:rPr>
        <w:t>C 언어로 작성된 가장 오래된 코드</w:t>
      </w:r>
      <w:ins w:id="201" w:author="이현서" w:date="2024-10-07T23:11:00Z" w16du:dateUtc="2024-10-07T14:11:00Z">
        <w:r>
          <w:rPr>
            <w:rFonts w:asciiTheme="minorEastAsia" w:hAnsiTheme="minorEastAsia" w:hint="eastAsia"/>
          </w:rPr>
          <w:t xml:space="preserve">입니다. </w:t>
        </w:r>
      </w:ins>
      <w:del w:id="202" w:author="이현서" w:date="2024-10-07T23:12:00Z" w16du:dateUtc="2024-10-07T14:12:00Z">
        <w:r w:rsidR="00F37E16" w:rsidRPr="00F37E16" w:rsidDel="00B140FE">
          <w:rPr>
            <w:rFonts w:asciiTheme="minorEastAsia" w:hAnsiTheme="minorEastAsia" w:hint="eastAsia"/>
          </w:rPr>
          <w:delText xml:space="preserve">를 </w:delText>
        </w:r>
      </w:del>
      <w:del w:id="203" w:author="이현서" w:date="2024-10-06T12:08:00Z" w16du:dateUtc="2024-10-06T03:08:00Z">
        <w:r w:rsidR="00F37E16" w:rsidRPr="00F37E16" w:rsidDel="00EC260D">
          <w:rPr>
            <w:rFonts w:asciiTheme="minorEastAsia" w:hAnsiTheme="minorEastAsia" w:hint="eastAsia"/>
          </w:rPr>
          <w:delText>살짝</w:delText>
        </w:r>
      </w:del>
      <w:del w:id="204" w:author="이현서" w:date="2024-10-07T23:12:00Z" w16du:dateUtc="2024-10-07T14:12:00Z">
        <w:r w:rsidR="00F37E16" w:rsidRPr="00F37E16" w:rsidDel="00B140FE">
          <w:rPr>
            <w:rFonts w:asciiTheme="minorEastAsia" w:hAnsiTheme="minorEastAsia" w:hint="eastAsia"/>
          </w:rPr>
          <w:delText xml:space="preserve"> 바꾼 코드입니다. </w:delText>
        </w:r>
      </w:del>
      <w:ins w:id="205" w:author="이현서" w:date="2024-10-07T23:12:00Z" w16du:dateUtc="2024-10-07T14:12:00Z">
        <w:r>
          <w:rPr>
            <w:rFonts w:asciiTheme="minorEastAsia" w:hAnsiTheme="minorEastAsia" w:hint="eastAsia"/>
          </w:rPr>
          <w:t xml:space="preserve">보통 새로운 프로그래밍 언어를 배울 때 이와 같이 콘솔창에 </w:t>
        </w:r>
        <w:r>
          <w:rPr>
            <w:rFonts w:asciiTheme="minorEastAsia" w:hAnsiTheme="minorEastAsia"/>
          </w:rPr>
          <w:t>“</w:t>
        </w:r>
        <w:r>
          <w:rPr>
            <w:rFonts w:asciiTheme="minorEastAsia" w:hAnsiTheme="minorEastAsia" w:hint="eastAsia"/>
          </w:rPr>
          <w:t>Hello, World</w:t>
        </w:r>
        <w:r>
          <w:rPr>
            <w:rFonts w:asciiTheme="minorEastAsia" w:hAnsiTheme="minorEastAsia"/>
          </w:rPr>
          <w:t>”</w:t>
        </w:r>
        <w:r>
          <w:rPr>
            <w:rFonts w:asciiTheme="minorEastAsia" w:hAnsiTheme="minorEastAsia" w:hint="eastAsia"/>
          </w:rPr>
          <w:t>문장을 출력하는 것에서 시작합니다.</w:t>
        </w:r>
      </w:ins>
    </w:p>
    <w:p w14:paraId="0C46C567" w14:textId="7C57AB2A" w:rsidR="00F37E16" w:rsidRPr="00F37E16" w:rsidRDefault="00F37E16" w:rsidP="00F37E16">
      <w:pPr>
        <w:rPr>
          <w:rFonts w:asciiTheme="minorEastAsia" w:hAnsiTheme="minorEastAsia"/>
        </w:rPr>
      </w:pPr>
      <w:r w:rsidRPr="00F37E16">
        <w:rPr>
          <w:rFonts w:asciiTheme="minorEastAsia" w:hAnsiTheme="minorEastAsia" w:hint="eastAsia"/>
        </w:rPr>
        <w:t>편집기 창에서 코드를 입력한 다음</w:t>
      </w:r>
      <w:ins w:id="206" w:author="이현서" w:date="2024-10-06T14:54:00Z" w16du:dateUtc="2024-10-06T05:54:00Z">
        <w:r w:rsidR="003C6F52">
          <w:rPr>
            <w:rFonts w:asciiTheme="minorEastAsia" w:hAnsiTheme="minorEastAsia" w:hint="eastAsia"/>
          </w:rPr>
          <w:t>, 실행</w:t>
        </w:r>
      </w:ins>
      <w:ins w:id="207" w:author="이현서" w:date="2024-10-07T23:12:00Z" w16du:dateUtc="2024-10-07T14:12:00Z">
        <w:r w:rsidR="00B140FE">
          <w:rPr>
            <w:rFonts w:asciiTheme="minorEastAsia" w:hAnsiTheme="minorEastAsia" w:hint="eastAsia"/>
          </w:rPr>
          <w:t xml:space="preserve"> </w:t>
        </w:r>
      </w:ins>
      <w:ins w:id="208" w:author="이현서" w:date="2024-10-06T14:54:00Z" w16du:dateUtc="2024-10-06T05:54:00Z">
        <w:r w:rsidR="003C6F52">
          <w:rPr>
            <w:rFonts w:asciiTheme="minorEastAsia" w:hAnsiTheme="minorEastAsia" w:hint="eastAsia"/>
          </w:rPr>
          <w:t>파일을 만들어 코드를 실행해 봅시다.</w:t>
        </w:r>
      </w:ins>
      <w:del w:id="209" w:author="이현서" w:date="2024-10-06T14:54:00Z" w16du:dateUtc="2024-10-06T05:54:00Z">
        <w:r w:rsidRPr="00F37E16" w:rsidDel="003C6F52">
          <w:rPr>
            <w:rFonts w:asciiTheme="minorEastAsia" w:hAnsiTheme="minorEastAsia" w:hint="eastAsia"/>
          </w:rPr>
          <w:delText>,</w:delText>
        </w:r>
      </w:del>
      <w:r w:rsidRPr="00F37E16">
        <w:rPr>
          <w:rFonts w:asciiTheme="minorEastAsia" w:hAnsiTheme="minorEastAsia" w:hint="eastAsia"/>
        </w:rPr>
        <w:t xml:space="preserve"> 실행 파일을 만들려면 빌드 과정을 거쳐야 합니다. Ctrl+B 또는 빌드&gt; 솔루션 빌드를 선택합니다. 프로젝트 빌드 설정에 따라 프로젝트 폴더의 Debug</w:t>
      </w:r>
      <w:del w:id="210" w:author="이현서" w:date="2024-10-06T14:54:00Z" w16du:dateUtc="2024-10-06T05:54:00Z">
        <w:r w:rsidRPr="00F37E16" w:rsidDel="003C6F52">
          <w:rPr>
            <w:rFonts w:asciiTheme="minorEastAsia" w:hAnsiTheme="minorEastAsia" w:hint="eastAsia"/>
          </w:rPr>
          <w:delText>\</w:delText>
        </w:r>
      </w:del>
      <w:ins w:id="211" w:author="이현서" w:date="2024-10-06T14:54:00Z" w16du:dateUtc="2024-10-06T05:54:00Z">
        <w:r w:rsidR="003C6F52">
          <w:rPr>
            <w:rFonts w:asciiTheme="minorEastAsia" w:hAnsiTheme="minorEastAsia" w:hint="eastAsia"/>
          </w:rPr>
          <w:t xml:space="preserve"> 폴더 또는 </w:t>
        </w:r>
      </w:ins>
      <w:r w:rsidRPr="00F37E16">
        <w:rPr>
          <w:rFonts w:asciiTheme="minorEastAsia" w:hAnsiTheme="minorEastAsia" w:hint="eastAsia"/>
        </w:rPr>
        <w:t>Release폴더에 실행파일이 만들어 집니다.</w:t>
      </w:r>
    </w:p>
    <w:p w14:paraId="120FA702" w14:textId="7BE6AD0A" w:rsidR="00F37E16" w:rsidRPr="00F37E16" w:rsidRDefault="00F37E16" w:rsidP="00F37E16">
      <w:pPr>
        <w:rPr>
          <w:rFonts w:asciiTheme="minorEastAsia" w:hAnsiTheme="minorEastAsia"/>
        </w:rPr>
      </w:pPr>
      <w:r w:rsidRPr="00F37E16">
        <w:rPr>
          <w:rFonts w:asciiTheme="minorEastAsia" w:hAnsiTheme="minorEastAsia" w:hint="eastAsia"/>
        </w:rPr>
        <w:t>프로젝트 빌드 설정은 상단 툴바의 콤보 박스에서 변경할 수 있습니다.</w:t>
      </w:r>
      <w:del w:id="212" w:author="이현서" w:date="2024-10-07T22:23:00Z" w16du:dateUtc="2024-10-07T13:23:00Z">
        <w:r w:rsidRPr="00F37E16" w:rsidDel="00193DEC">
          <w:rPr>
            <w:rFonts w:asciiTheme="minorEastAsia" w:hAnsiTheme="minorEastAsia" w:hint="eastAsia"/>
          </w:rPr>
          <w:delText xml:space="preserve"> </w:delText>
        </w:r>
      </w:del>
      <w:ins w:id="213" w:author="이현서" w:date="2024-10-07T22:23:00Z" w16du:dateUtc="2024-10-07T13:23:00Z">
        <w:r w:rsidR="00193DEC">
          <w:rPr>
            <w:rFonts w:asciiTheme="minorEastAsia" w:hAnsiTheme="minorEastAsia" w:hint="eastAsia"/>
          </w:rPr>
          <w:t xml:space="preserve"> </w:t>
        </w:r>
      </w:ins>
      <w:ins w:id="214" w:author="이현서" w:date="2024-10-06T14:54:00Z" w16du:dateUtc="2024-10-06T05:54:00Z">
        <w:r w:rsidR="003C6F52">
          <w:rPr>
            <w:rFonts w:asciiTheme="minorEastAsia" w:hAnsiTheme="minorEastAsia" w:hint="eastAsia"/>
          </w:rPr>
          <w:t xml:space="preserve">빌드 설정에서는 디버그 빌드를 </w:t>
        </w:r>
      </w:ins>
      <w:ins w:id="215" w:author="이현서" w:date="2024-10-06T14:55:00Z" w16du:dateUtc="2024-10-06T05:55:00Z">
        <w:r w:rsidR="003C6F52">
          <w:rPr>
            <w:rFonts w:asciiTheme="minorEastAsia" w:hAnsiTheme="minorEastAsia" w:hint="eastAsia"/>
          </w:rPr>
          <w:t>만들 것인지</w:t>
        </w:r>
      </w:ins>
      <w:ins w:id="216" w:author="이현서" w:date="2024-10-06T14:54:00Z" w16du:dateUtc="2024-10-06T05:54:00Z">
        <w:r w:rsidR="003C6F52">
          <w:rPr>
            <w:rFonts w:asciiTheme="minorEastAsia" w:hAnsiTheme="minorEastAsia" w:hint="eastAsia"/>
          </w:rPr>
          <w:t xml:space="preserve"> 릴리즈 빌드를 만들</w:t>
        </w:r>
      </w:ins>
      <w:ins w:id="217" w:author="이현서" w:date="2024-10-06T14:55:00Z" w16du:dateUtc="2024-10-06T05:55:00Z">
        <w:r w:rsidR="003C6F52">
          <w:rPr>
            <w:rFonts w:asciiTheme="minorEastAsia" w:hAnsiTheme="minorEastAsia" w:hint="eastAsia"/>
          </w:rPr>
          <w:t xml:space="preserve"> 것인</w:t>
        </w:r>
      </w:ins>
      <w:ins w:id="218" w:author="이현서" w:date="2024-10-06T14:54:00Z" w16du:dateUtc="2024-10-06T05:54:00Z">
        <w:r w:rsidR="003C6F52">
          <w:rPr>
            <w:rFonts w:asciiTheme="minorEastAsia" w:hAnsiTheme="minorEastAsia" w:hint="eastAsia"/>
          </w:rPr>
          <w:t xml:space="preserve">지, </w:t>
        </w:r>
      </w:ins>
      <w:ins w:id="219" w:author="이현서" w:date="2024-10-06T14:55:00Z" w16du:dateUtc="2024-10-06T05:55:00Z">
        <w:r w:rsidR="003C6F52">
          <w:rPr>
            <w:rFonts w:asciiTheme="minorEastAsia" w:hAnsiTheme="minorEastAsia" w:hint="eastAsia"/>
          </w:rPr>
          <w:t xml:space="preserve">어떤 CPU를 기반으로 동작하는 실행파일을 만들지 등을 지정합니다. </w:t>
        </w:r>
      </w:ins>
    </w:p>
    <w:p w14:paraId="7D86C01B" w14:textId="77777777" w:rsidR="00F37E16" w:rsidRPr="00F37E16" w:rsidRDefault="00F37E16" w:rsidP="00F37E16">
      <w:pPr>
        <w:rPr>
          <w:rFonts w:asciiTheme="minorEastAsia" w:hAnsiTheme="minorEastAsia"/>
        </w:rPr>
      </w:pPr>
      <w:r w:rsidRPr="00F37E16">
        <w:rPr>
          <w:rFonts w:asciiTheme="minorEastAsia" w:hAnsiTheme="minorEastAsia" w:hint="eastAsia"/>
        </w:rPr>
        <w:t>정상적으로 빌드가 수행되지 않고 오류가 발생했다면 입력한 소스 코드가 예제 코드와 정확히 일치하는지를 확인합니다.</w:t>
      </w:r>
    </w:p>
    <w:p w14:paraId="3584B77B" w14:textId="77777777" w:rsidR="00F37E16" w:rsidRPr="00F37E16" w:rsidRDefault="00F37E16" w:rsidP="00D21416">
      <w:pPr>
        <w:pStyle w:val="aff6"/>
        <w:ind w:right="200"/>
      </w:pPr>
      <w:r w:rsidRPr="00F37E16">
        <w:t>NOTE_</w:t>
      </w:r>
    </w:p>
    <w:p w14:paraId="3F7FC446" w14:textId="0EE86541" w:rsidR="00F37E16" w:rsidRPr="00F37E16" w:rsidRDefault="00F37E16" w:rsidP="00D21416">
      <w:pPr>
        <w:pStyle w:val="aff6"/>
        <w:ind w:right="200"/>
      </w:pPr>
      <w:r w:rsidRPr="00F37E16">
        <w:rPr>
          <w:rFonts w:hint="eastAsia"/>
        </w:rPr>
        <w:t>빌드</w:t>
      </w:r>
      <w:r w:rsidRPr="00F37E16">
        <w:rPr>
          <w:rFonts w:hint="eastAsia"/>
        </w:rPr>
        <w:t xml:space="preserve"> </w:t>
      </w:r>
      <w:r w:rsidRPr="00F37E16">
        <w:rPr>
          <w:rFonts w:hint="eastAsia"/>
        </w:rPr>
        <w:t>과정을</w:t>
      </w:r>
      <w:r w:rsidRPr="00F37E16">
        <w:rPr>
          <w:rFonts w:hint="eastAsia"/>
        </w:rPr>
        <w:t xml:space="preserve"> </w:t>
      </w:r>
      <w:r w:rsidRPr="00F37E16">
        <w:rPr>
          <w:rFonts w:hint="eastAsia"/>
        </w:rPr>
        <w:t>거쳐</w:t>
      </w:r>
      <w:r w:rsidRPr="00F37E16">
        <w:rPr>
          <w:rFonts w:hint="eastAsia"/>
        </w:rPr>
        <w:t xml:space="preserve"> </w:t>
      </w:r>
      <w:r w:rsidRPr="00F37E16">
        <w:rPr>
          <w:rFonts w:hint="eastAsia"/>
        </w:rPr>
        <w:t>만들어진</w:t>
      </w:r>
      <w:r w:rsidRPr="00F37E16">
        <w:rPr>
          <w:rFonts w:hint="eastAsia"/>
        </w:rPr>
        <w:t xml:space="preserve"> </w:t>
      </w:r>
      <w:r w:rsidRPr="00F37E16">
        <w:rPr>
          <w:rFonts w:hint="eastAsia"/>
        </w:rPr>
        <w:t>실행</w:t>
      </w:r>
      <w:r w:rsidRPr="00F37E16">
        <w:rPr>
          <w:rFonts w:hint="eastAsia"/>
        </w:rPr>
        <w:t xml:space="preserve"> </w:t>
      </w:r>
      <w:r w:rsidRPr="00F37E16">
        <w:rPr>
          <w:rFonts w:hint="eastAsia"/>
        </w:rPr>
        <w:t>프로그램은</w:t>
      </w:r>
      <w:r w:rsidRPr="00F37E16">
        <w:rPr>
          <w:rFonts w:hint="eastAsia"/>
        </w:rPr>
        <w:t xml:space="preserve"> </w:t>
      </w:r>
      <w:r w:rsidRPr="00F37E16">
        <w:rPr>
          <w:rFonts w:hint="eastAsia"/>
        </w:rPr>
        <w:t>다른</w:t>
      </w:r>
      <w:r w:rsidRPr="00F37E16">
        <w:rPr>
          <w:rFonts w:hint="eastAsia"/>
        </w:rPr>
        <w:t xml:space="preserve"> </w:t>
      </w:r>
      <w:r w:rsidRPr="00F37E16">
        <w:rPr>
          <w:rFonts w:hint="eastAsia"/>
        </w:rPr>
        <w:t>컴퓨터로</w:t>
      </w:r>
      <w:r w:rsidRPr="00F37E16">
        <w:rPr>
          <w:rFonts w:hint="eastAsia"/>
        </w:rPr>
        <w:t xml:space="preserve"> </w:t>
      </w:r>
      <w:r w:rsidRPr="00F37E16">
        <w:rPr>
          <w:rFonts w:hint="eastAsia"/>
        </w:rPr>
        <w:t>복사</w:t>
      </w:r>
      <w:ins w:id="220" w:author="이현서" w:date="2024-10-07T23:13:00Z" w16du:dateUtc="2024-10-07T14:13:00Z">
        <w:r w:rsidR="00B140FE">
          <w:rPr>
            <w:rFonts w:hint="eastAsia"/>
          </w:rPr>
          <w:t>한</w:t>
        </w:r>
        <w:r w:rsidR="00B140FE">
          <w:rPr>
            <w:rFonts w:hint="eastAsia"/>
          </w:rPr>
          <w:t xml:space="preserve"> </w:t>
        </w:r>
        <w:r w:rsidR="00B140FE">
          <w:rPr>
            <w:rFonts w:hint="eastAsia"/>
          </w:rPr>
          <w:t>후</w:t>
        </w:r>
        <w:r w:rsidR="00B140FE">
          <w:rPr>
            <w:rFonts w:hint="eastAsia"/>
          </w:rPr>
          <w:t xml:space="preserve"> </w:t>
        </w:r>
      </w:ins>
      <w:del w:id="221" w:author="이현서" w:date="2024-10-07T23:13:00Z" w16du:dateUtc="2024-10-07T14:13:00Z">
        <w:r w:rsidRPr="00F37E16" w:rsidDel="00B140FE">
          <w:rPr>
            <w:rFonts w:hint="eastAsia"/>
          </w:rPr>
          <w:delText>해서</w:delText>
        </w:r>
        <w:r w:rsidRPr="00F37E16" w:rsidDel="00B140FE">
          <w:rPr>
            <w:rFonts w:hint="eastAsia"/>
          </w:rPr>
          <w:delText xml:space="preserve"> </w:delText>
        </w:r>
      </w:del>
      <w:r w:rsidRPr="00F37E16">
        <w:rPr>
          <w:rFonts w:hint="eastAsia"/>
        </w:rPr>
        <w:t>실행해도</w:t>
      </w:r>
      <w:r w:rsidRPr="00F37E16">
        <w:rPr>
          <w:rFonts w:hint="eastAsia"/>
        </w:rPr>
        <w:t xml:space="preserve"> </w:t>
      </w:r>
      <w:ins w:id="222" w:author="이현서" w:date="2024-10-07T23:13:00Z" w16du:dateUtc="2024-10-07T14:13:00Z">
        <w:r w:rsidR="00B140FE">
          <w:rPr>
            <w:rFonts w:hint="eastAsia"/>
          </w:rPr>
          <w:t>똑같이</w:t>
        </w:r>
        <w:r w:rsidR="00B140FE">
          <w:rPr>
            <w:rFonts w:hint="eastAsia"/>
          </w:rPr>
          <w:t xml:space="preserve"> </w:t>
        </w:r>
      </w:ins>
      <w:r w:rsidRPr="00F37E16">
        <w:rPr>
          <w:rFonts w:hint="eastAsia"/>
        </w:rPr>
        <w:t>동작합니다</w:t>
      </w:r>
      <w:r w:rsidRPr="00F37E16">
        <w:rPr>
          <w:rFonts w:hint="eastAsia"/>
        </w:rPr>
        <w:t xml:space="preserve">. </w:t>
      </w:r>
      <w:r w:rsidRPr="00F37E16">
        <w:rPr>
          <w:rFonts w:hint="eastAsia"/>
        </w:rPr>
        <w:t>다만</w:t>
      </w:r>
      <w:r w:rsidRPr="00F37E16">
        <w:rPr>
          <w:rFonts w:hint="eastAsia"/>
        </w:rPr>
        <w:t xml:space="preserve"> </w:t>
      </w:r>
      <w:r w:rsidRPr="00F37E16">
        <w:rPr>
          <w:rFonts w:hint="eastAsia"/>
        </w:rPr>
        <w:t>실행파일의</w:t>
      </w:r>
      <w:r w:rsidRPr="00F37E16">
        <w:rPr>
          <w:rFonts w:hint="eastAsia"/>
        </w:rPr>
        <w:t xml:space="preserve"> </w:t>
      </w:r>
      <w:r w:rsidRPr="00F37E16">
        <w:rPr>
          <w:rFonts w:hint="eastAsia"/>
        </w:rPr>
        <w:t>크기를</w:t>
      </w:r>
      <w:r w:rsidRPr="00F37E16">
        <w:rPr>
          <w:rFonts w:hint="eastAsia"/>
        </w:rPr>
        <w:t xml:space="preserve"> </w:t>
      </w:r>
      <w:r w:rsidRPr="00F37E16">
        <w:rPr>
          <w:rFonts w:hint="eastAsia"/>
        </w:rPr>
        <w:t>줄이기</w:t>
      </w:r>
      <w:r w:rsidRPr="00F37E16">
        <w:rPr>
          <w:rFonts w:hint="eastAsia"/>
        </w:rPr>
        <w:t xml:space="preserve"> </w:t>
      </w:r>
      <w:r w:rsidRPr="00F37E16">
        <w:rPr>
          <w:rFonts w:hint="eastAsia"/>
        </w:rPr>
        <w:t>위해</w:t>
      </w:r>
      <w:r w:rsidRPr="00F37E16">
        <w:rPr>
          <w:rFonts w:hint="eastAsia"/>
        </w:rPr>
        <w:t xml:space="preserve"> </w:t>
      </w:r>
      <w:r w:rsidRPr="00F37E16">
        <w:rPr>
          <w:rFonts w:hint="eastAsia"/>
        </w:rPr>
        <w:t>공통적인</w:t>
      </w:r>
      <w:r w:rsidRPr="00F37E16">
        <w:rPr>
          <w:rFonts w:hint="eastAsia"/>
        </w:rPr>
        <w:t xml:space="preserve"> </w:t>
      </w:r>
      <w:r w:rsidRPr="00F37E16">
        <w:rPr>
          <w:rFonts w:hint="eastAsia"/>
        </w:rPr>
        <w:t>실행</w:t>
      </w:r>
      <w:r w:rsidRPr="00F37E16">
        <w:rPr>
          <w:rFonts w:hint="eastAsia"/>
        </w:rPr>
        <w:t xml:space="preserve"> </w:t>
      </w:r>
      <w:r w:rsidRPr="00F37E16">
        <w:rPr>
          <w:rFonts w:hint="eastAsia"/>
        </w:rPr>
        <w:t>코드를</w:t>
      </w:r>
      <w:r w:rsidRPr="00F37E16">
        <w:rPr>
          <w:rFonts w:hint="eastAsia"/>
        </w:rPr>
        <w:t xml:space="preserve"> </w:t>
      </w:r>
      <w:r w:rsidRPr="00F37E16">
        <w:rPr>
          <w:rFonts w:hint="eastAsia"/>
        </w:rPr>
        <w:t>운영체제에</w:t>
      </w:r>
      <w:r w:rsidRPr="00F37E16">
        <w:rPr>
          <w:rFonts w:hint="eastAsia"/>
        </w:rPr>
        <w:t xml:space="preserve"> </w:t>
      </w:r>
      <w:r w:rsidRPr="00F37E16">
        <w:rPr>
          <w:rFonts w:hint="eastAsia"/>
        </w:rPr>
        <w:t>하나만</w:t>
      </w:r>
      <w:r w:rsidRPr="00F37E16">
        <w:rPr>
          <w:rFonts w:hint="eastAsia"/>
        </w:rPr>
        <w:t xml:space="preserve"> </w:t>
      </w:r>
      <w:r w:rsidRPr="00F37E16">
        <w:rPr>
          <w:rFonts w:hint="eastAsia"/>
        </w:rPr>
        <w:t>설치해</w:t>
      </w:r>
      <w:r w:rsidRPr="00F37E16">
        <w:rPr>
          <w:rFonts w:hint="eastAsia"/>
        </w:rPr>
        <w:t xml:space="preserve"> </w:t>
      </w:r>
      <w:r w:rsidRPr="00F37E16">
        <w:rPr>
          <w:rFonts w:hint="eastAsia"/>
        </w:rPr>
        <w:t>두고</w:t>
      </w:r>
      <w:r w:rsidRPr="00F37E16">
        <w:rPr>
          <w:rFonts w:hint="eastAsia"/>
        </w:rPr>
        <w:t xml:space="preserve"> </w:t>
      </w:r>
      <w:r w:rsidRPr="00F37E16">
        <w:rPr>
          <w:rFonts w:hint="eastAsia"/>
        </w:rPr>
        <w:t>함께</w:t>
      </w:r>
      <w:r w:rsidRPr="00F37E16">
        <w:rPr>
          <w:rFonts w:hint="eastAsia"/>
        </w:rPr>
        <w:t xml:space="preserve"> </w:t>
      </w:r>
      <w:r w:rsidRPr="00F37E16">
        <w:rPr>
          <w:rFonts w:hint="eastAsia"/>
        </w:rPr>
        <w:t>사용합니다</w:t>
      </w:r>
      <w:r w:rsidRPr="00F37E16">
        <w:rPr>
          <w:rFonts w:hint="eastAsia"/>
        </w:rPr>
        <w:t xml:space="preserve">. </w:t>
      </w:r>
      <w:r w:rsidRPr="00F37E16">
        <w:rPr>
          <w:rFonts w:hint="eastAsia"/>
        </w:rPr>
        <w:t>이를</w:t>
      </w:r>
      <w:r w:rsidRPr="00F37E16">
        <w:rPr>
          <w:rFonts w:hint="eastAsia"/>
        </w:rPr>
        <w:t xml:space="preserve"> C </w:t>
      </w:r>
      <w:r w:rsidRPr="00F37E16">
        <w:rPr>
          <w:rFonts w:hint="eastAsia"/>
        </w:rPr>
        <w:t>런타임</w:t>
      </w:r>
      <w:r w:rsidRPr="00F37E16">
        <w:rPr>
          <w:rFonts w:hint="eastAsia"/>
        </w:rPr>
        <w:t xml:space="preserve"> </w:t>
      </w:r>
      <w:r w:rsidRPr="00F37E16">
        <w:rPr>
          <w:rFonts w:hint="eastAsia"/>
        </w:rPr>
        <w:t>라이브러리라고</w:t>
      </w:r>
      <w:r w:rsidRPr="00F37E16">
        <w:rPr>
          <w:rFonts w:hint="eastAsia"/>
        </w:rPr>
        <w:t xml:space="preserve"> </w:t>
      </w:r>
      <w:r w:rsidRPr="00F37E16">
        <w:rPr>
          <w:rFonts w:hint="eastAsia"/>
        </w:rPr>
        <w:t>부릅니다</w:t>
      </w:r>
      <w:r w:rsidRPr="00F37E16">
        <w:rPr>
          <w:rFonts w:hint="eastAsia"/>
        </w:rPr>
        <w:t xml:space="preserve">. </w:t>
      </w:r>
      <w:ins w:id="223" w:author="이현서" w:date="2024-10-07T23:13:00Z" w16du:dateUtc="2024-10-07T14:13:00Z">
        <w:r w:rsidR="00B140FE">
          <w:rPr>
            <w:rFonts w:hint="eastAsia"/>
          </w:rPr>
          <w:t>일반적으로</w:t>
        </w:r>
        <w:r w:rsidR="00B140FE">
          <w:rPr>
            <w:rFonts w:hint="eastAsia"/>
          </w:rPr>
          <w:t xml:space="preserve"> C </w:t>
        </w:r>
        <w:r w:rsidR="00B140FE">
          <w:rPr>
            <w:rFonts w:hint="eastAsia"/>
          </w:rPr>
          <w:t>런타임</w:t>
        </w:r>
        <w:r w:rsidR="00B140FE">
          <w:rPr>
            <w:rFonts w:hint="eastAsia"/>
          </w:rPr>
          <w:t xml:space="preserve"> </w:t>
        </w:r>
        <w:r w:rsidR="00B140FE">
          <w:rPr>
            <w:rFonts w:hint="eastAsia"/>
          </w:rPr>
          <w:t>라이브러리가</w:t>
        </w:r>
        <w:r w:rsidR="00B140FE">
          <w:rPr>
            <w:rFonts w:hint="eastAsia"/>
          </w:rPr>
          <w:t xml:space="preserve"> </w:t>
        </w:r>
        <w:r w:rsidR="00B140FE">
          <w:rPr>
            <w:rFonts w:hint="eastAsia"/>
          </w:rPr>
          <w:t>운영체제와</w:t>
        </w:r>
        <w:r w:rsidR="00B140FE">
          <w:rPr>
            <w:rFonts w:hint="eastAsia"/>
          </w:rPr>
          <w:t xml:space="preserve"> </w:t>
        </w:r>
        <w:r w:rsidR="00B140FE">
          <w:rPr>
            <w:rFonts w:hint="eastAsia"/>
          </w:rPr>
          <w:t>함께</w:t>
        </w:r>
        <w:r w:rsidR="00B140FE">
          <w:rPr>
            <w:rFonts w:hint="eastAsia"/>
          </w:rPr>
          <w:t xml:space="preserve"> </w:t>
        </w:r>
      </w:ins>
      <w:del w:id="224" w:author="이현서" w:date="2024-10-07T23:14:00Z" w16du:dateUtc="2024-10-07T14:14:00Z">
        <w:r w:rsidRPr="00F37E16" w:rsidDel="00B140FE">
          <w:rPr>
            <w:rFonts w:hint="eastAsia"/>
          </w:rPr>
          <w:delText>보통은</w:delText>
        </w:r>
        <w:r w:rsidRPr="00F37E16" w:rsidDel="00B140FE">
          <w:rPr>
            <w:rFonts w:hint="eastAsia"/>
          </w:rPr>
          <w:delText xml:space="preserve"> </w:delText>
        </w:r>
        <w:r w:rsidRPr="00F37E16" w:rsidDel="00B140FE">
          <w:rPr>
            <w:rFonts w:hint="eastAsia"/>
          </w:rPr>
          <w:delText>기본적으로</w:delText>
        </w:r>
      </w:del>
      <w:r w:rsidRPr="00F37E16">
        <w:rPr>
          <w:rFonts w:hint="eastAsia"/>
        </w:rPr>
        <w:t xml:space="preserve"> </w:t>
      </w:r>
      <w:r w:rsidRPr="00F37E16">
        <w:rPr>
          <w:rFonts w:hint="eastAsia"/>
        </w:rPr>
        <w:t>설치되어</w:t>
      </w:r>
      <w:r w:rsidRPr="00F37E16">
        <w:rPr>
          <w:rFonts w:hint="eastAsia"/>
        </w:rPr>
        <w:t xml:space="preserve"> </w:t>
      </w:r>
      <w:r w:rsidRPr="00F37E16">
        <w:rPr>
          <w:rFonts w:hint="eastAsia"/>
        </w:rPr>
        <w:t>있습니다만</w:t>
      </w:r>
      <w:r w:rsidRPr="00F37E16">
        <w:rPr>
          <w:rFonts w:hint="eastAsia"/>
        </w:rPr>
        <w:t xml:space="preserve">, </w:t>
      </w:r>
      <w:del w:id="225" w:author="이현서" w:date="2024-10-07T23:14:00Z" w16du:dateUtc="2024-10-07T14:14:00Z">
        <w:r w:rsidRPr="00F37E16" w:rsidDel="00B140FE">
          <w:rPr>
            <w:rFonts w:hint="eastAsia"/>
          </w:rPr>
          <w:delText>만약</w:delText>
        </w:r>
        <w:r w:rsidRPr="00F37E16" w:rsidDel="00B140FE">
          <w:rPr>
            <w:rFonts w:hint="eastAsia"/>
          </w:rPr>
          <w:delText xml:space="preserve"> </w:delText>
        </w:r>
      </w:del>
      <w:ins w:id="226" w:author="이현서" w:date="2024-10-07T23:14:00Z" w16du:dateUtc="2024-10-07T14:14:00Z">
        <w:r w:rsidR="00B140FE">
          <w:rPr>
            <w:rFonts w:hint="eastAsia"/>
          </w:rPr>
          <w:t xml:space="preserve"> </w:t>
        </w:r>
      </w:ins>
      <w:r w:rsidRPr="00F37E16">
        <w:rPr>
          <w:rFonts w:hint="eastAsia"/>
        </w:rPr>
        <w:t>설치되어</w:t>
      </w:r>
      <w:r w:rsidRPr="00F37E16">
        <w:rPr>
          <w:rFonts w:hint="eastAsia"/>
        </w:rPr>
        <w:t xml:space="preserve"> </w:t>
      </w:r>
      <w:r w:rsidRPr="00F37E16">
        <w:rPr>
          <w:rFonts w:hint="eastAsia"/>
        </w:rPr>
        <w:t>있지</w:t>
      </w:r>
      <w:r w:rsidRPr="00F37E16">
        <w:rPr>
          <w:rFonts w:hint="eastAsia"/>
        </w:rPr>
        <w:t xml:space="preserve"> </w:t>
      </w:r>
      <w:r w:rsidRPr="00F37E16">
        <w:rPr>
          <w:rFonts w:hint="eastAsia"/>
        </w:rPr>
        <w:t>않다면</w:t>
      </w:r>
      <w:r w:rsidRPr="00F37E16">
        <w:rPr>
          <w:rFonts w:hint="eastAsia"/>
        </w:rPr>
        <w:t xml:space="preserve"> </w:t>
      </w:r>
      <w:r w:rsidRPr="00F37E16">
        <w:rPr>
          <w:rFonts w:hint="eastAsia"/>
        </w:rPr>
        <w:t>따로</w:t>
      </w:r>
      <w:r w:rsidRPr="00F37E16">
        <w:rPr>
          <w:rFonts w:hint="eastAsia"/>
        </w:rPr>
        <w:t xml:space="preserve"> </w:t>
      </w:r>
      <w:r w:rsidRPr="00F37E16">
        <w:rPr>
          <w:rFonts w:hint="eastAsia"/>
        </w:rPr>
        <w:t>설치해야</w:t>
      </w:r>
      <w:r w:rsidRPr="00F37E16">
        <w:rPr>
          <w:rFonts w:hint="eastAsia"/>
        </w:rPr>
        <w:t xml:space="preserve"> </w:t>
      </w:r>
      <w:r w:rsidRPr="00F37E16">
        <w:rPr>
          <w:rFonts w:hint="eastAsia"/>
        </w:rPr>
        <w:t>합니다</w:t>
      </w:r>
      <w:r w:rsidRPr="00F37E16">
        <w:rPr>
          <w:rFonts w:hint="eastAsia"/>
        </w:rPr>
        <w:t xml:space="preserve">. </w:t>
      </w:r>
      <w:moveToRangeStart w:id="227" w:author="이현서" w:date="2024-10-07T23:14:00Z" w:name="move179235303"/>
      <w:moveTo w:id="228" w:author="이현서" w:date="2024-10-07T23:14:00Z" w16du:dateUtc="2024-10-07T14:14:00Z">
        <w:del w:id="229" w:author="이현서" w:date="2024-10-07T23:15:00Z" w16du:dateUtc="2024-10-07T14:15:00Z">
          <w:r w:rsidR="00B140FE" w:rsidRPr="00F37E16" w:rsidDel="00504A5C">
            <w:rPr>
              <w:rFonts w:hint="eastAsia"/>
            </w:rPr>
            <w:delText>또한</w:delText>
          </w:r>
          <w:r w:rsidR="00B140FE" w:rsidRPr="00F37E16" w:rsidDel="00504A5C">
            <w:rPr>
              <w:rFonts w:hint="eastAsia"/>
            </w:rPr>
            <w:delText xml:space="preserve"> </w:delText>
          </w:r>
        </w:del>
        <w:r w:rsidR="00B140FE" w:rsidRPr="00F37E16">
          <w:rPr>
            <w:rFonts w:hint="eastAsia"/>
          </w:rPr>
          <w:t>디버그용</w:t>
        </w:r>
        <w:r w:rsidR="00B140FE" w:rsidRPr="00F37E16">
          <w:rPr>
            <w:rFonts w:hint="eastAsia"/>
          </w:rPr>
          <w:t xml:space="preserve"> </w:t>
        </w:r>
        <w:r w:rsidR="00B140FE" w:rsidRPr="00F37E16">
          <w:rPr>
            <w:rFonts w:hint="eastAsia"/>
          </w:rPr>
          <w:t>빌드</w:t>
        </w:r>
      </w:moveTo>
      <w:ins w:id="230" w:author="이현서" w:date="2024-10-07T23:15:00Z" w16du:dateUtc="2024-10-07T14:15:00Z">
        <w:r w:rsidR="00504A5C">
          <w:rPr>
            <w:rFonts w:hint="eastAsia"/>
          </w:rPr>
          <w:t>를</w:t>
        </w:r>
        <w:r w:rsidR="00504A5C">
          <w:rPr>
            <w:rFonts w:hint="eastAsia"/>
          </w:rPr>
          <w:t xml:space="preserve"> </w:t>
        </w:r>
        <w:r w:rsidR="00504A5C">
          <w:rPr>
            <w:rFonts w:hint="eastAsia"/>
          </w:rPr>
          <w:t>만들었을</w:t>
        </w:r>
        <w:r w:rsidR="00504A5C">
          <w:rPr>
            <w:rFonts w:hint="eastAsia"/>
          </w:rPr>
          <w:t xml:space="preserve"> </w:t>
        </w:r>
        <w:r w:rsidR="00504A5C">
          <w:rPr>
            <w:rFonts w:hint="eastAsia"/>
          </w:rPr>
          <w:t>경우</w:t>
        </w:r>
        <w:r w:rsidR="00504A5C">
          <w:rPr>
            <w:rFonts w:hint="eastAsia"/>
          </w:rPr>
          <w:t xml:space="preserve"> </w:t>
        </w:r>
        <w:r w:rsidR="00504A5C">
          <w:rPr>
            <w:rFonts w:hint="eastAsia"/>
          </w:rPr>
          <w:t>디버그용</w:t>
        </w:r>
        <w:r w:rsidR="00504A5C">
          <w:rPr>
            <w:rFonts w:hint="eastAsia"/>
          </w:rPr>
          <w:t xml:space="preserve"> C </w:t>
        </w:r>
        <w:r w:rsidR="00504A5C">
          <w:rPr>
            <w:rFonts w:hint="eastAsia"/>
          </w:rPr>
          <w:t>런타임</w:t>
        </w:r>
        <w:r w:rsidR="00504A5C">
          <w:rPr>
            <w:rFonts w:hint="eastAsia"/>
          </w:rPr>
          <w:t xml:space="preserve"> </w:t>
        </w:r>
        <w:r w:rsidR="00504A5C">
          <w:rPr>
            <w:rFonts w:hint="eastAsia"/>
          </w:rPr>
          <w:t>라이브러리가</w:t>
        </w:r>
        <w:r w:rsidR="00504A5C">
          <w:rPr>
            <w:rFonts w:hint="eastAsia"/>
          </w:rPr>
          <w:t xml:space="preserve"> </w:t>
        </w:r>
        <w:r w:rsidR="00504A5C">
          <w:rPr>
            <w:rFonts w:hint="eastAsia"/>
          </w:rPr>
          <w:t>필요한데</w:t>
        </w:r>
        <w:r w:rsidR="00504A5C">
          <w:rPr>
            <w:rFonts w:hint="eastAsia"/>
          </w:rPr>
          <w:t xml:space="preserve">, </w:t>
        </w:r>
        <w:r w:rsidR="00504A5C">
          <w:rPr>
            <w:rFonts w:hint="eastAsia"/>
          </w:rPr>
          <w:t>보통</w:t>
        </w:r>
        <w:r w:rsidR="00504A5C">
          <w:rPr>
            <w:rFonts w:hint="eastAsia"/>
          </w:rPr>
          <w:t xml:space="preserve"> </w:t>
        </w:r>
        <w:r w:rsidR="00504A5C">
          <w:rPr>
            <w:rFonts w:hint="eastAsia"/>
          </w:rPr>
          <w:t>설치되</w:t>
        </w:r>
        <w:r w:rsidR="00504A5C">
          <w:rPr>
            <w:rFonts w:hint="eastAsia"/>
          </w:rPr>
          <w:lastRenderedPageBreak/>
          <w:t>어</w:t>
        </w:r>
        <w:r w:rsidR="00504A5C">
          <w:rPr>
            <w:rFonts w:hint="eastAsia"/>
          </w:rPr>
          <w:t xml:space="preserve"> </w:t>
        </w:r>
        <w:r w:rsidR="00504A5C">
          <w:rPr>
            <w:rFonts w:hint="eastAsia"/>
          </w:rPr>
          <w:t>있지</w:t>
        </w:r>
        <w:r w:rsidR="00504A5C">
          <w:rPr>
            <w:rFonts w:hint="eastAsia"/>
          </w:rPr>
          <w:t xml:space="preserve"> </w:t>
        </w:r>
        <w:r w:rsidR="00504A5C">
          <w:rPr>
            <w:rFonts w:hint="eastAsia"/>
          </w:rPr>
          <w:t>않습니다</w:t>
        </w:r>
        <w:r w:rsidR="00504A5C">
          <w:rPr>
            <w:rFonts w:hint="eastAsia"/>
          </w:rPr>
          <w:t xml:space="preserve">. </w:t>
        </w:r>
        <w:r w:rsidR="00504A5C">
          <w:rPr>
            <w:rFonts w:hint="eastAsia"/>
          </w:rPr>
          <w:t>또한</w:t>
        </w:r>
        <w:r w:rsidR="00504A5C">
          <w:rPr>
            <w:rFonts w:hint="eastAsia"/>
          </w:rPr>
          <w:t xml:space="preserve"> </w:t>
        </w:r>
        <w:r w:rsidR="00504A5C">
          <w:rPr>
            <w:rFonts w:hint="eastAsia"/>
          </w:rPr>
          <w:t>디버그</w:t>
        </w:r>
        <w:r w:rsidR="00504A5C">
          <w:rPr>
            <w:rFonts w:hint="eastAsia"/>
          </w:rPr>
          <w:t xml:space="preserve"> </w:t>
        </w:r>
        <w:r w:rsidR="00504A5C">
          <w:rPr>
            <w:rFonts w:hint="eastAsia"/>
          </w:rPr>
          <w:t>빌드</w:t>
        </w:r>
      </w:ins>
      <w:moveTo w:id="231" w:author="이현서" w:date="2024-10-07T23:14:00Z" w16du:dateUtc="2024-10-07T14:14:00Z">
        <w:r w:rsidR="00B140FE" w:rsidRPr="00F37E16">
          <w:rPr>
            <w:rFonts w:hint="eastAsia"/>
          </w:rPr>
          <w:t>에는</w:t>
        </w:r>
        <w:r w:rsidR="00B140FE" w:rsidRPr="00F37E16">
          <w:rPr>
            <w:rFonts w:hint="eastAsia"/>
          </w:rPr>
          <w:t xml:space="preserve"> </w:t>
        </w:r>
        <w:r w:rsidR="00B140FE" w:rsidRPr="00F37E16">
          <w:rPr>
            <w:rFonts w:hint="eastAsia"/>
          </w:rPr>
          <w:t>개발</w:t>
        </w:r>
      </w:moveTo>
      <w:ins w:id="232" w:author="이현서" w:date="2024-10-07T23:15:00Z" w16du:dateUtc="2024-10-07T14:15:00Z">
        <w:r w:rsidR="00504A5C">
          <w:rPr>
            <w:rFonts w:hint="eastAsia"/>
          </w:rPr>
          <w:t xml:space="preserve"> </w:t>
        </w:r>
      </w:ins>
      <w:moveTo w:id="233" w:author="이현서" w:date="2024-10-07T23:14:00Z" w16du:dateUtc="2024-10-07T14:14:00Z">
        <w:r w:rsidR="00B140FE" w:rsidRPr="00F37E16">
          <w:rPr>
            <w:rFonts w:hint="eastAsia"/>
          </w:rPr>
          <w:t>과정에서</w:t>
        </w:r>
        <w:r w:rsidR="00B140FE" w:rsidRPr="00F37E16">
          <w:rPr>
            <w:rFonts w:hint="eastAsia"/>
          </w:rPr>
          <w:t xml:space="preserve"> </w:t>
        </w:r>
        <w:r w:rsidR="00B140FE" w:rsidRPr="00F37E16">
          <w:rPr>
            <w:rFonts w:hint="eastAsia"/>
          </w:rPr>
          <w:t>필요한</w:t>
        </w:r>
        <w:r w:rsidR="00B140FE" w:rsidRPr="00F37E16">
          <w:rPr>
            <w:rFonts w:hint="eastAsia"/>
          </w:rPr>
          <w:t xml:space="preserve"> </w:t>
        </w:r>
        <w:r w:rsidR="00B140FE" w:rsidRPr="00F37E16">
          <w:rPr>
            <w:rFonts w:hint="eastAsia"/>
          </w:rPr>
          <w:t>부가</w:t>
        </w:r>
        <w:r w:rsidR="00B140FE" w:rsidRPr="00F37E16">
          <w:rPr>
            <w:rFonts w:hint="eastAsia"/>
          </w:rPr>
          <w:t xml:space="preserve"> </w:t>
        </w:r>
        <w:r w:rsidR="00B140FE" w:rsidRPr="00F37E16">
          <w:rPr>
            <w:rFonts w:hint="eastAsia"/>
          </w:rPr>
          <w:t>정보가</w:t>
        </w:r>
        <w:r w:rsidR="00B140FE" w:rsidRPr="00F37E16">
          <w:rPr>
            <w:rFonts w:hint="eastAsia"/>
          </w:rPr>
          <w:t xml:space="preserve"> </w:t>
        </w:r>
        <w:del w:id="234" w:author="이현서" w:date="2024-10-07T23:15:00Z" w16du:dateUtc="2024-10-07T14:15:00Z">
          <w:r w:rsidR="00B140FE" w:rsidRPr="00F37E16" w:rsidDel="00504A5C">
            <w:rPr>
              <w:rFonts w:hint="eastAsia"/>
            </w:rPr>
            <w:delText>함께</w:delText>
          </w:r>
        </w:del>
      </w:moveTo>
      <w:ins w:id="235" w:author="이현서" w:date="2024-10-07T23:15:00Z" w16du:dateUtc="2024-10-07T14:15:00Z">
        <w:r w:rsidR="00504A5C">
          <w:rPr>
            <w:rFonts w:hint="eastAsia"/>
          </w:rPr>
          <w:t>실행파일에</w:t>
        </w:r>
        <w:r w:rsidR="00504A5C">
          <w:rPr>
            <w:rFonts w:hint="eastAsia"/>
          </w:rPr>
          <w:t xml:space="preserve"> </w:t>
        </w:r>
      </w:ins>
      <w:moveTo w:id="236" w:author="이현서" w:date="2024-10-07T23:14:00Z" w16du:dateUtc="2024-10-07T14:14:00Z">
        <w:del w:id="237" w:author="이현서" w:date="2024-10-07T23:15:00Z" w16du:dateUtc="2024-10-07T14:15:00Z">
          <w:r w:rsidR="00B140FE" w:rsidRPr="00F37E16" w:rsidDel="00504A5C">
            <w:rPr>
              <w:rFonts w:hint="eastAsia"/>
            </w:rPr>
            <w:delText xml:space="preserve"> </w:delText>
          </w:r>
        </w:del>
        <w:r w:rsidR="00B140FE" w:rsidRPr="00F37E16">
          <w:rPr>
            <w:rFonts w:hint="eastAsia"/>
          </w:rPr>
          <w:t>포함되어</w:t>
        </w:r>
        <w:r w:rsidR="00B140FE" w:rsidRPr="00F37E16">
          <w:rPr>
            <w:rFonts w:hint="eastAsia"/>
          </w:rPr>
          <w:t xml:space="preserve"> </w:t>
        </w:r>
        <w:r w:rsidR="00B140FE" w:rsidRPr="00F37E16">
          <w:rPr>
            <w:rFonts w:hint="eastAsia"/>
          </w:rPr>
          <w:t>있</w:t>
        </w:r>
      </w:moveTo>
      <w:ins w:id="238" w:author="이현서" w:date="2024-10-07T23:16:00Z" w16du:dateUtc="2024-10-07T14:16:00Z">
        <w:r w:rsidR="00504A5C">
          <w:rPr>
            <w:rFonts w:hint="eastAsia"/>
          </w:rPr>
          <w:t>기</w:t>
        </w:r>
        <w:r w:rsidR="00504A5C">
          <w:rPr>
            <w:rFonts w:hint="eastAsia"/>
          </w:rPr>
          <w:t xml:space="preserve"> </w:t>
        </w:r>
        <w:r w:rsidR="00504A5C">
          <w:rPr>
            <w:rFonts w:hint="eastAsia"/>
          </w:rPr>
          <w:t>때문에</w:t>
        </w:r>
        <w:r w:rsidR="00504A5C">
          <w:rPr>
            <w:rFonts w:hint="eastAsia"/>
          </w:rPr>
          <w:t xml:space="preserve"> </w:t>
        </w:r>
        <w:r w:rsidR="00504A5C">
          <w:rPr>
            <w:rFonts w:hint="eastAsia"/>
          </w:rPr>
          <w:t>파일</w:t>
        </w:r>
        <w:r w:rsidR="00504A5C">
          <w:rPr>
            <w:rFonts w:hint="eastAsia"/>
          </w:rPr>
          <w:t xml:space="preserve"> </w:t>
        </w:r>
        <w:r w:rsidR="00504A5C">
          <w:rPr>
            <w:rFonts w:hint="eastAsia"/>
          </w:rPr>
          <w:t>크기도</w:t>
        </w:r>
        <w:r w:rsidR="00504A5C">
          <w:rPr>
            <w:rFonts w:hint="eastAsia"/>
          </w:rPr>
          <w:t xml:space="preserve"> </w:t>
        </w:r>
        <w:r w:rsidR="00504A5C">
          <w:rPr>
            <w:rFonts w:hint="eastAsia"/>
          </w:rPr>
          <w:t>릴리즈</w:t>
        </w:r>
        <w:r w:rsidR="00504A5C">
          <w:rPr>
            <w:rFonts w:hint="eastAsia"/>
          </w:rPr>
          <w:t xml:space="preserve"> </w:t>
        </w:r>
        <w:r w:rsidR="00504A5C">
          <w:rPr>
            <w:rFonts w:hint="eastAsia"/>
          </w:rPr>
          <w:t>빌드에</w:t>
        </w:r>
        <w:r w:rsidR="00504A5C">
          <w:rPr>
            <w:rFonts w:hint="eastAsia"/>
          </w:rPr>
          <w:t xml:space="preserve"> </w:t>
        </w:r>
        <w:r w:rsidR="00504A5C">
          <w:rPr>
            <w:rFonts w:hint="eastAsia"/>
          </w:rPr>
          <w:t>비해</w:t>
        </w:r>
        <w:r w:rsidR="00504A5C">
          <w:rPr>
            <w:rFonts w:hint="eastAsia"/>
          </w:rPr>
          <w:t xml:space="preserve"> </w:t>
        </w:r>
        <w:r w:rsidR="00504A5C">
          <w:rPr>
            <w:rFonts w:hint="eastAsia"/>
          </w:rPr>
          <w:t>크고</w:t>
        </w:r>
        <w:r w:rsidR="00504A5C">
          <w:rPr>
            <w:rFonts w:hint="eastAsia"/>
          </w:rPr>
          <w:t xml:space="preserve">, </w:t>
        </w:r>
        <w:r w:rsidR="00504A5C">
          <w:rPr>
            <w:rFonts w:hint="eastAsia"/>
          </w:rPr>
          <w:t>느립니다</w:t>
        </w:r>
        <w:r w:rsidR="00504A5C">
          <w:rPr>
            <w:rFonts w:hint="eastAsia"/>
          </w:rPr>
          <w:t>.</w:t>
        </w:r>
      </w:ins>
      <w:moveTo w:id="239" w:author="이현서" w:date="2024-10-07T23:14:00Z" w16du:dateUtc="2024-10-07T14:14:00Z">
        <w:del w:id="240" w:author="이현서" w:date="2024-10-07T23:16:00Z" w16du:dateUtc="2024-10-07T14:16:00Z">
          <w:r w:rsidR="00B140FE" w:rsidRPr="00F37E16" w:rsidDel="00504A5C">
            <w:rPr>
              <w:rFonts w:hint="eastAsia"/>
            </w:rPr>
            <w:delText>습니다</w:delText>
          </w:r>
          <w:r w:rsidR="00B140FE" w:rsidRPr="00F37E16" w:rsidDel="00504A5C">
            <w:rPr>
              <w:rFonts w:hint="eastAsia"/>
            </w:rPr>
            <w:delText>.</w:delText>
          </w:r>
        </w:del>
      </w:moveTo>
      <w:moveToRangeEnd w:id="227"/>
      <w:del w:id="241" w:author="이현서" w:date="2024-10-07T23:16:00Z" w16du:dateUtc="2024-10-07T14:16:00Z">
        <w:r w:rsidRPr="00F37E16" w:rsidDel="00504A5C">
          <w:rPr>
            <w:rFonts w:hint="eastAsia"/>
          </w:rPr>
          <w:delText>디버그용</w:delText>
        </w:r>
        <w:r w:rsidRPr="00F37E16" w:rsidDel="00504A5C">
          <w:rPr>
            <w:rFonts w:hint="eastAsia"/>
          </w:rPr>
          <w:delText xml:space="preserve"> C</w:delText>
        </w:r>
        <w:r w:rsidRPr="00F37E16" w:rsidDel="00504A5C">
          <w:rPr>
            <w:rFonts w:hint="eastAsia"/>
          </w:rPr>
          <w:delText>런타임</w:delText>
        </w:r>
        <w:r w:rsidRPr="00F37E16" w:rsidDel="00504A5C">
          <w:rPr>
            <w:rFonts w:hint="eastAsia"/>
          </w:rPr>
          <w:delText xml:space="preserve"> </w:delText>
        </w:r>
        <w:r w:rsidRPr="00F37E16" w:rsidDel="00504A5C">
          <w:rPr>
            <w:rFonts w:hint="eastAsia"/>
          </w:rPr>
          <w:delText>라이브러리는</w:delText>
        </w:r>
        <w:r w:rsidRPr="00F37E16" w:rsidDel="00504A5C">
          <w:rPr>
            <w:rFonts w:hint="eastAsia"/>
          </w:rPr>
          <w:delText xml:space="preserve"> </w:delText>
        </w:r>
      </w:del>
      <w:del w:id="242" w:author="이현서" w:date="2024-10-07T23:14:00Z" w16du:dateUtc="2024-10-07T14:14:00Z">
        <w:r w:rsidRPr="00F37E16" w:rsidDel="00B140FE">
          <w:rPr>
            <w:rFonts w:hint="eastAsia"/>
          </w:rPr>
          <w:delText>보통</w:delText>
        </w:r>
      </w:del>
      <w:del w:id="243" w:author="이현서" w:date="2024-10-07T23:16:00Z" w16du:dateUtc="2024-10-07T14:16:00Z">
        <w:r w:rsidRPr="00F37E16" w:rsidDel="00504A5C">
          <w:rPr>
            <w:rFonts w:hint="eastAsia"/>
          </w:rPr>
          <w:delText xml:space="preserve"> </w:delText>
        </w:r>
        <w:r w:rsidRPr="00F37E16" w:rsidDel="00504A5C">
          <w:rPr>
            <w:rFonts w:hint="eastAsia"/>
          </w:rPr>
          <w:delText>설치되어</w:delText>
        </w:r>
        <w:r w:rsidRPr="00F37E16" w:rsidDel="00504A5C">
          <w:rPr>
            <w:rFonts w:hint="eastAsia"/>
          </w:rPr>
          <w:delText xml:space="preserve"> </w:delText>
        </w:r>
        <w:r w:rsidRPr="00F37E16" w:rsidDel="00504A5C">
          <w:rPr>
            <w:rFonts w:hint="eastAsia"/>
          </w:rPr>
          <w:delText>있지</w:delText>
        </w:r>
        <w:r w:rsidRPr="00F37E16" w:rsidDel="00504A5C">
          <w:rPr>
            <w:rFonts w:hint="eastAsia"/>
          </w:rPr>
          <w:delText xml:space="preserve"> </w:delText>
        </w:r>
        <w:r w:rsidRPr="00F37E16" w:rsidDel="00504A5C">
          <w:rPr>
            <w:rFonts w:hint="eastAsia"/>
          </w:rPr>
          <w:delText>않습니다</w:delText>
        </w:r>
        <w:r w:rsidRPr="00F37E16" w:rsidDel="00504A5C">
          <w:rPr>
            <w:rFonts w:hint="eastAsia"/>
          </w:rPr>
          <w:delText>.</w:delText>
        </w:r>
      </w:del>
      <w:moveFromRangeStart w:id="244" w:author="이현서" w:date="2024-10-07T23:14:00Z" w:name="move179235303"/>
      <w:moveFrom w:id="245" w:author="이현서" w:date="2024-10-07T23:14:00Z" w16du:dateUtc="2024-10-07T14:14:00Z">
        <w:r w:rsidRPr="00F37E16" w:rsidDel="00B140FE">
          <w:rPr>
            <w:rFonts w:hint="eastAsia"/>
          </w:rPr>
          <w:t xml:space="preserve"> </w:t>
        </w:r>
        <w:r w:rsidRPr="00F37E16" w:rsidDel="00B140FE">
          <w:rPr>
            <w:rFonts w:hint="eastAsia"/>
          </w:rPr>
          <w:t>또한</w:t>
        </w:r>
        <w:r w:rsidRPr="00F37E16" w:rsidDel="00B140FE">
          <w:rPr>
            <w:rFonts w:hint="eastAsia"/>
          </w:rPr>
          <w:t xml:space="preserve"> </w:t>
        </w:r>
        <w:r w:rsidRPr="00F37E16" w:rsidDel="00B140FE">
          <w:rPr>
            <w:rFonts w:hint="eastAsia"/>
          </w:rPr>
          <w:t>디버그용</w:t>
        </w:r>
        <w:r w:rsidRPr="00F37E16" w:rsidDel="00B140FE">
          <w:rPr>
            <w:rFonts w:hint="eastAsia"/>
          </w:rPr>
          <w:t xml:space="preserve"> </w:t>
        </w:r>
        <w:r w:rsidRPr="00F37E16" w:rsidDel="00B140FE">
          <w:rPr>
            <w:rFonts w:hint="eastAsia"/>
          </w:rPr>
          <w:t>빌드에는</w:t>
        </w:r>
        <w:r w:rsidRPr="00F37E16" w:rsidDel="00B140FE">
          <w:rPr>
            <w:rFonts w:hint="eastAsia"/>
          </w:rPr>
          <w:t xml:space="preserve"> </w:t>
        </w:r>
        <w:r w:rsidRPr="00F37E16" w:rsidDel="00B140FE">
          <w:rPr>
            <w:rFonts w:hint="eastAsia"/>
          </w:rPr>
          <w:t>개발과정에서</w:t>
        </w:r>
        <w:r w:rsidRPr="00F37E16" w:rsidDel="00B140FE">
          <w:rPr>
            <w:rFonts w:hint="eastAsia"/>
          </w:rPr>
          <w:t xml:space="preserve"> </w:t>
        </w:r>
        <w:r w:rsidRPr="00F37E16" w:rsidDel="00B140FE">
          <w:rPr>
            <w:rFonts w:hint="eastAsia"/>
          </w:rPr>
          <w:t>필요한</w:t>
        </w:r>
        <w:r w:rsidRPr="00F37E16" w:rsidDel="00B140FE">
          <w:rPr>
            <w:rFonts w:hint="eastAsia"/>
          </w:rPr>
          <w:t xml:space="preserve"> </w:t>
        </w:r>
        <w:r w:rsidRPr="00F37E16" w:rsidDel="00B140FE">
          <w:rPr>
            <w:rFonts w:hint="eastAsia"/>
          </w:rPr>
          <w:t>부가</w:t>
        </w:r>
        <w:r w:rsidRPr="00F37E16" w:rsidDel="00B140FE">
          <w:rPr>
            <w:rFonts w:hint="eastAsia"/>
          </w:rPr>
          <w:t xml:space="preserve"> </w:t>
        </w:r>
        <w:r w:rsidRPr="00F37E16" w:rsidDel="00B140FE">
          <w:rPr>
            <w:rFonts w:hint="eastAsia"/>
          </w:rPr>
          <w:t>정보가</w:t>
        </w:r>
        <w:r w:rsidRPr="00F37E16" w:rsidDel="00B140FE">
          <w:rPr>
            <w:rFonts w:hint="eastAsia"/>
          </w:rPr>
          <w:t xml:space="preserve"> </w:t>
        </w:r>
        <w:r w:rsidRPr="00F37E16" w:rsidDel="00B140FE">
          <w:rPr>
            <w:rFonts w:hint="eastAsia"/>
          </w:rPr>
          <w:t>함께</w:t>
        </w:r>
        <w:r w:rsidRPr="00F37E16" w:rsidDel="00B140FE">
          <w:rPr>
            <w:rFonts w:hint="eastAsia"/>
          </w:rPr>
          <w:t xml:space="preserve"> </w:t>
        </w:r>
        <w:r w:rsidRPr="00F37E16" w:rsidDel="00B140FE">
          <w:rPr>
            <w:rFonts w:hint="eastAsia"/>
          </w:rPr>
          <w:t>포함되어</w:t>
        </w:r>
        <w:r w:rsidRPr="00F37E16" w:rsidDel="00B140FE">
          <w:rPr>
            <w:rFonts w:hint="eastAsia"/>
          </w:rPr>
          <w:t xml:space="preserve"> </w:t>
        </w:r>
        <w:r w:rsidRPr="00F37E16" w:rsidDel="00B140FE">
          <w:rPr>
            <w:rFonts w:hint="eastAsia"/>
          </w:rPr>
          <w:t>있습니다</w:t>
        </w:r>
        <w:r w:rsidRPr="00F37E16" w:rsidDel="00B140FE">
          <w:rPr>
            <w:rFonts w:hint="eastAsia"/>
          </w:rPr>
          <w:t>.</w:t>
        </w:r>
      </w:moveFrom>
      <w:moveFromRangeEnd w:id="244"/>
      <w:r w:rsidRPr="00F37E16">
        <w:rPr>
          <w:rFonts w:hint="eastAsia"/>
        </w:rPr>
        <w:t xml:space="preserve"> </w:t>
      </w:r>
      <w:r w:rsidRPr="00F37E16">
        <w:rPr>
          <w:rFonts w:hint="eastAsia"/>
        </w:rPr>
        <w:t>따라서</w:t>
      </w:r>
      <w:r w:rsidRPr="00F37E16">
        <w:rPr>
          <w:rFonts w:hint="eastAsia"/>
        </w:rPr>
        <w:t xml:space="preserve"> </w:t>
      </w:r>
      <w:r w:rsidRPr="00F37E16">
        <w:rPr>
          <w:rFonts w:hint="eastAsia"/>
        </w:rPr>
        <w:t>개발한</w:t>
      </w:r>
      <w:r w:rsidRPr="00F37E16">
        <w:rPr>
          <w:rFonts w:hint="eastAsia"/>
        </w:rPr>
        <w:t xml:space="preserve"> </w:t>
      </w:r>
      <w:r w:rsidRPr="00F37E16">
        <w:rPr>
          <w:rFonts w:hint="eastAsia"/>
        </w:rPr>
        <w:t>프로그램을</w:t>
      </w:r>
      <w:r w:rsidRPr="00F37E16">
        <w:rPr>
          <w:rFonts w:hint="eastAsia"/>
        </w:rPr>
        <w:t xml:space="preserve"> </w:t>
      </w:r>
      <w:r w:rsidRPr="00F37E16">
        <w:rPr>
          <w:rFonts w:hint="eastAsia"/>
        </w:rPr>
        <w:t>다른</w:t>
      </w:r>
      <w:r w:rsidRPr="00F37E16">
        <w:rPr>
          <w:rFonts w:hint="eastAsia"/>
        </w:rPr>
        <w:t xml:space="preserve"> </w:t>
      </w:r>
      <w:r w:rsidRPr="00F37E16">
        <w:rPr>
          <w:rFonts w:hint="eastAsia"/>
        </w:rPr>
        <w:t>컴퓨터에</w:t>
      </w:r>
      <w:r w:rsidRPr="00F37E16">
        <w:rPr>
          <w:rFonts w:hint="eastAsia"/>
        </w:rPr>
        <w:t xml:space="preserve"> </w:t>
      </w:r>
      <w:r w:rsidRPr="00F37E16">
        <w:rPr>
          <w:rFonts w:hint="eastAsia"/>
        </w:rPr>
        <w:t>배포할</w:t>
      </w:r>
      <w:r w:rsidRPr="00F37E16">
        <w:rPr>
          <w:rFonts w:hint="eastAsia"/>
        </w:rPr>
        <w:t xml:space="preserve"> </w:t>
      </w:r>
      <w:r w:rsidRPr="00F37E16">
        <w:rPr>
          <w:rFonts w:hint="eastAsia"/>
        </w:rPr>
        <w:t>때에는</w:t>
      </w:r>
      <w:r w:rsidRPr="00F37E16">
        <w:rPr>
          <w:rFonts w:hint="eastAsia"/>
        </w:rPr>
        <w:t xml:space="preserve"> </w:t>
      </w:r>
      <w:r w:rsidRPr="00F37E16">
        <w:rPr>
          <w:rFonts w:hint="eastAsia"/>
        </w:rPr>
        <w:t>릴리즈</w:t>
      </w:r>
      <w:r w:rsidRPr="00F37E16">
        <w:rPr>
          <w:rFonts w:hint="eastAsia"/>
        </w:rPr>
        <w:t xml:space="preserve"> </w:t>
      </w:r>
      <w:r w:rsidRPr="00F37E16">
        <w:rPr>
          <w:rFonts w:hint="eastAsia"/>
        </w:rPr>
        <w:t>빌드를</w:t>
      </w:r>
      <w:r w:rsidRPr="00F37E16">
        <w:rPr>
          <w:rFonts w:hint="eastAsia"/>
        </w:rPr>
        <w:t xml:space="preserve"> </w:t>
      </w:r>
      <w:r w:rsidRPr="00F37E16">
        <w:rPr>
          <w:rFonts w:hint="eastAsia"/>
        </w:rPr>
        <w:t>전달</w:t>
      </w:r>
      <w:ins w:id="246" w:author="이현서" w:date="2024-10-06T14:56:00Z" w16du:dateUtc="2024-10-06T05:56:00Z">
        <w:r w:rsidR="003C6F52">
          <w:rPr>
            <w:rFonts w:hint="eastAsia"/>
          </w:rPr>
          <w:t>해야</w:t>
        </w:r>
        <w:r w:rsidR="003C6F52">
          <w:rPr>
            <w:rFonts w:hint="eastAsia"/>
          </w:rPr>
          <w:t xml:space="preserve"> </w:t>
        </w:r>
      </w:ins>
      <w:r w:rsidRPr="00F37E16">
        <w:rPr>
          <w:rFonts w:hint="eastAsia"/>
        </w:rPr>
        <w:t>합니다</w:t>
      </w:r>
      <w:r w:rsidRPr="00F37E16">
        <w:rPr>
          <w:rFonts w:hint="eastAsia"/>
        </w:rPr>
        <w:t>.</w:t>
      </w:r>
    </w:p>
    <w:p w14:paraId="1D6F7621" w14:textId="77777777" w:rsidR="00504A5C" w:rsidRDefault="00F37E16" w:rsidP="00F37E16">
      <w:pPr>
        <w:rPr>
          <w:ins w:id="247" w:author="이현서" w:date="2024-10-07T23:18:00Z" w16du:dateUtc="2024-10-07T14:18:00Z"/>
          <w:rFonts w:asciiTheme="minorEastAsia" w:hAnsiTheme="minorEastAsia"/>
        </w:rPr>
      </w:pPr>
      <w:r w:rsidRPr="00F37E16">
        <w:rPr>
          <w:rFonts w:asciiTheme="minorEastAsia" w:hAnsiTheme="minorEastAsia" w:hint="eastAsia"/>
        </w:rPr>
        <w:t xml:space="preserve">7단계. 만들어진 프로그램을 실행해봅시다. 메뉴에서 디버그 &gt; 디버깅 시작을 선택하거나 F5를 누르면 우리가 만든 프로그램이 실행된 결과를 볼 수 있습니다. 제대로 동작했다면 화면에 “Hello, </w:t>
      </w:r>
      <w:del w:id="248" w:author="이현서" w:date="2024-10-07T23:16:00Z" w16du:dateUtc="2024-10-07T14:16:00Z">
        <w:r w:rsidRPr="00F37E16" w:rsidDel="00504A5C">
          <w:rPr>
            <w:rFonts w:asciiTheme="minorEastAsia" w:hAnsiTheme="minorEastAsia" w:hint="eastAsia"/>
          </w:rPr>
          <w:delText>TIES!</w:delText>
        </w:r>
      </w:del>
      <w:ins w:id="249" w:author="이현서" w:date="2024-10-07T23:16:00Z" w16du:dateUtc="2024-10-07T14:16:00Z">
        <w:r w:rsidR="00504A5C">
          <w:rPr>
            <w:rFonts w:asciiTheme="minorEastAsia" w:hAnsiTheme="minorEastAsia" w:hint="eastAsia"/>
          </w:rPr>
          <w:t>World!</w:t>
        </w:r>
      </w:ins>
      <w:r w:rsidRPr="00F37E16">
        <w:rPr>
          <w:rFonts w:asciiTheme="minorEastAsia" w:hAnsiTheme="minorEastAsia" w:hint="eastAsia"/>
        </w:rPr>
        <w:t xml:space="preserve">” 문구가 </w:t>
      </w:r>
      <w:ins w:id="250" w:author="이현서" w:date="2024-10-07T23:17:00Z" w16du:dateUtc="2024-10-07T14:17:00Z">
        <w:r w:rsidR="00504A5C">
          <w:rPr>
            <w:rFonts w:asciiTheme="minorEastAsia" w:hAnsiTheme="minorEastAsia" w:hint="eastAsia"/>
          </w:rPr>
          <w:t xml:space="preserve">화면에 </w:t>
        </w:r>
      </w:ins>
      <w:r w:rsidRPr="00F37E16">
        <w:rPr>
          <w:rFonts w:asciiTheme="minorEastAsia" w:hAnsiTheme="minorEastAsia" w:hint="eastAsia"/>
        </w:rPr>
        <w:t>표시됩니다.</w:t>
      </w:r>
      <w:ins w:id="251" w:author="이현서" w:date="2024-10-07T23:17:00Z" w16du:dateUtc="2024-10-07T14:17:00Z">
        <w:r w:rsidR="00504A5C">
          <w:rPr>
            <w:rFonts w:asciiTheme="minorEastAsia" w:hAnsiTheme="minorEastAsia" w:hint="eastAsia"/>
          </w:rPr>
          <w:t xml:space="preserve"> </w:t>
        </w:r>
      </w:ins>
    </w:p>
    <w:p w14:paraId="4A2B936A" w14:textId="47861047" w:rsidR="00504A5C" w:rsidRDefault="00504A5C" w:rsidP="00F37E16">
      <w:pPr>
        <w:rPr>
          <w:ins w:id="252" w:author="이현서" w:date="2024-10-07T23:17:00Z" w16du:dateUtc="2024-10-07T14:17:00Z"/>
          <w:rFonts w:asciiTheme="minorEastAsia" w:hAnsiTheme="minorEastAsia"/>
        </w:rPr>
      </w:pPr>
      <w:moveToRangeStart w:id="253" w:author="이현서" w:date="2024-10-07T23:18:00Z" w:name="move179235528"/>
      <w:moveTo w:id="254" w:author="이현서" w:date="2024-10-07T23:18:00Z" w16du:dateUtc="2024-10-07T14:18:00Z">
        <w:r w:rsidRPr="00652702">
          <w:rPr>
            <w:rFonts w:asciiTheme="minorEastAsia" w:hAnsiTheme="minorEastAsia"/>
            <w:noProof/>
          </w:rPr>
          <w:drawing>
            <wp:inline distT="114300" distB="114300" distL="114300" distR="114300" wp14:anchorId="7D2B5472" wp14:editId="5195EC37">
              <wp:extent cx="5943600" cy="1228725"/>
              <wp:effectExtent l="0" t="0" r="0" b="9525"/>
              <wp:docPr id="1806664806" name="image12.png" descr="텍스트, 스크린샷,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8" name="image12.png" descr="텍스트, 스크린샷, 폰트이(가) 표시된 사진&#10;&#10;자동 생성된 설명"/>
                      <pic:cNvPicPr preferRelativeResize="0"/>
                    </pic:nvPicPr>
                    <pic:blipFill>
                      <a:blip r:embed="rId13"/>
                      <a:srcRect b="72955"/>
                      <a:stretch>
                        <a:fillRect/>
                      </a:stretch>
                    </pic:blipFill>
                    <pic:spPr>
                      <a:xfrm>
                        <a:off x="0" y="0"/>
                        <a:ext cx="5943600" cy="1228725"/>
                      </a:xfrm>
                      <a:prstGeom prst="rect">
                        <a:avLst/>
                      </a:prstGeom>
                      <a:ln/>
                    </pic:spPr>
                  </pic:pic>
                </a:graphicData>
              </a:graphic>
            </wp:inline>
          </w:drawing>
        </w:r>
      </w:moveTo>
      <w:moveToRangeEnd w:id="253"/>
    </w:p>
    <w:p w14:paraId="23997C0F" w14:textId="18801BFC" w:rsidR="00F37E16" w:rsidRDefault="00504A5C" w:rsidP="00F37E16">
      <w:pPr>
        <w:rPr>
          <w:rFonts w:asciiTheme="minorEastAsia" w:hAnsiTheme="minorEastAsia" w:hint="eastAsia"/>
        </w:rPr>
      </w:pPr>
      <w:ins w:id="255" w:author="이현서" w:date="2024-10-07T23:17:00Z" w16du:dateUtc="2024-10-07T14:17:00Z">
        <w:r>
          <w:rPr>
            <w:rFonts w:asciiTheme="minorEastAsia" w:hAnsiTheme="minorEastAsia" w:hint="eastAsia"/>
          </w:rPr>
          <w:t>물론 탐색기에서 프로젝트의 Release 폴더에 생긴 FirstProject.exe를 실행해도 됩니다.  이 경우 프로그램이 종료되면 콘솔창이 자</w:t>
        </w:r>
      </w:ins>
      <w:ins w:id="256" w:author="이현서" w:date="2024-10-07T23:18:00Z" w16du:dateUtc="2024-10-07T14:18:00Z">
        <w:r>
          <w:rPr>
            <w:rFonts w:asciiTheme="minorEastAsia" w:hAnsiTheme="minorEastAsia" w:hint="eastAsia"/>
          </w:rPr>
          <w:t>동으로 닫힙니다. 따라서 명령행 프롬프트를 실행하여 해당 실행파일을 실행해 주어야 합니다.</w:t>
        </w:r>
      </w:ins>
    </w:p>
    <w:p w14:paraId="66980D8F" w14:textId="25EA01EE" w:rsidR="00D21416" w:rsidRDefault="00D21416" w:rsidP="00F37E16">
      <w:pPr>
        <w:rPr>
          <w:rFonts w:asciiTheme="minorEastAsia" w:hAnsiTheme="minorEastAsia"/>
        </w:rPr>
      </w:pPr>
      <w:moveFromRangeStart w:id="257" w:author="이현서" w:date="2024-10-07T23:18:00Z" w:name="move179235528"/>
      <w:moveFrom w:id="258" w:author="이현서" w:date="2024-10-07T23:18:00Z" w16du:dateUtc="2024-10-07T14:18:00Z">
        <w:r w:rsidRPr="00652702" w:rsidDel="00504A5C">
          <w:rPr>
            <w:rFonts w:asciiTheme="minorEastAsia" w:hAnsiTheme="minorEastAsia"/>
            <w:noProof/>
          </w:rPr>
          <w:drawing>
            <wp:inline distT="114300" distB="114300" distL="114300" distR="114300" wp14:anchorId="7910F1C5" wp14:editId="1D58BFA9">
              <wp:extent cx="5943600" cy="1228725"/>
              <wp:effectExtent l="0" t="0" r="0" b="9525"/>
              <wp:docPr id="8" name="image12.png" descr="텍스트, 스크린샷, 폰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8" name="image12.png" descr="텍스트, 스크린샷, 폰트이(가) 표시된 사진&#10;&#10;자동 생성된 설명"/>
                      <pic:cNvPicPr preferRelativeResize="0"/>
                    </pic:nvPicPr>
                    <pic:blipFill>
                      <a:blip r:embed="rId13"/>
                      <a:srcRect b="72955"/>
                      <a:stretch>
                        <a:fillRect/>
                      </a:stretch>
                    </pic:blipFill>
                    <pic:spPr>
                      <a:xfrm>
                        <a:off x="0" y="0"/>
                        <a:ext cx="5943600" cy="1228725"/>
                      </a:xfrm>
                      <a:prstGeom prst="rect">
                        <a:avLst/>
                      </a:prstGeom>
                      <a:ln/>
                    </pic:spPr>
                  </pic:pic>
                </a:graphicData>
              </a:graphic>
            </wp:inline>
          </w:drawing>
        </w:r>
      </w:moveFrom>
      <w:moveFromRangeEnd w:id="257"/>
    </w:p>
    <w:p w14:paraId="468EFAA4" w14:textId="77777777" w:rsidR="00D21416" w:rsidRPr="00F37E16" w:rsidRDefault="00D21416" w:rsidP="00F37E16">
      <w:pPr>
        <w:rPr>
          <w:rFonts w:asciiTheme="minorEastAsia" w:hAnsiTheme="minorEastAsia"/>
        </w:rPr>
      </w:pPr>
    </w:p>
    <w:p w14:paraId="523921FE"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74D9DF3E" w14:textId="6D39227D" w:rsidR="00F37E16" w:rsidRPr="00F37E16" w:rsidRDefault="00F37E16" w:rsidP="00D21416">
      <w:pPr>
        <w:pStyle w:val="2"/>
        <w:rPr>
          <w:rFonts w:hint="eastAsia"/>
        </w:rPr>
      </w:pPr>
      <w:r w:rsidRPr="00F37E16">
        <w:rPr>
          <w:rFonts w:hint="eastAsia"/>
        </w:rPr>
        <w:t xml:space="preserve">3.2 </w:t>
      </w:r>
      <w:ins w:id="259" w:author="이현서" w:date="2024-10-07T23:18:00Z" w16du:dateUtc="2024-10-07T14:18:00Z">
        <w:r w:rsidR="00504A5C">
          <w:rPr>
            <w:rFonts w:hint="eastAsia"/>
          </w:rPr>
          <w:t>코드를</w:t>
        </w:r>
        <w:r w:rsidR="00504A5C">
          <w:rPr>
            <w:rFonts w:hint="eastAsia"/>
          </w:rPr>
          <w:t xml:space="preserve"> </w:t>
        </w:r>
        <w:r w:rsidR="00504A5C">
          <w:rPr>
            <w:rFonts w:hint="eastAsia"/>
          </w:rPr>
          <w:t>한</w:t>
        </w:r>
        <w:r w:rsidR="00504A5C">
          <w:rPr>
            <w:rFonts w:hint="eastAsia"/>
          </w:rPr>
          <w:t xml:space="preserve"> </w:t>
        </w:r>
        <w:r w:rsidR="00504A5C">
          <w:rPr>
            <w:rFonts w:hint="eastAsia"/>
          </w:rPr>
          <w:t>줄씩</w:t>
        </w:r>
        <w:r w:rsidR="00504A5C">
          <w:rPr>
            <w:rFonts w:hint="eastAsia"/>
          </w:rPr>
          <w:t xml:space="preserve"> </w:t>
        </w:r>
        <w:r w:rsidR="00504A5C">
          <w:rPr>
            <w:rFonts w:hint="eastAsia"/>
          </w:rPr>
          <w:t>살펴보기</w:t>
        </w:r>
        <w:r w:rsidR="00504A5C">
          <w:rPr>
            <w:rFonts w:hint="eastAsia"/>
          </w:rPr>
          <w:t>.</w:t>
        </w:r>
      </w:ins>
      <w:del w:id="260" w:author="이현서" w:date="2024-10-07T23:18:00Z" w16du:dateUtc="2024-10-07T14:18:00Z">
        <w:r w:rsidRPr="00F37E16" w:rsidDel="00504A5C">
          <w:rPr>
            <w:rFonts w:hint="eastAsia"/>
          </w:rPr>
          <w:delText>프로그램</w:delText>
        </w:r>
        <w:r w:rsidRPr="00F37E16" w:rsidDel="00504A5C">
          <w:rPr>
            <w:rFonts w:hint="eastAsia"/>
          </w:rPr>
          <w:delText xml:space="preserve"> </w:delText>
        </w:r>
        <w:r w:rsidRPr="00F37E16" w:rsidDel="00504A5C">
          <w:rPr>
            <w:rFonts w:hint="eastAsia"/>
          </w:rPr>
          <w:delText>소스코드</w:delText>
        </w:r>
        <w:r w:rsidRPr="00F37E16" w:rsidDel="00504A5C">
          <w:rPr>
            <w:rFonts w:hint="eastAsia"/>
          </w:rPr>
          <w:delText xml:space="preserve"> </w:delText>
        </w:r>
        <w:r w:rsidRPr="00F37E16" w:rsidDel="00504A5C">
          <w:rPr>
            <w:rFonts w:hint="eastAsia"/>
          </w:rPr>
          <w:delText>이해하기</w:delText>
        </w:r>
      </w:del>
    </w:p>
    <w:p w14:paraId="655642C9" w14:textId="47F6D540" w:rsidR="00F37E16" w:rsidRPr="00F37E16" w:rsidRDefault="00F37E16" w:rsidP="00F37E16">
      <w:pPr>
        <w:rPr>
          <w:rFonts w:asciiTheme="minorEastAsia" w:hAnsiTheme="minorEastAsia"/>
        </w:rPr>
      </w:pPr>
      <w:r w:rsidRPr="00F37E16">
        <w:rPr>
          <w:rFonts w:asciiTheme="minorEastAsia" w:hAnsiTheme="minorEastAsia" w:hint="eastAsia"/>
        </w:rPr>
        <w:t>프로젝트는 여러 개의 C 언어 코드 파일로 이루어집니다.</w:t>
      </w:r>
      <w:del w:id="261" w:author="이현서" w:date="2024-10-07T23:19:00Z" w16du:dateUtc="2024-10-07T14:19:00Z">
        <w:r w:rsidRPr="00F37E16" w:rsidDel="00504A5C">
          <w:rPr>
            <w:rFonts w:asciiTheme="minorEastAsia" w:hAnsiTheme="minorEastAsia" w:hint="eastAsia"/>
          </w:rPr>
          <w:delText>이</w:delText>
        </w:r>
      </w:del>
      <w:ins w:id="262" w:author="이현서" w:date="2024-10-07T23:19:00Z" w16du:dateUtc="2024-10-07T14:19:00Z">
        <w:r w:rsidR="00504A5C">
          <w:rPr>
            <w:rFonts w:asciiTheme="minorEastAsia" w:hAnsiTheme="minorEastAsia" w:hint="eastAsia"/>
          </w:rPr>
          <w:t>각</w:t>
        </w:r>
      </w:ins>
      <w:r w:rsidRPr="00F37E16">
        <w:rPr>
          <w:rFonts w:asciiTheme="minorEastAsia" w:hAnsiTheme="minorEastAsia" w:hint="eastAsia"/>
        </w:rPr>
        <w:t xml:space="preserve"> 파일은 </w:t>
      </w:r>
      <w:ins w:id="263" w:author="이현서" w:date="2024-10-07T23:19:00Z" w16du:dateUtc="2024-10-07T14:19:00Z">
        <w:r w:rsidR="00504A5C">
          <w:rPr>
            <w:rFonts w:asciiTheme="minorEastAsia" w:hAnsiTheme="minorEastAsia" w:hint="eastAsia"/>
          </w:rPr>
          <w:t xml:space="preserve">크게 </w:t>
        </w:r>
      </w:ins>
      <w:r w:rsidRPr="00F37E16">
        <w:rPr>
          <w:rFonts w:asciiTheme="minorEastAsia" w:hAnsiTheme="minorEastAsia" w:hint="eastAsia"/>
        </w:rPr>
        <w:t xml:space="preserve">소스 파일과 헤더 파일로 나누어 집니다. 보통 관련있는 파일들을 같은 </w:t>
      </w:r>
      <w:ins w:id="264" w:author="이현서" w:date="2024-10-07T23:19:00Z" w16du:dateUtc="2024-10-07T14:19:00Z">
        <w:r w:rsidR="00504A5C">
          <w:rPr>
            <w:rFonts w:asciiTheme="minorEastAsia" w:hAnsiTheme="minorEastAsia" w:hint="eastAsia"/>
          </w:rPr>
          <w:t>경로에</w:t>
        </w:r>
      </w:ins>
      <w:del w:id="265" w:author="이현서" w:date="2024-10-07T23:19:00Z" w16du:dateUtc="2024-10-07T14:19:00Z">
        <w:r w:rsidRPr="00F37E16" w:rsidDel="00504A5C">
          <w:rPr>
            <w:rFonts w:asciiTheme="minorEastAsia" w:hAnsiTheme="minorEastAsia" w:hint="eastAsia"/>
          </w:rPr>
          <w:delText>위치에</w:delText>
        </w:r>
      </w:del>
      <w:r w:rsidRPr="00F37E16">
        <w:rPr>
          <w:rFonts w:asciiTheme="minorEastAsia" w:hAnsiTheme="minorEastAsia" w:hint="eastAsia"/>
        </w:rPr>
        <w:t xml:space="preserve"> 저장합니다.</w:t>
      </w:r>
      <w:ins w:id="266" w:author="이현서" w:date="2024-10-07T23:19:00Z" w16du:dateUtc="2024-10-07T14:19:00Z">
        <w:r w:rsidR="00504A5C">
          <w:rPr>
            <w:rFonts w:asciiTheme="minorEastAsia" w:hAnsiTheme="minorEastAsia" w:hint="eastAsia"/>
          </w:rPr>
          <w:t xml:space="preserve"> </w:t>
        </w:r>
      </w:ins>
      <w:del w:id="267" w:author="이현서" w:date="2024-10-07T23:19:00Z" w16du:dateUtc="2024-10-07T14:19:00Z">
        <w:r w:rsidRPr="00F37E16" w:rsidDel="00504A5C">
          <w:rPr>
            <w:rFonts w:asciiTheme="minorEastAsia" w:hAnsiTheme="minorEastAsia" w:hint="eastAsia"/>
          </w:rPr>
          <w:delText>하지만</w:delText>
        </w:r>
      </w:del>
      <w:ins w:id="268" w:author="이현서" w:date="2024-10-07T23:19:00Z" w16du:dateUtc="2024-10-07T14:19:00Z">
        <w:r w:rsidR="00504A5C">
          <w:rPr>
            <w:rFonts w:asciiTheme="minorEastAsia" w:hAnsiTheme="minorEastAsia" w:hint="eastAsia"/>
          </w:rPr>
          <w:t>하지만 실제 경로와 상관없이</w:t>
        </w:r>
      </w:ins>
      <w:r w:rsidRPr="00F37E16">
        <w:rPr>
          <w:rFonts w:asciiTheme="minorEastAsia" w:hAnsiTheme="minorEastAsia" w:hint="eastAsia"/>
        </w:rPr>
        <w:t xml:space="preserve"> 파일의 </w:t>
      </w:r>
      <w:del w:id="269" w:author="이현서" w:date="2024-10-07T23:19:00Z" w16du:dateUtc="2024-10-07T14:19:00Z">
        <w:r w:rsidRPr="00F37E16" w:rsidDel="00504A5C">
          <w:rPr>
            <w:rFonts w:asciiTheme="minorEastAsia" w:hAnsiTheme="minorEastAsia" w:hint="eastAsia"/>
          </w:rPr>
          <w:delText xml:space="preserve">사용 </w:delText>
        </w:r>
      </w:del>
      <w:r w:rsidRPr="00F37E16">
        <w:rPr>
          <w:rFonts w:asciiTheme="minorEastAsia" w:hAnsiTheme="minorEastAsia" w:hint="eastAsia"/>
        </w:rPr>
        <w:t xml:space="preserve">목적에 따라 논리적인 그룹으로 묶기도 합니다. </w:t>
      </w:r>
      <w:del w:id="270" w:author="이현서" w:date="2024-10-07T23:20:00Z" w16du:dateUtc="2024-10-07T14:20:00Z">
        <w:r w:rsidRPr="00F37E16" w:rsidDel="00504A5C">
          <w:rPr>
            <w:rFonts w:asciiTheme="minorEastAsia" w:hAnsiTheme="minorEastAsia" w:hint="eastAsia"/>
          </w:rPr>
          <w:delText xml:space="preserve">언제든 </w:delText>
        </w:r>
      </w:del>
      <w:r w:rsidRPr="00F37E16">
        <w:rPr>
          <w:rFonts w:asciiTheme="minorEastAsia" w:hAnsiTheme="minorEastAsia" w:hint="eastAsia"/>
        </w:rPr>
        <w:t>솔루션 탐색기에서</w:t>
      </w:r>
      <w:ins w:id="271" w:author="이현서" w:date="2024-10-07T23:20:00Z" w16du:dateUtc="2024-10-07T14:20:00Z">
        <w:r w:rsidR="00504A5C">
          <w:rPr>
            <w:rFonts w:asciiTheme="minorEastAsia" w:hAnsiTheme="minorEastAsia" w:hint="eastAsia"/>
          </w:rPr>
          <w:t>는</w:t>
        </w:r>
      </w:ins>
      <w:r w:rsidRPr="00F37E16">
        <w:rPr>
          <w:rFonts w:asciiTheme="minorEastAsia" w:hAnsiTheme="minorEastAsia" w:hint="eastAsia"/>
        </w:rPr>
        <w:t xml:space="preserve"> 논리적</w:t>
      </w:r>
      <w:del w:id="272" w:author="이현서" w:date="2024-10-07T23:20:00Z" w16du:dateUtc="2024-10-07T14:20:00Z">
        <w:r w:rsidRPr="00F37E16" w:rsidDel="00504A5C">
          <w:rPr>
            <w:rFonts w:asciiTheme="minorEastAsia" w:hAnsiTheme="minorEastAsia" w:hint="eastAsia"/>
          </w:rPr>
          <w:delText>으로</w:delText>
        </w:r>
      </w:del>
      <w:r w:rsidRPr="00F37E16">
        <w:rPr>
          <w:rFonts w:asciiTheme="minorEastAsia" w:hAnsiTheme="minorEastAsia" w:hint="eastAsia"/>
        </w:rPr>
        <w:t xml:space="preserve"> 폴더를 생성하여</w:t>
      </w:r>
      <w:ins w:id="273" w:author="이현서" w:date="2024-10-07T23:20:00Z" w16du:dateUtc="2024-10-07T14:20:00Z">
        <w:r w:rsidR="00504A5C">
          <w:rPr>
            <w:rFonts w:asciiTheme="minorEastAsia" w:hAnsiTheme="minorEastAsia" w:hint="eastAsia"/>
          </w:rPr>
          <w:t xml:space="preserve"> 언제든 </w:t>
        </w:r>
      </w:ins>
      <w:del w:id="274" w:author="이현서" w:date="2024-10-07T23:20:00Z" w16du:dateUtc="2024-10-07T14:20:00Z">
        <w:r w:rsidRPr="00F37E16" w:rsidDel="00504A5C">
          <w:rPr>
            <w:rFonts w:asciiTheme="minorEastAsia" w:hAnsiTheme="minorEastAsia" w:hint="eastAsia"/>
          </w:rPr>
          <w:delText xml:space="preserve"> </w:delText>
        </w:r>
      </w:del>
      <w:r w:rsidRPr="00F37E16">
        <w:rPr>
          <w:rFonts w:asciiTheme="minorEastAsia" w:hAnsiTheme="minorEastAsia" w:hint="eastAsia"/>
        </w:rPr>
        <w:t>관련있는 파일들을 하나의 그룹으로 묶을 수 있습니다.</w:t>
      </w:r>
    </w:p>
    <w:p w14:paraId="394CFD33" w14:textId="5E1086D2" w:rsidR="00F37E16" w:rsidRDefault="00F37E16" w:rsidP="00F37E16">
      <w:pPr>
        <w:rPr>
          <w:ins w:id="275" w:author="이현서" w:date="2024-10-07T23:21:00Z" w16du:dateUtc="2024-10-07T14:21:00Z"/>
          <w:rFonts w:asciiTheme="minorEastAsia" w:hAnsiTheme="minorEastAsia"/>
        </w:rPr>
      </w:pPr>
      <w:r w:rsidRPr="00F37E16">
        <w:rPr>
          <w:rFonts w:asciiTheme="minorEastAsia" w:hAnsiTheme="minorEastAsia" w:hint="eastAsia"/>
        </w:rPr>
        <w:t xml:space="preserve">지금부터 우리가 작성한 C 소스 코드를 </w:t>
      </w:r>
      <w:ins w:id="276" w:author="이현서" w:date="2024-10-07T23:20:00Z" w16du:dateUtc="2024-10-07T14:20:00Z">
        <w:r w:rsidR="00504A5C">
          <w:rPr>
            <w:rFonts w:asciiTheme="minorEastAsia" w:hAnsiTheme="minorEastAsia" w:hint="eastAsia"/>
          </w:rPr>
          <w:t xml:space="preserve">한 줄씩 </w:t>
        </w:r>
      </w:ins>
      <w:r w:rsidRPr="00F37E16">
        <w:rPr>
          <w:rFonts w:asciiTheme="minorEastAsia" w:hAnsiTheme="minorEastAsia" w:hint="eastAsia"/>
        </w:rPr>
        <w:t>상세히 살펴 보겠습니다.</w:t>
      </w:r>
    </w:p>
    <w:p w14:paraId="6849A76C" w14:textId="69B9E2D9" w:rsidR="00504A5C" w:rsidRDefault="00504A5C" w:rsidP="00F37E16">
      <w:pPr>
        <w:rPr>
          <w:ins w:id="277" w:author="이현서" w:date="2024-10-07T23:21:00Z" w16du:dateUtc="2024-10-07T14:21:00Z"/>
          <w:rFonts w:asciiTheme="minorEastAsia" w:hAnsiTheme="minorEastAsia"/>
        </w:rPr>
      </w:pPr>
      <w:ins w:id="278" w:author="이현서" w:date="2024-10-07T23:21:00Z" w16du:dateUtc="2024-10-07T14:21:00Z">
        <w:r>
          <w:rPr>
            <w:rFonts w:asciiTheme="minorEastAsia" w:hAnsiTheme="minorEastAsia" w:hint="eastAsia"/>
          </w:rPr>
          <w:t xml:space="preserve">C 컴파일러는 파일을 </w:t>
        </w:r>
      </w:ins>
    </w:p>
    <w:p w14:paraId="79253824" w14:textId="77777777" w:rsidR="00504A5C" w:rsidRPr="00F37E16" w:rsidRDefault="00504A5C" w:rsidP="00F37E16">
      <w:pPr>
        <w:rPr>
          <w:rFonts w:asciiTheme="minorEastAsia" w:hAnsiTheme="minorEastAsia" w:hint="eastAsia"/>
        </w:rPr>
      </w:pPr>
    </w:p>
    <w:p w14:paraId="599A61BF" w14:textId="77777777" w:rsidR="00F37E16" w:rsidRPr="00F37E16" w:rsidRDefault="00F37E16" w:rsidP="00F37E16">
      <w:pPr>
        <w:rPr>
          <w:rFonts w:asciiTheme="minorEastAsia" w:hAnsiTheme="minorEastAsia"/>
        </w:rPr>
      </w:pPr>
      <w:r w:rsidRPr="00F37E16">
        <w:rPr>
          <w:rFonts w:asciiTheme="minorEastAsia" w:hAnsiTheme="minorEastAsia" w:hint="eastAsia"/>
        </w:rPr>
        <w:t>소스 코드는 기본적으로 위에서 아래로 한 줄씩 동작을 수행하면서 주어진 작업을 수행하도록 작성합니다. 관련성 있는 작업을 하나의 기본 실행 단위로 묶은 것을 함수라고 합니다. 함수에 대해서는 나중에 보다 자세히 다룹니다.</w:t>
      </w:r>
    </w:p>
    <w:p w14:paraId="12A4BC86" w14:textId="745A1A03" w:rsidR="00F37E16" w:rsidRPr="00F37E16" w:rsidRDefault="00F37E16" w:rsidP="00F37E16">
      <w:pPr>
        <w:rPr>
          <w:rFonts w:asciiTheme="minorEastAsia" w:hAnsiTheme="minorEastAsia"/>
        </w:rPr>
      </w:pPr>
      <w:r w:rsidRPr="00F37E16">
        <w:rPr>
          <w:rFonts w:asciiTheme="minorEastAsia" w:hAnsiTheme="minorEastAsia" w:hint="eastAsia"/>
        </w:rPr>
        <w:t xml:space="preserve">C언어로 작성된 프로그램은 main 함수에 정의된 작업을 수행합니다. 즉, 프로그램이 실행되면 main함수 </w:t>
      </w:r>
      <w:r w:rsidRPr="00F37E16">
        <w:rPr>
          <w:rFonts w:asciiTheme="minorEastAsia" w:hAnsiTheme="minorEastAsia" w:hint="eastAsia"/>
        </w:rPr>
        <w:lastRenderedPageBreak/>
        <w:t>내에 작성된 코드를 시작하며, main함수의 코드를 모두 수행하고 나면 프로그램은 종료됩니다. 따라서 C 프로그램을 작성할 때 반드시</w:t>
      </w:r>
      <w:del w:id="279" w:author="이현서" w:date="2024-10-07T22:23:00Z" w16du:dateUtc="2024-10-07T13:23:00Z">
        <w:r w:rsidRPr="00F37E16" w:rsidDel="00193DEC">
          <w:rPr>
            <w:rFonts w:asciiTheme="minorEastAsia" w:hAnsiTheme="minorEastAsia" w:hint="eastAsia"/>
          </w:rPr>
          <w:delText xml:space="preserve">  </w:delText>
        </w:r>
      </w:del>
      <w:ins w:id="280"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작성해야 하는 단 하나의 함수가 있다면 main함수여야 합니다.main 함수는 두가지 형태를 가질 수 있는데, 우선 int main(void) { } 형태만 살펴봅니다.</w:t>
      </w:r>
    </w:p>
    <w:p w14:paraId="54E115E1" w14:textId="3FA4E345" w:rsidR="00F37E16" w:rsidRPr="00F37E16" w:rsidRDefault="00F37E16" w:rsidP="00F37E16">
      <w:pPr>
        <w:rPr>
          <w:rFonts w:asciiTheme="minorEastAsia" w:hAnsiTheme="minorEastAsia"/>
        </w:rPr>
      </w:pPr>
      <w:r w:rsidRPr="00F37E16">
        <w:rPr>
          <w:rFonts w:asciiTheme="minorEastAsia" w:hAnsiTheme="minorEastAsia" w:hint="eastAsia"/>
        </w:rPr>
        <w:t>함수는 이름을 가지며, 함수가 수행할 동작은 중괄호, 즉 ‘{‘와</w:t>
      </w:r>
      <w:del w:id="281" w:author="이현서" w:date="2024-10-07T22:23:00Z" w16du:dateUtc="2024-10-07T13:23:00Z">
        <w:r w:rsidRPr="00F37E16" w:rsidDel="00193DEC">
          <w:rPr>
            <w:rFonts w:asciiTheme="minorEastAsia" w:hAnsiTheme="minorEastAsia" w:hint="eastAsia"/>
          </w:rPr>
          <w:delText xml:space="preserve">  </w:delText>
        </w:r>
      </w:del>
      <w:ins w:id="282"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 사이에 작성합니다. 함수에 대해 알아야 할 더 많은 내용이 있지만, 이번 장에서는 C프로그램은 main함수에서 시작하여 main함수가 종료되면 프로그램이 종료된다는 정도로만 이해하고 넘어가겠습니다.</w:t>
      </w:r>
    </w:p>
    <w:p w14:paraId="5A11313A"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609A6BC3" w14:textId="77777777" w:rsidR="00F37E16" w:rsidRPr="00F37E16" w:rsidRDefault="00F37E16" w:rsidP="00F37E16">
      <w:pPr>
        <w:rPr>
          <w:rFonts w:asciiTheme="minorEastAsia" w:hAnsiTheme="minorEastAsia"/>
        </w:rPr>
      </w:pPr>
      <w:r w:rsidRPr="00F37E16">
        <w:rPr>
          <w:rFonts w:asciiTheme="minorEastAsia" w:hAnsiTheme="minorEastAsia" w:hint="eastAsia"/>
        </w:rPr>
        <w:t>[그림 추가 예정 - main 함수 시작과 끝]</w:t>
      </w:r>
    </w:p>
    <w:p w14:paraId="1F25150C" w14:textId="77777777" w:rsidR="00F37E16" w:rsidRPr="00F37E16" w:rsidRDefault="00F37E16" w:rsidP="00F37E16">
      <w:pPr>
        <w:rPr>
          <w:rFonts w:asciiTheme="minorEastAsia" w:hAnsiTheme="minorEastAsia"/>
        </w:rPr>
      </w:pPr>
      <w:r w:rsidRPr="00F37E16">
        <w:rPr>
          <w:rFonts w:asciiTheme="minorEastAsia" w:hAnsiTheme="minorEastAsia" w:hint="eastAsia"/>
        </w:rPr>
        <w:t>C 소스 코드에서는 각 명령 구문을 구분하기 위하여 세미콜론(;)을 사용합니다. 즉, 단위 동작을 수행하는 코드마다 세미콜론을 붙여 주어야 합니다.</w:t>
      </w:r>
    </w:p>
    <w:p w14:paraId="6CA534D7" w14:textId="77777777" w:rsidR="00F37E16" w:rsidRPr="00F37E16" w:rsidRDefault="00F37E16" w:rsidP="00D21416">
      <w:pPr>
        <w:pStyle w:val="aff6"/>
        <w:ind w:right="200"/>
      </w:pPr>
      <w:r w:rsidRPr="00F37E16">
        <w:rPr>
          <w:rFonts w:hint="eastAsia"/>
        </w:rPr>
        <w:t xml:space="preserve">NOTE_ </w:t>
      </w:r>
      <w:r w:rsidRPr="00F37E16">
        <w:rPr>
          <w:rFonts w:hint="eastAsia"/>
        </w:rPr>
        <w:t>구문</w:t>
      </w:r>
      <w:r w:rsidRPr="00F37E16">
        <w:rPr>
          <w:rFonts w:hint="eastAsia"/>
        </w:rPr>
        <w:t>(statement)</w:t>
      </w:r>
      <w:r w:rsidRPr="00F37E16">
        <w:rPr>
          <w:rFonts w:hint="eastAsia"/>
        </w:rPr>
        <w:t>과</w:t>
      </w:r>
      <w:r w:rsidRPr="00F37E16">
        <w:rPr>
          <w:rFonts w:hint="eastAsia"/>
        </w:rPr>
        <w:t xml:space="preserve"> </w:t>
      </w:r>
      <w:r w:rsidRPr="00F37E16">
        <w:rPr>
          <w:rFonts w:hint="eastAsia"/>
        </w:rPr>
        <w:t>표현식</w:t>
      </w:r>
      <w:r w:rsidRPr="00F37E16">
        <w:rPr>
          <w:rFonts w:hint="eastAsia"/>
        </w:rPr>
        <w:t>(expression)</w:t>
      </w:r>
    </w:p>
    <w:p w14:paraId="18E900E3" w14:textId="77777777" w:rsidR="00F37E16" w:rsidRPr="00F37E16" w:rsidRDefault="00F37E16" w:rsidP="00D21416">
      <w:pPr>
        <w:pStyle w:val="aff6"/>
        <w:ind w:right="200"/>
      </w:pPr>
      <w:r w:rsidRPr="00F37E16">
        <w:rPr>
          <w:rFonts w:hint="eastAsia"/>
        </w:rPr>
        <w:t>구문</w:t>
      </w:r>
      <w:r w:rsidRPr="00F37E16">
        <w:rPr>
          <w:rFonts w:hint="eastAsia"/>
        </w:rPr>
        <w:t>/</w:t>
      </w:r>
      <w:r w:rsidRPr="00F37E16">
        <w:rPr>
          <w:rFonts w:hint="eastAsia"/>
        </w:rPr>
        <w:t>표현식에</w:t>
      </w:r>
      <w:r w:rsidRPr="00F37E16">
        <w:rPr>
          <w:rFonts w:hint="eastAsia"/>
        </w:rPr>
        <w:t xml:space="preserve"> </w:t>
      </w:r>
      <w:r w:rsidRPr="00F37E16">
        <w:rPr>
          <w:rFonts w:hint="eastAsia"/>
        </w:rPr>
        <w:t>대한</w:t>
      </w:r>
      <w:r w:rsidRPr="00F37E16">
        <w:rPr>
          <w:rFonts w:hint="eastAsia"/>
        </w:rPr>
        <w:t xml:space="preserve"> </w:t>
      </w:r>
      <w:r w:rsidRPr="00F37E16">
        <w:rPr>
          <w:rFonts w:hint="eastAsia"/>
        </w:rPr>
        <w:t>설명</w:t>
      </w:r>
      <w:r w:rsidRPr="00F37E16">
        <w:rPr>
          <w:rFonts w:hint="eastAsia"/>
        </w:rPr>
        <w:t xml:space="preserve">.. </w:t>
      </w:r>
      <w:r w:rsidRPr="00F37E16">
        <w:rPr>
          <w:rFonts w:hint="eastAsia"/>
        </w:rPr>
        <w:t>나중에</w:t>
      </w:r>
      <w:r w:rsidRPr="00F37E16">
        <w:rPr>
          <w:rFonts w:hint="eastAsia"/>
        </w:rPr>
        <w:t xml:space="preserve"> </w:t>
      </w:r>
      <w:r w:rsidRPr="00F37E16">
        <w:rPr>
          <w:rFonts w:hint="eastAsia"/>
        </w:rPr>
        <w:t>추가</w:t>
      </w:r>
      <w:r w:rsidRPr="00F37E16">
        <w:rPr>
          <w:rFonts w:hint="eastAsia"/>
        </w:rPr>
        <w:t xml:space="preserve"> </w:t>
      </w:r>
      <w:r w:rsidRPr="00F37E16">
        <w:rPr>
          <w:rFonts w:hint="eastAsia"/>
        </w:rPr>
        <w:t>하겠습니다</w:t>
      </w:r>
      <w:r w:rsidRPr="00F37E16">
        <w:rPr>
          <w:rFonts w:hint="eastAsia"/>
        </w:rPr>
        <w:t>.</w:t>
      </w:r>
    </w:p>
    <w:p w14:paraId="3DD3C3C8" w14:textId="77777777" w:rsidR="00F37E16" w:rsidRPr="00F37E16" w:rsidRDefault="00F37E16" w:rsidP="00F37E16">
      <w:pPr>
        <w:rPr>
          <w:rFonts w:asciiTheme="minorEastAsia" w:hAnsiTheme="minorEastAsia"/>
        </w:rPr>
      </w:pPr>
      <w:r w:rsidRPr="00F37E16">
        <w:rPr>
          <w:rFonts w:asciiTheme="minorEastAsia" w:hAnsiTheme="minorEastAsia" w:hint="eastAsia"/>
        </w:rPr>
        <w:t>프로그램이 수행할 동작을 코드로 개발자가 작성해야 하지만, 자주 사용하는 기능은 컴파일러에서 미리 구현하여 제공합니다. 이와 같이 개발자들이 공통적으로 자주 사용하는 기능을 미리 구현된 함수들의 모음이 표준 라이브러리(standard library)입니다.</w:t>
      </w:r>
    </w:p>
    <w:p w14:paraId="000A95CB" w14:textId="77777777" w:rsidR="00F37E16" w:rsidRPr="00F37E16" w:rsidRDefault="00F37E16" w:rsidP="00F37E16">
      <w:pPr>
        <w:rPr>
          <w:rFonts w:asciiTheme="minorEastAsia" w:hAnsiTheme="minorEastAsia"/>
        </w:rPr>
      </w:pPr>
      <w:r w:rsidRPr="00F37E16">
        <w:rPr>
          <w:rFonts w:asciiTheme="minorEastAsia" w:hAnsiTheme="minorEastAsia" w:hint="eastAsia"/>
        </w:rPr>
        <w:t>표준 라이브러리에서 제공하는 여러 함수 중 printf 함수는 화면에 문자열을 표시하는 동작을 수행합니다. printf(“출력 문자열");와 같은 코드를 작성하면 콘솔 창에 “출력 문자열”을 표시합니다.</w:t>
      </w:r>
    </w:p>
    <w:p w14:paraId="312140D3" w14:textId="77777777" w:rsidR="00F37E16" w:rsidRPr="00F37E16" w:rsidRDefault="00F37E16" w:rsidP="00F37E16">
      <w:pPr>
        <w:rPr>
          <w:rFonts w:asciiTheme="minorEastAsia" w:hAnsiTheme="minorEastAsia"/>
        </w:rPr>
      </w:pPr>
      <w:r w:rsidRPr="00F37E16">
        <w:rPr>
          <w:rFonts w:asciiTheme="minorEastAsia" w:hAnsiTheme="minorEastAsia" w:hint="eastAsia"/>
        </w:rPr>
        <w:t>컴파일러는 개별 소스코드 단위로 동작하므로, 표준 라이브러리를 비롯하여 해당 파일에 정의되지 않은 함수에 대해서는 어떤 식으로 사용되는지를 알 수 없습니다. 이 문제를 해결하기 위하여 사용하는 함수의 모양을 선언해 주어야 하는데, 이와 같은 함수 선언을 모아둔 파일이 헤더 파일입니다. 확장자는 .h를 사용하며, 특정 함수를 사용하기 위해서는 include 문을 사용하여 적절한 헤더 파일을 포함시켜주어야 합니다.</w:t>
      </w:r>
    </w:p>
    <w:p w14:paraId="63C09B58" w14:textId="77777777" w:rsidR="00F37E16" w:rsidRPr="00F37E16" w:rsidRDefault="00F37E16" w:rsidP="00D21416">
      <w:pPr>
        <w:pStyle w:val="aff2"/>
        <w:ind w:left="200" w:right="200"/>
      </w:pPr>
      <w:r w:rsidRPr="00F37E16">
        <w:t>#include &lt;stdio.h&gt;</w:t>
      </w:r>
    </w:p>
    <w:p w14:paraId="6F146B63" w14:textId="77777777" w:rsidR="00F37E16" w:rsidRPr="00F37E16" w:rsidRDefault="00F37E16" w:rsidP="00F37E16">
      <w:pPr>
        <w:rPr>
          <w:rFonts w:asciiTheme="minorEastAsia" w:hAnsiTheme="minorEastAsia"/>
        </w:rPr>
      </w:pPr>
      <w:r w:rsidRPr="00F37E16">
        <w:rPr>
          <w:rFonts w:asciiTheme="minorEastAsia" w:hAnsiTheme="minorEastAsia" w:hint="eastAsia"/>
        </w:rPr>
        <w:t>stdio.h 파일에는 printf 함수를 비롯하여 입출력과 관련된 표준 함수들이 선언되어 있습니다.자주 사용하는 몇가지 표준 라이브러리 헤더파일은 다음과 같습니다.</w:t>
      </w:r>
    </w:p>
    <w:p w14:paraId="7D68AECB" w14:textId="77777777" w:rsidR="00F37E16" w:rsidRPr="00F37E16" w:rsidRDefault="00F37E16" w:rsidP="00F37E16">
      <w:pPr>
        <w:rPr>
          <w:rFonts w:asciiTheme="minorEastAsia" w:hAnsiTheme="minorEastAsia"/>
        </w:rPr>
      </w:pPr>
    </w:p>
    <w:p w14:paraId="3406AF70" w14:textId="77777777" w:rsidR="00F37E16" w:rsidRPr="00F37E16" w:rsidRDefault="00F37E16" w:rsidP="00F37E16">
      <w:pPr>
        <w:rPr>
          <w:rFonts w:asciiTheme="minorEastAsia" w:hAnsiTheme="minorEastAsia"/>
        </w:rPr>
      </w:pPr>
      <w:r w:rsidRPr="00F37E16">
        <w:rPr>
          <w:rFonts w:asciiTheme="minorEastAsia" w:hAnsiTheme="minorEastAsia" w:hint="eastAsia"/>
        </w:rPr>
        <w:t>헤더 파일명</w:t>
      </w:r>
      <w:r w:rsidRPr="00F37E16">
        <w:rPr>
          <w:rFonts w:asciiTheme="minorEastAsia" w:hAnsiTheme="minorEastAsia" w:hint="eastAsia"/>
        </w:rPr>
        <w:tab/>
        <w:t>설명</w:t>
      </w:r>
    </w:p>
    <w:p w14:paraId="7F8521BE" w14:textId="77777777" w:rsidR="00F37E16" w:rsidRPr="00F37E16" w:rsidRDefault="00F37E16" w:rsidP="00F37E16">
      <w:pPr>
        <w:rPr>
          <w:rFonts w:asciiTheme="minorEastAsia" w:hAnsiTheme="minorEastAsia"/>
        </w:rPr>
      </w:pPr>
      <w:r w:rsidRPr="00F37E16">
        <w:rPr>
          <w:rFonts w:asciiTheme="minorEastAsia" w:hAnsiTheme="minorEastAsia" w:hint="eastAsia"/>
        </w:rPr>
        <w:t>stdio.h</w:t>
      </w:r>
      <w:r w:rsidRPr="00F37E16">
        <w:rPr>
          <w:rFonts w:asciiTheme="minorEastAsia" w:hAnsiTheme="minorEastAsia" w:hint="eastAsia"/>
        </w:rPr>
        <w:tab/>
        <w:t>표준 입출력 함수</w:t>
      </w:r>
    </w:p>
    <w:p w14:paraId="316C6FDC" w14:textId="77777777" w:rsidR="00F37E16" w:rsidRPr="00F37E16" w:rsidRDefault="00F37E16" w:rsidP="00F37E16">
      <w:pPr>
        <w:rPr>
          <w:rFonts w:asciiTheme="minorEastAsia" w:hAnsiTheme="minorEastAsia"/>
        </w:rPr>
      </w:pPr>
      <w:r w:rsidRPr="00F37E16">
        <w:rPr>
          <w:rFonts w:asciiTheme="minorEastAsia" w:hAnsiTheme="minorEastAsia" w:hint="eastAsia"/>
        </w:rPr>
        <w:lastRenderedPageBreak/>
        <w:t>stdlib.h</w:t>
      </w:r>
      <w:r w:rsidRPr="00F37E16">
        <w:rPr>
          <w:rFonts w:asciiTheme="minorEastAsia" w:hAnsiTheme="minorEastAsia" w:hint="eastAsia"/>
        </w:rPr>
        <w:tab/>
        <w:t>표준 일반 유틸리티 함수. 메모리 관리, 문자열 변환, 알고리즘에 관련된 함수</w:t>
      </w:r>
    </w:p>
    <w:p w14:paraId="280C0BE3" w14:textId="77777777" w:rsidR="00F37E16" w:rsidRPr="00F37E16" w:rsidRDefault="00F37E16" w:rsidP="00F37E16">
      <w:pPr>
        <w:rPr>
          <w:rFonts w:asciiTheme="minorEastAsia" w:hAnsiTheme="minorEastAsia"/>
        </w:rPr>
      </w:pPr>
      <w:r w:rsidRPr="00F37E16">
        <w:rPr>
          <w:rFonts w:asciiTheme="minorEastAsia" w:hAnsiTheme="minorEastAsia" w:hint="eastAsia"/>
        </w:rPr>
        <w:t>string.h</w:t>
      </w:r>
      <w:r w:rsidRPr="00F37E16">
        <w:rPr>
          <w:rFonts w:asciiTheme="minorEastAsia" w:hAnsiTheme="minorEastAsia" w:hint="eastAsia"/>
        </w:rPr>
        <w:tab/>
        <w:t>문자열을 다루는 함수</w:t>
      </w:r>
    </w:p>
    <w:p w14:paraId="7130C972" w14:textId="77777777" w:rsidR="00F37E16" w:rsidRPr="00F37E16" w:rsidRDefault="00F37E16" w:rsidP="00F37E16">
      <w:pPr>
        <w:rPr>
          <w:rFonts w:asciiTheme="minorEastAsia" w:hAnsiTheme="minorEastAsia"/>
        </w:rPr>
      </w:pPr>
      <w:r w:rsidRPr="00F37E16">
        <w:rPr>
          <w:rFonts w:asciiTheme="minorEastAsia" w:hAnsiTheme="minorEastAsia" w:hint="eastAsia"/>
        </w:rPr>
        <w:t>time.h</w:t>
      </w:r>
      <w:r w:rsidRPr="00F37E16">
        <w:rPr>
          <w:rFonts w:asciiTheme="minorEastAsia" w:hAnsiTheme="minorEastAsia" w:hint="eastAsia"/>
        </w:rPr>
        <w:tab/>
        <w:t>시간과 날짜를 다루는 함수</w:t>
      </w:r>
    </w:p>
    <w:p w14:paraId="77AD0D47" w14:textId="77777777" w:rsidR="00F37E16" w:rsidRPr="00F37E16" w:rsidRDefault="00F37E16" w:rsidP="00F37E16">
      <w:pPr>
        <w:rPr>
          <w:rFonts w:asciiTheme="minorEastAsia" w:hAnsiTheme="minorEastAsia"/>
        </w:rPr>
      </w:pPr>
      <w:r w:rsidRPr="00F37E16">
        <w:rPr>
          <w:rFonts w:asciiTheme="minorEastAsia" w:hAnsiTheme="minorEastAsia" w:hint="eastAsia"/>
        </w:rPr>
        <w:t>thread.h</w:t>
      </w:r>
      <w:r w:rsidRPr="00F37E16">
        <w:rPr>
          <w:rFonts w:asciiTheme="minorEastAsia" w:hAnsiTheme="minorEastAsia" w:hint="eastAsia"/>
        </w:rPr>
        <w:tab/>
        <w:t>스레드 관련 함수. C11 표준에 추가됨</w:t>
      </w:r>
    </w:p>
    <w:p w14:paraId="44E3482A" w14:textId="77777777" w:rsidR="00F37E16" w:rsidRPr="00F37E16" w:rsidRDefault="00F37E16" w:rsidP="00F37E16">
      <w:pPr>
        <w:rPr>
          <w:rFonts w:asciiTheme="minorEastAsia" w:hAnsiTheme="minorEastAsia"/>
        </w:rPr>
      </w:pPr>
    </w:p>
    <w:p w14:paraId="5E545856" w14:textId="77777777" w:rsidR="00F37E16" w:rsidRPr="00F37E16" w:rsidRDefault="00F37E16" w:rsidP="00F37E16">
      <w:pPr>
        <w:rPr>
          <w:rFonts w:asciiTheme="minorEastAsia" w:hAnsiTheme="minorEastAsia"/>
        </w:rPr>
      </w:pPr>
      <w:r w:rsidRPr="00F37E16">
        <w:rPr>
          <w:rFonts w:asciiTheme="minorEastAsia" w:hAnsiTheme="minorEastAsia" w:hint="eastAsia"/>
        </w:rPr>
        <w:t>main 함수의 마지막에 return 구문이 사용되었습니다. return 구문은 함수를 호출한 코드에게 함수의 실행결과를 알려주기 위해 사용하는 코드입니다. 보통 미리 정의된 값을 반환합니다. main함수는 다른 함수에서 호출한 함수가 아니므로, 운영체제에 해당 값을 알려줍니다. 일반적으로 아무 문제 없이 동작하였을 경우 0값을 되돌려 줍니다.</w:t>
      </w:r>
    </w:p>
    <w:p w14:paraId="64CDB65A" w14:textId="33AFA369" w:rsidR="00F37E16" w:rsidRPr="00F37E16" w:rsidRDefault="00F37E16" w:rsidP="00F37E16">
      <w:pPr>
        <w:rPr>
          <w:rFonts w:asciiTheme="minorEastAsia" w:hAnsiTheme="minorEastAsia"/>
        </w:rPr>
      </w:pPr>
      <w:r w:rsidRPr="00F37E16">
        <w:rPr>
          <w:rFonts w:asciiTheme="minorEastAsia" w:hAnsiTheme="minorEastAsia" w:hint="eastAsia"/>
        </w:rPr>
        <w:t>지금까지</w:t>
      </w:r>
      <w:del w:id="283" w:author="이현서" w:date="2024-10-07T22:23:00Z" w16du:dateUtc="2024-10-07T13:23:00Z">
        <w:r w:rsidRPr="00F37E16" w:rsidDel="00193DEC">
          <w:rPr>
            <w:rFonts w:asciiTheme="minorEastAsia" w:hAnsiTheme="minorEastAsia" w:hint="eastAsia"/>
          </w:rPr>
          <w:delText xml:space="preserve">  </w:delText>
        </w:r>
      </w:del>
      <w:ins w:id="284"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프로그램의 수행 동작과 관련된 코드를 살펴보았습니다. 하지만 몇가지 살펴보지 않은 코드가 있습니다.</w:t>
      </w:r>
    </w:p>
    <w:p w14:paraId="42D9961A" w14:textId="77777777" w:rsidR="00F37E16" w:rsidRPr="00F37E16" w:rsidRDefault="00F37E16" w:rsidP="00F37E16">
      <w:pPr>
        <w:rPr>
          <w:rFonts w:asciiTheme="minorEastAsia" w:hAnsiTheme="minorEastAsia"/>
        </w:rPr>
      </w:pPr>
      <w:r w:rsidRPr="00F37E16">
        <w:rPr>
          <w:rFonts w:asciiTheme="minorEastAsia" w:hAnsiTheme="minorEastAsia" w:hint="eastAsia"/>
        </w:rPr>
        <w:t>주석(comment)은 사람을 위해 소스 코드에 표시해 둔 추가 설명입니다. 보통 코드의 기능에 대한 추가 설명이나 기존 코드의 일부를 잠시 사용하지 않을 때 주석을 사용합니다. 컴파일러가 코드를 읽고 파악할 때 주석 부분은 별도의 처리 과정을 거치지 않고 그냥 지나가므로, 프로그램의 동작에는 아무런 영향을 미치지 않습니다.</w:t>
      </w:r>
    </w:p>
    <w:p w14:paraId="30604381" w14:textId="77777777" w:rsidR="00F37E16" w:rsidRPr="00F37E16" w:rsidRDefault="00F37E16" w:rsidP="00F37E16">
      <w:pPr>
        <w:rPr>
          <w:rFonts w:asciiTheme="minorEastAsia" w:hAnsiTheme="minorEastAsia"/>
        </w:rPr>
      </w:pPr>
      <w:r w:rsidRPr="00F37E16">
        <w:rPr>
          <w:rFonts w:asciiTheme="minorEastAsia" w:hAnsiTheme="minorEastAsia" w:hint="eastAsia"/>
        </w:rPr>
        <w:t>C언어에서 주석은 한줄 주석과 범위 주석, 두가지 형태로 사용합니다.</w:t>
      </w:r>
    </w:p>
    <w:p w14:paraId="780A8074" w14:textId="77777777" w:rsidR="00F37E16" w:rsidRPr="00F37E16" w:rsidRDefault="00F37E16" w:rsidP="00F37E16">
      <w:pPr>
        <w:rPr>
          <w:rFonts w:asciiTheme="minorEastAsia" w:hAnsiTheme="minorEastAsia"/>
        </w:rPr>
      </w:pPr>
      <w:r w:rsidRPr="00F37E16">
        <w:rPr>
          <w:rFonts w:asciiTheme="minorEastAsia" w:hAnsiTheme="minorEastAsia" w:hint="eastAsia"/>
        </w:rPr>
        <w:t>한 줄 주석은 ‘//’를 사용하여, 해당 위치부터 그 줄의 나머지 부분을 주석으로 표시합니다.</w:t>
      </w:r>
    </w:p>
    <w:p w14:paraId="45EEE51E" w14:textId="77777777" w:rsidR="00F37E16" w:rsidRPr="00F37E16" w:rsidRDefault="00F37E16" w:rsidP="00D21416">
      <w:pPr>
        <w:pStyle w:val="a1"/>
        <w:ind w:left="640" w:right="200"/>
      </w:pPr>
      <w:r w:rsidRPr="00F37E16">
        <w:rPr>
          <w:rFonts w:hint="eastAsia"/>
        </w:rPr>
        <w:t>// 화면에 Hello, TIES 문장을 출력한다.</w:t>
      </w:r>
    </w:p>
    <w:p w14:paraId="78D876DA" w14:textId="0F4CD898" w:rsidR="00F37E16" w:rsidRPr="00F37E16" w:rsidRDefault="00F37E16" w:rsidP="00D21416">
      <w:pPr>
        <w:pStyle w:val="a1"/>
        <w:ind w:left="640" w:right="200"/>
      </w:pPr>
      <w:r w:rsidRPr="00F37E16">
        <w:t>printf(“Hello, TIES”);</w:t>
      </w:r>
      <w:del w:id="285" w:author="이현서" w:date="2024-10-07T22:23:00Z" w16du:dateUtc="2024-10-07T13:23:00Z">
        <w:r w:rsidRPr="00F37E16" w:rsidDel="00193DEC">
          <w:delText xml:space="preserve">  </w:delText>
        </w:r>
      </w:del>
      <w:ins w:id="286" w:author="이현서" w:date="2024-10-07T22:23:00Z" w16du:dateUtc="2024-10-07T13:23:00Z">
        <w:r w:rsidR="00193DEC">
          <w:t xml:space="preserve"> </w:t>
        </w:r>
      </w:ins>
      <w:del w:id="287" w:author="이현서" w:date="2024-10-07T22:23:00Z" w16du:dateUtc="2024-10-07T13:23:00Z">
        <w:r w:rsidRPr="00F37E16" w:rsidDel="00193DEC">
          <w:delText xml:space="preserve">  </w:delText>
        </w:r>
      </w:del>
      <w:ins w:id="288" w:author="이현서" w:date="2024-10-07T22:23:00Z" w16du:dateUtc="2024-10-07T13:23:00Z">
        <w:r w:rsidR="00193DEC">
          <w:t xml:space="preserve"> </w:t>
        </w:r>
      </w:ins>
    </w:p>
    <w:p w14:paraId="235489ED" w14:textId="121DF70B" w:rsidR="00F37E16" w:rsidRPr="00F37E16" w:rsidRDefault="00F37E16" w:rsidP="00D21416">
      <w:pPr>
        <w:pStyle w:val="a1"/>
        <w:ind w:left="640" w:right="200"/>
      </w:pPr>
      <w:r w:rsidRPr="00F37E16">
        <w:rPr>
          <w:rFonts w:hint="eastAsia"/>
        </w:rPr>
        <w:t>printf(“Hello, TIES”);</w:t>
      </w:r>
      <w:del w:id="289" w:author="이현서" w:date="2024-10-07T22:23:00Z" w16du:dateUtc="2024-10-07T13:23:00Z">
        <w:r w:rsidRPr="00F37E16" w:rsidDel="00193DEC">
          <w:rPr>
            <w:rFonts w:hint="eastAsia"/>
          </w:rPr>
          <w:delText xml:space="preserve">  </w:delText>
        </w:r>
      </w:del>
      <w:ins w:id="290" w:author="이현서" w:date="2024-10-07T22:23:00Z" w16du:dateUtc="2024-10-07T13:23:00Z">
        <w:r w:rsidR="00193DEC">
          <w:rPr>
            <w:rFonts w:hint="eastAsia"/>
          </w:rPr>
          <w:t xml:space="preserve"> </w:t>
        </w:r>
      </w:ins>
      <w:r w:rsidRPr="00F37E16">
        <w:rPr>
          <w:rFonts w:hint="eastAsia"/>
        </w:rPr>
        <w:t xml:space="preserve"> // 화면에 Hello, TIES 문장을 출력한다.</w:t>
      </w:r>
    </w:p>
    <w:p w14:paraId="7D3BFEF8" w14:textId="77777777" w:rsidR="00F37E16" w:rsidRPr="00F37E16" w:rsidRDefault="00F37E16" w:rsidP="00F37E16">
      <w:pPr>
        <w:rPr>
          <w:rFonts w:asciiTheme="minorEastAsia" w:hAnsiTheme="minorEastAsia"/>
        </w:rPr>
      </w:pPr>
      <w:r w:rsidRPr="00F37E16">
        <w:rPr>
          <w:rFonts w:asciiTheme="minorEastAsia" w:hAnsiTheme="minorEastAsia" w:hint="eastAsia"/>
        </w:rPr>
        <w:t>범위 주석은 ‘/*’와 ‘*/’를 지정한 영역만 주석으로 표시합니다. ‘/*’로 시작된 이후 ‘*/’가 표시될 때까지의 범위가 주석으로 처리됩니다. 물론 예제 코드와 같이 한 줄 주석으로도 사용할 수 있습니다.</w:t>
      </w:r>
    </w:p>
    <w:p w14:paraId="01B160F1" w14:textId="229B20D6" w:rsidR="00F37E16" w:rsidRPr="00F37E16" w:rsidRDefault="00F37E16" w:rsidP="00D21416">
      <w:pPr>
        <w:pStyle w:val="a1"/>
        <w:ind w:left="640" w:right="200"/>
      </w:pPr>
      <w:r w:rsidRPr="00F37E16">
        <w:rPr>
          <w:rFonts w:hint="eastAsia"/>
        </w:rPr>
        <w:t>/* 한줄로 된 주석문을</w:t>
      </w:r>
      <w:del w:id="291" w:author="이현서" w:date="2024-10-07T22:23:00Z" w16du:dateUtc="2024-10-07T13:23:00Z">
        <w:r w:rsidRPr="00F37E16" w:rsidDel="00193DEC">
          <w:rPr>
            <w:rFonts w:hint="eastAsia"/>
          </w:rPr>
          <w:delText xml:space="preserve">  </w:delText>
        </w:r>
      </w:del>
      <w:ins w:id="292" w:author="이현서" w:date="2024-10-07T22:23:00Z" w16du:dateUtc="2024-10-07T13:23:00Z">
        <w:r w:rsidR="00193DEC">
          <w:rPr>
            <w:rFonts w:hint="eastAsia"/>
          </w:rPr>
          <w:t xml:space="preserve"> </w:t>
        </w:r>
      </w:ins>
      <w:r w:rsidRPr="00F37E16">
        <w:rPr>
          <w:rFonts w:hint="eastAsia"/>
        </w:rPr>
        <w:t>다음과 같이 작성할 수 있다.*/</w:t>
      </w:r>
    </w:p>
    <w:p w14:paraId="0CE09FF2" w14:textId="77777777" w:rsidR="00F37E16" w:rsidRPr="00F37E16" w:rsidRDefault="00F37E16" w:rsidP="00D21416">
      <w:pPr>
        <w:pStyle w:val="a1"/>
        <w:ind w:left="640" w:right="200"/>
      </w:pPr>
      <w:r w:rsidRPr="00F37E16">
        <w:rPr>
          <w:rFonts w:hint="eastAsia"/>
        </w:rPr>
        <w:t>/* 여러 줄로 된 주석문을</w:t>
      </w:r>
    </w:p>
    <w:p w14:paraId="2064C8B5" w14:textId="3447824B" w:rsidR="00F37E16" w:rsidRPr="00F37E16" w:rsidRDefault="00F37E16" w:rsidP="00D21416">
      <w:pPr>
        <w:pStyle w:val="a1"/>
        <w:ind w:left="640" w:right="200"/>
      </w:pPr>
      <w:del w:id="293" w:author="이현서" w:date="2024-10-07T22:23:00Z" w16du:dateUtc="2024-10-07T13:23:00Z">
        <w:r w:rsidRPr="00F37E16" w:rsidDel="00193DEC">
          <w:rPr>
            <w:rFonts w:hint="eastAsia"/>
          </w:rPr>
          <w:delText xml:space="preserve">  </w:delText>
        </w:r>
      </w:del>
      <w:ins w:id="294" w:author="이현서" w:date="2024-10-07T22:23:00Z" w16du:dateUtc="2024-10-07T13:23:00Z">
        <w:r w:rsidR="00193DEC">
          <w:rPr>
            <w:rFonts w:hint="eastAsia"/>
          </w:rPr>
          <w:t xml:space="preserve"> </w:t>
        </w:r>
      </w:ins>
      <w:r w:rsidRPr="00F37E16">
        <w:rPr>
          <w:rFonts w:hint="eastAsia"/>
        </w:rPr>
        <w:t>다음과 같이 작성할 수 있다. */</w:t>
      </w:r>
    </w:p>
    <w:p w14:paraId="55747E4B" w14:textId="77777777" w:rsidR="00F37E16" w:rsidRPr="00F37E16" w:rsidRDefault="00F37E16" w:rsidP="00D21416">
      <w:pPr>
        <w:pStyle w:val="2"/>
      </w:pPr>
      <w:r w:rsidRPr="00F37E16">
        <w:rPr>
          <w:rFonts w:hint="eastAsia"/>
        </w:rPr>
        <w:t xml:space="preserve">3.3 </w:t>
      </w:r>
      <w:r w:rsidRPr="00F37E16">
        <w:rPr>
          <w:rFonts w:hint="eastAsia"/>
        </w:rPr>
        <w:t>코드를</w:t>
      </w:r>
      <w:r w:rsidRPr="00F37E16">
        <w:rPr>
          <w:rFonts w:hint="eastAsia"/>
        </w:rPr>
        <w:t xml:space="preserve"> </w:t>
      </w:r>
      <w:r w:rsidRPr="00F37E16">
        <w:rPr>
          <w:rFonts w:hint="eastAsia"/>
        </w:rPr>
        <w:t>한줄씩</w:t>
      </w:r>
      <w:r w:rsidRPr="00F37E16">
        <w:rPr>
          <w:rFonts w:hint="eastAsia"/>
        </w:rPr>
        <w:t xml:space="preserve"> </w:t>
      </w:r>
      <w:r w:rsidRPr="00F37E16">
        <w:rPr>
          <w:rFonts w:hint="eastAsia"/>
        </w:rPr>
        <w:t>실행해</w:t>
      </w:r>
      <w:r w:rsidRPr="00F37E16">
        <w:rPr>
          <w:rFonts w:hint="eastAsia"/>
        </w:rPr>
        <w:t xml:space="preserve"> </w:t>
      </w:r>
      <w:r w:rsidRPr="00F37E16">
        <w:rPr>
          <w:rFonts w:hint="eastAsia"/>
        </w:rPr>
        <w:t>보기</w:t>
      </w:r>
    </w:p>
    <w:p w14:paraId="711DD6D3"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지금까지는 실행 파일을 만들어 실행해 보았습니다만, 프로그래밍을 하다 보면 한줄씩 코드를 실행해 보면서 코드가 원하는 대로 동작하는지를 확인하고 싶을 수 있습니다. 또는 원하는 대로 동작하지 않은 이유를 분석하기 위해 코드를 한 줄씩 실행해 보고 싶을 수 있습니다. 이 과정을 디버깅(debugging)이라고 </w:t>
      </w:r>
      <w:r w:rsidRPr="00F37E16">
        <w:rPr>
          <w:rFonts w:asciiTheme="minorEastAsia" w:hAnsiTheme="minorEastAsia" w:hint="eastAsia"/>
        </w:rPr>
        <w:lastRenderedPageBreak/>
        <w:t>부릅니다.</w:t>
      </w:r>
    </w:p>
    <w:p w14:paraId="20C7616D" w14:textId="77777777" w:rsidR="00F37E16" w:rsidRPr="00F37E16" w:rsidRDefault="00F37E16" w:rsidP="00F37E16">
      <w:pPr>
        <w:rPr>
          <w:rFonts w:asciiTheme="minorEastAsia" w:hAnsiTheme="minorEastAsia"/>
        </w:rPr>
      </w:pPr>
      <w:r w:rsidRPr="00F37E16">
        <w:rPr>
          <w:rFonts w:asciiTheme="minorEastAsia" w:hAnsiTheme="minorEastAsia" w:hint="eastAsia"/>
        </w:rPr>
        <w:t>디버깅을 하려면 먼저 대상 빌드를 디버그로 설정해야 합니다. 비주얼 스튜디오의 툴바에서 구성을 Debug로 설정합니다. Release를 선택하면 실행파일의 속도를 빠르게 하고 크기를 줄이기 위하여 실행 파일을 만드는 과정에서 디버깅, 즉 코드를 확인하는 과정에 필요한 부가 정보들을 모두 제거합니다. 개발하는 과정에서는 디버그 빌드를 사용하고, 완성된 프로그램을 사용할 때에는 Release를 선택하여 실행파일을 만듭니다.</w:t>
      </w:r>
    </w:p>
    <w:p w14:paraId="1BF16758"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17165F28" w14:textId="77777777" w:rsidR="00F37E16" w:rsidRPr="00F37E16" w:rsidRDefault="00F37E16" w:rsidP="00F37E16">
      <w:pPr>
        <w:rPr>
          <w:rFonts w:asciiTheme="minorEastAsia" w:hAnsiTheme="minorEastAsia"/>
        </w:rPr>
      </w:pPr>
      <w:r w:rsidRPr="00F37E16">
        <w:rPr>
          <w:rFonts w:asciiTheme="minorEastAsia" w:hAnsiTheme="minorEastAsia" w:hint="eastAsia"/>
        </w:rPr>
        <w:t>먼저 코드에서 디버그 &gt; 디버깅 시작, 또는 F5를 눌러 디버깅을 시작합니다. 하지만 이전과 동일하게 프로그램이 실행되면서 메시지가 출력되고 프로그램은 종료됩니다. 디버깅을 하려면 살펴보려는 코드에 중단점(break point)을 설정해야 합니다.</w:t>
      </w:r>
    </w:p>
    <w:p w14:paraId="504D403F" w14:textId="77777777" w:rsidR="00F37E16" w:rsidRPr="00F37E16" w:rsidRDefault="00F37E16" w:rsidP="00F37E16">
      <w:pPr>
        <w:rPr>
          <w:rFonts w:asciiTheme="minorEastAsia" w:hAnsiTheme="minorEastAsia"/>
        </w:rPr>
      </w:pPr>
      <w:r w:rsidRPr="00F37E16">
        <w:rPr>
          <w:rFonts w:asciiTheme="minorEastAsia" w:hAnsiTheme="minorEastAsia" w:hint="eastAsia"/>
        </w:rPr>
        <w:t>예제에서는 7번 줄에 중단점을 설정합니다. 코드 편집창에서 7번 줄로 커서를 옮긴 다음, F9 키를 누릅니다. 줄번호 옆에 빨간 원 모양이 표시됩니다. 컴파일러는 디버그 빌드를 실행하다가 중단점을 만나면 해당 줄 코드의 실행을 잠시 멈춥니다.실행이 멈춰진 상태에서 호출스택이나 메모리 검사 창을 통해 프로그램이 어떤 상태인지를 확인할 수 있습니다.</w:t>
      </w:r>
    </w:p>
    <w:p w14:paraId="3EA68C00" w14:textId="2C9C74DD" w:rsidR="00F37E16" w:rsidRPr="00F37E16" w:rsidRDefault="00F37E16" w:rsidP="00F37E16">
      <w:pPr>
        <w:rPr>
          <w:rFonts w:asciiTheme="minorEastAsia" w:hAnsiTheme="minorEastAsia"/>
        </w:rPr>
      </w:pPr>
      <w:r w:rsidRPr="00F37E16">
        <w:rPr>
          <w:rFonts w:asciiTheme="minorEastAsia" w:hAnsiTheme="minorEastAsia"/>
        </w:rPr>
        <w:t xml:space="preserve"> </w:t>
      </w:r>
      <w:r w:rsidR="00D21416" w:rsidRPr="00652702">
        <w:rPr>
          <w:rFonts w:asciiTheme="minorEastAsia" w:hAnsiTheme="minorEastAsia"/>
          <w:noProof/>
        </w:rPr>
        <w:drawing>
          <wp:inline distT="114300" distB="114300" distL="114300" distR="114300" wp14:anchorId="093C0666" wp14:editId="52F97636">
            <wp:extent cx="4476750" cy="1076325"/>
            <wp:effectExtent l="0" t="0" r="0" b="0"/>
            <wp:docPr id="6" name="image6.png" descr="텍스트, 스크린샷, 폰트, 라인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6" name="image6.png" descr="텍스트, 스크린샷, 폰트, 라인이(가) 표시된 사진&#10;&#10;자동 생성된 설명"/>
                    <pic:cNvPicPr preferRelativeResize="0"/>
                  </pic:nvPicPr>
                  <pic:blipFill>
                    <a:blip r:embed="rId14"/>
                    <a:srcRect/>
                    <a:stretch>
                      <a:fillRect/>
                    </a:stretch>
                  </pic:blipFill>
                  <pic:spPr>
                    <a:xfrm>
                      <a:off x="0" y="0"/>
                      <a:ext cx="4476750" cy="1076325"/>
                    </a:xfrm>
                    <a:prstGeom prst="rect">
                      <a:avLst/>
                    </a:prstGeom>
                    <a:ln/>
                  </pic:spPr>
                </pic:pic>
              </a:graphicData>
            </a:graphic>
          </wp:inline>
        </w:drawing>
      </w:r>
    </w:p>
    <w:p w14:paraId="1655B10C" w14:textId="77777777" w:rsidR="00F37E16" w:rsidRPr="00F37E16" w:rsidRDefault="00F37E16" w:rsidP="00F37E16">
      <w:pPr>
        <w:rPr>
          <w:rFonts w:asciiTheme="minorEastAsia" w:hAnsiTheme="minorEastAsia"/>
        </w:rPr>
      </w:pPr>
      <w:r w:rsidRPr="00F37E16">
        <w:rPr>
          <w:rFonts w:asciiTheme="minorEastAsia" w:hAnsiTheme="minorEastAsia" w:hint="eastAsia"/>
        </w:rPr>
        <w:t>예제에서 아직 데이터를 다루지 않기 때문에, 데이터를 확인하기 보다는 한 줄씩 코드를 실행해 보겠습니다. 다시 F5를 눌러 디버깅을 시작합니다. 이번에는 콘솔창이 만들어 진 다음, 실행이 잠시 멈춰진 상태로 비주얼스튜디오 코드 7번행에 화살표가 표시되면서 현재 멈춘 코드의 위치가 표시됩니다. 멈춰진 상태에서는 현재 메모리의 상태는 어떤지, 어떤 값이 저장되어 있는지를 확인해 볼 수 있습니다.</w:t>
      </w:r>
    </w:p>
    <w:p w14:paraId="7075D30D" w14:textId="77777777" w:rsidR="00F37E16" w:rsidRPr="00F37E16" w:rsidRDefault="00F37E16" w:rsidP="00F37E16">
      <w:pPr>
        <w:rPr>
          <w:rFonts w:asciiTheme="minorEastAsia" w:hAnsiTheme="minorEastAsia"/>
        </w:rPr>
      </w:pPr>
      <w:r w:rsidRPr="00F37E16">
        <w:rPr>
          <w:rFonts w:asciiTheme="minorEastAsia" w:hAnsiTheme="minorEastAsia" w:hint="eastAsia"/>
        </w:rPr>
        <w:t>F10키를 누르면 코드 구문을 하나씩 실행합니다. 따라서 printf 구문이 실행되면서 콘솔에 Hello, TIES! 가 표시되고 9번 행으로 화살표가 옮겨집니다.</w:t>
      </w:r>
    </w:p>
    <w:p w14:paraId="732E94AD" w14:textId="77777777" w:rsidR="00F37E16" w:rsidRPr="00F37E16" w:rsidRDefault="00F37E16" w:rsidP="00F37E16">
      <w:pPr>
        <w:rPr>
          <w:rFonts w:asciiTheme="minorEastAsia" w:hAnsiTheme="minorEastAsia"/>
        </w:rPr>
      </w:pPr>
      <w:r w:rsidRPr="00F37E16">
        <w:rPr>
          <w:rFonts w:asciiTheme="minorEastAsia" w:hAnsiTheme="minorEastAsia" w:hint="eastAsia"/>
        </w:rPr>
        <w:t>7번행 다음에 왜 9번행이 실행될까요? C컴파일러는 코드에 있는 빈 줄은 따로 처리하지 않습니다. 따라서 다음 실행 구문이 있는 9번 행으로 실행 지점이 옮겨집니다. 빈 줄은 컴파일러가 무시하지만, 개발자들은 빈 줄을 사용하여 코드의 맥락을 표현해 줍니다. 코드 실행 블럭의 의도가 변경되는 부분에서 적절히 빈 줄을 추가하여 코드 논리 영역을 시각적으로 나눠 주면 훨씬 쉽게 코드를 이해할 수 있습니다.</w:t>
      </w:r>
    </w:p>
    <w:p w14:paraId="5D0AB3E5" w14:textId="77777777" w:rsidR="00F37E16" w:rsidRPr="00F37E16" w:rsidRDefault="00F37E16" w:rsidP="00F37E16">
      <w:pPr>
        <w:rPr>
          <w:rFonts w:asciiTheme="minorEastAsia" w:hAnsiTheme="minorEastAsia"/>
        </w:rPr>
      </w:pPr>
      <w:r w:rsidRPr="00F37E16">
        <w:rPr>
          <w:rFonts w:asciiTheme="minorEastAsia" w:hAnsiTheme="minorEastAsia" w:hint="eastAsia"/>
        </w:rPr>
        <w:t>다시 한번 F10 키를 누르면 “return 0;” 구문이 실행되면서 main함수의 실행이 끝나고, 프로그램의 실행은 끝나게 됩니다.</w:t>
      </w:r>
    </w:p>
    <w:p w14:paraId="7EA44C8D" w14:textId="77777777" w:rsidR="00F37E16" w:rsidRPr="00F37E16" w:rsidRDefault="00F37E16" w:rsidP="00F37E16">
      <w:pPr>
        <w:rPr>
          <w:rFonts w:asciiTheme="minorEastAsia" w:hAnsiTheme="minorEastAsia"/>
        </w:rPr>
      </w:pPr>
      <w:r w:rsidRPr="00F37E16">
        <w:rPr>
          <w:rFonts w:asciiTheme="minorEastAsia" w:hAnsiTheme="minorEastAsia" w:hint="eastAsia"/>
        </w:rPr>
        <w:lastRenderedPageBreak/>
        <w:t>디버깅은 프로그램을 만드는 과정에서 어쩔 수 없이 마주하게 되는 과정입니다. 프로그램이 의도한 동작을 제대로 수행할 때까지 디버거 도구를 사용하여 코드를 확인하고 수정하는 과정을 거치게 됩니다. 디버깅 도구는 특정 코드까지 실행하기,함수 단위로 실행하기, 변수값 확인하기 등 훨씬 다양한 기능을 가지고 있습니다. 나중에 함수를 배운 다음 디버거를 사용하는 방법을 다시 한번 살펴보도록 하겠습니다.</w:t>
      </w:r>
    </w:p>
    <w:p w14:paraId="0019C0CD" w14:textId="77777777" w:rsidR="00F37E16" w:rsidRPr="00F37E16" w:rsidRDefault="00F37E16" w:rsidP="00F37E16">
      <w:pPr>
        <w:rPr>
          <w:rFonts w:asciiTheme="minorEastAsia" w:hAnsiTheme="minorEastAsia"/>
        </w:rPr>
      </w:pPr>
      <w:r w:rsidRPr="00F37E16">
        <w:rPr>
          <w:rFonts w:asciiTheme="minorEastAsia" w:hAnsiTheme="minorEastAsia"/>
        </w:rPr>
        <w:t>TIPS_</w:t>
      </w:r>
    </w:p>
    <w:p w14:paraId="77062A72"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 맥이나 리눅스에서 C언어를 공부하는 경우라면 gdb(GNU debugger)를 사용합니다. 보통 IDE에는 코드 작성 도구, 컴파일러 도구와 디버깅 도구가 모두 통합되어 하나의 도구에서 매끄럽게 원하는 도구를 사용할 수 있습니다.</w:t>
      </w:r>
    </w:p>
    <w:p w14:paraId="42975D8A" w14:textId="77777777" w:rsidR="00F37E16" w:rsidRPr="00F37E16" w:rsidRDefault="00F37E16" w:rsidP="00D21416">
      <w:pPr>
        <w:pStyle w:val="2"/>
      </w:pPr>
      <w:r w:rsidRPr="00F37E16">
        <w:rPr>
          <w:rFonts w:hint="eastAsia"/>
        </w:rPr>
        <w:t xml:space="preserve">3.4 </w:t>
      </w:r>
      <w:r w:rsidRPr="00F37E16">
        <w:rPr>
          <w:rFonts w:hint="eastAsia"/>
        </w:rPr>
        <w:t>온라인</w:t>
      </w:r>
      <w:r w:rsidRPr="00F37E16">
        <w:rPr>
          <w:rFonts w:hint="eastAsia"/>
        </w:rPr>
        <w:t xml:space="preserve"> C </w:t>
      </w:r>
      <w:r w:rsidRPr="00F37E16">
        <w:rPr>
          <w:rFonts w:hint="eastAsia"/>
        </w:rPr>
        <w:t>컴파일러로</w:t>
      </w:r>
      <w:r w:rsidRPr="00F37E16">
        <w:rPr>
          <w:rFonts w:hint="eastAsia"/>
        </w:rPr>
        <w:t xml:space="preserve"> </w:t>
      </w:r>
      <w:r w:rsidRPr="00F37E16">
        <w:rPr>
          <w:rFonts w:hint="eastAsia"/>
        </w:rPr>
        <w:t>실행해</w:t>
      </w:r>
      <w:r w:rsidRPr="00F37E16">
        <w:rPr>
          <w:rFonts w:hint="eastAsia"/>
        </w:rPr>
        <w:t xml:space="preserve"> </w:t>
      </w:r>
      <w:r w:rsidRPr="00F37E16">
        <w:rPr>
          <w:rFonts w:hint="eastAsia"/>
        </w:rPr>
        <w:t>보기</w:t>
      </w:r>
    </w:p>
    <w:p w14:paraId="43EC3DA4" w14:textId="77777777" w:rsidR="00F37E16" w:rsidRPr="00F37E16" w:rsidRDefault="00F37E16" w:rsidP="00F37E16">
      <w:pPr>
        <w:rPr>
          <w:rFonts w:asciiTheme="minorEastAsia" w:hAnsiTheme="minorEastAsia"/>
        </w:rPr>
      </w:pPr>
      <w:r w:rsidRPr="00F37E16">
        <w:rPr>
          <w:rFonts w:asciiTheme="minorEastAsia" w:hAnsiTheme="minorEastAsia" w:hint="eastAsia"/>
        </w:rPr>
        <w:t>지금까지 비주얼스튜디오가 설치된 환경에서 C코드를 작성해 실행해 보았습니다. 이번에는 웹 브라우저에서 온라인 C 컴파일러에 접근하여 코드를 작성한 후 실행해 보겠습니다.</w:t>
      </w:r>
    </w:p>
    <w:p w14:paraId="5905937E" w14:textId="365E34D7" w:rsidR="00F37E16" w:rsidRPr="00F37E16" w:rsidRDefault="00F37E16" w:rsidP="00F37E16">
      <w:pPr>
        <w:rPr>
          <w:rFonts w:asciiTheme="minorEastAsia" w:hAnsiTheme="minorEastAsia"/>
        </w:rPr>
      </w:pPr>
      <w:r w:rsidRPr="00F37E16">
        <w:rPr>
          <w:rFonts w:asciiTheme="minorEastAsia" w:hAnsiTheme="minorEastAsia" w:hint="eastAsia"/>
        </w:rPr>
        <w:t>온라인 C</w:t>
      </w:r>
      <w:del w:id="295" w:author="이현서" w:date="2024-10-07T22:23:00Z" w16du:dateUtc="2024-10-07T13:23:00Z">
        <w:r w:rsidRPr="00F37E16" w:rsidDel="00193DEC">
          <w:rPr>
            <w:rFonts w:asciiTheme="minorEastAsia" w:hAnsiTheme="minorEastAsia" w:hint="eastAsia"/>
          </w:rPr>
          <w:delText xml:space="preserve">  </w:delText>
        </w:r>
      </w:del>
      <w:ins w:id="296"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컴파일러는 기본적으로 서버에서 실행된 결과만 웹으로 표시해 주므로 실행파일을 만들 수는 없습니다. 다만 특별한 도구를 설치하지 않아도 웹 브라우저만 있으면 C언어를 배우는 과정에서 손쉽게 코드를 작성, 실행해 볼 수 있습니다.</w:t>
      </w:r>
    </w:p>
    <w:p w14:paraId="45F83D96" w14:textId="571DDB6B" w:rsidR="00F37E16" w:rsidRPr="00F37E16" w:rsidRDefault="00F37E16" w:rsidP="00F37E16">
      <w:pPr>
        <w:rPr>
          <w:rFonts w:asciiTheme="minorEastAsia" w:hAnsiTheme="minorEastAsia"/>
        </w:rPr>
      </w:pPr>
      <w:r w:rsidRPr="00F37E16">
        <w:rPr>
          <w:rFonts w:asciiTheme="minorEastAsia" w:hAnsiTheme="minorEastAsia" w:hint="eastAsia"/>
        </w:rPr>
        <w:t>여러 온라인 컴파일러가 나와 있지만,</w:t>
      </w:r>
      <w:del w:id="297" w:author="이현서" w:date="2024-10-07T22:23:00Z" w16du:dateUtc="2024-10-07T13:23:00Z">
        <w:r w:rsidRPr="00F37E16" w:rsidDel="00193DEC">
          <w:rPr>
            <w:rFonts w:asciiTheme="minorEastAsia" w:hAnsiTheme="minorEastAsia" w:hint="eastAsia"/>
          </w:rPr>
          <w:delText xml:space="preserve">  </w:delText>
        </w:r>
      </w:del>
      <w:ins w:id="298"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온라인 GDB를 사용합니다. 특별한 차이는 없으므로 본인이 마음에 드는 온라인 컴파일러를 사용하면 됩니다.</w:t>
      </w:r>
    </w:p>
    <w:p w14:paraId="5F5F8426" w14:textId="77777777" w:rsidR="00F37E16" w:rsidRPr="00F37E16" w:rsidRDefault="00F37E16" w:rsidP="00F37E16">
      <w:pPr>
        <w:rPr>
          <w:rFonts w:asciiTheme="minorEastAsia" w:hAnsiTheme="minorEastAsia"/>
        </w:rPr>
      </w:pPr>
      <w:r w:rsidRPr="00F37E16">
        <w:rPr>
          <w:rFonts w:asciiTheme="minorEastAsia" w:hAnsiTheme="minorEastAsia" w:hint="eastAsia"/>
        </w:rPr>
        <w:t>브라우저를 실행하여 주소 창에 https://onlinegdb.com 을 입력합니다. 다음과 같은 편집창이 표시됩니다.</w:t>
      </w:r>
    </w:p>
    <w:p w14:paraId="6E5D8BC8" w14:textId="4AF2E6E8" w:rsidR="00F37E16" w:rsidRDefault="00F37E16" w:rsidP="00F37E16">
      <w:pPr>
        <w:rPr>
          <w:rFonts w:asciiTheme="minorEastAsia" w:hAnsiTheme="minorEastAsia"/>
        </w:rPr>
      </w:pPr>
      <w:r w:rsidRPr="00F37E16">
        <w:rPr>
          <w:rFonts w:asciiTheme="minorEastAsia" w:hAnsiTheme="minorEastAsia"/>
        </w:rPr>
        <w:t xml:space="preserve"> </w:t>
      </w:r>
      <w:r w:rsidR="00D21416" w:rsidRPr="00652702">
        <w:rPr>
          <w:rFonts w:asciiTheme="minorEastAsia" w:hAnsiTheme="minorEastAsia"/>
          <w:noProof/>
        </w:rPr>
        <w:drawing>
          <wp:inline distT="114300" distB="114300" distL="114300" distR="114300" wp14:anchorId="63912693" wp14:editId="653BD35C">
            <wp:extent cx="5943600" cy="2451100"/>
            <wp:effectExtent l="0" t="0" r="0" b="6350"/>
            <wp:docPr id="4" name="image15.png" descr="텍스트, 소프트웨어, 멀티미디어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4" name="image15.png" descr="텍스트, 소프트웨어, 멀티미디어 소프트웨어, 컴퓨터 아이콘이(가) 표시된 사진&#10;&#10;자동 생성된 설명"/>
                    <pic:cNvPicPr preferRelativeResize="0"/>
                  </pic:nvPicPr>
                  <pic:blipFill>
                    <a:blip r:embed="rId15"/>
                    <a:srcRect/>
                    <a:stretch>
                      <a:fillRect/>
                    </a:stretch>
                  </pic:blipFill>
                  <pic:spPr>
                    <a:xfrm>
                      <a:off x="0" y="0"/>
                      <a:ext cx="5943600" cy="2451100"/>
                    </a:xfrm>
                    <a:prstGeom prst="rect">
                      <a:avLst/>
                    </a:prstGeom>
                    <a:ln/>
                  </pic:spPr>
                </pic:pic>
              </a:graphicData>
            </a:graphic>
          </wp:inline>
        </w:drawing>
      </w:r>
    </w:p>
    <w:p w14:paraId="58781672" w14:textId="77777777" w:rsidR="00D21416" w:rsidRPr="00F37E16" w:rsidRDefault="00D21416" w:rsidP="00F37E16">
      <w:pPr>
        <w:rPr>
          <w:rFonts w:asciiTheme="minorEastAsia" w:hAnsiTheme="minorEastAsia"/>
        </w:rPr>
      </w:pPr>
    </w:p>
    <w:p w14:paraId="15C859AA" w14:textId="77777777" w:rsidR="00F37E16" w:rsidRPr="00F37E16" w:rsidRDefault="00F37E16" w:rsidP="00F37E16">
      <w:pPr>
        <w:rPr>
          <w:rFonts w:asciiTheme="minorEastAsia" w:hAnsiTheme="minorEastAsia"/>
        </w:rPr>
      </w:pPr>
      <w:r w:rsidRPr="00F37E16">
        <w:rPr>
          <w:rFonts w:asciiTheme="minorEastAsia" w:hAnsiTheme="minorEastAsia" w:hint="eastAsia"/>
        </w:rPr>
        <w:lastRenderedPageBreak/>
        <w:t xml:space="preserve">오른쪽 상단에 있는 Language 콤보 리스트에서 C를 선택합니다. 그러면 편집창의 파일명이 자동으로 main.c로 변경됩니다. </w:t>
      </w:r>
    </w:p>
    <w:p w14:paraId="422498B6"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편집창에는 이미 우리가 작성한 예제와 비슷한 코드가 채워져 있습니다. 온라인 컴파일러 역시 편집 창에 줄 번호가 표시되고, 키워드에 따라 다양한 색상으로 표시되어 코드를 쉽게 이해할 수 있습니다. 이번에는 코드를 읽어 봅시다. </w:t>
      </w:r>
    </w:p>
    <w:p w14:paraId="110362AD" w14:textId="77777777" w:rsidR="00F37E16" w:rsidRPr="00F37E16" w:rsidRDefault="00F37E16" w:rsidP="00F37E16">
      <w:pPr>
        <w:rPr>
          <w:rFonts w:asciiTheme="minorEastAsia" w:hAnsiTheme="minorEastAsia"/>
        </w:rPr>
      </w:pPr>
      <w:r w:rsidRPr="00F37E16">
        <w:rPr>
          <w:rFonts w:asciiTheme="minorEastAsia" w:hAnsiTheme="minorEastAsia" w:hint="eastAsia"/>
        </w:rPr>
        <w:t>기존 예제 코드와 비슷한 모양새를 갖추고 있습니다. 13번째 줄에 출력되는 문자열만 우리가 작성한 예제 코드와 다릅니다. 한번 바꿔서 실행해 봅시다.</w:t>
      </w:r>
    </w:p>
    <w:p w14:paraId="49ED312F" w14:textId="77777777" w:rsidR="00F37E16" w:rsidRPr="00F37E16" w:rsidRDefault="00F37E16" w:rsidP="00D21416">
      <w:pPr>
        <w:pStyle w:val="aff2"/>
        <w:ind w:left="200" w:right="200"/>
      </w:pPr>
      <w:r w:rsidRPr="00F37E16">
        <w:rPr>
          <w:rFonts w:hint="eastAsia"/>
        </w:rPr>
        <w:t>기존: printf(“Hello World”);</w:t>
      </w:r>
    </w:p>
    <w:p w14:paraId="2B84A39A" w14:textId="77777777" w:rsidR="00F37E16" w:rsidRPr="00F37E16" w:rsidRDefault="00F37E16" w:rsidP="00D21416">
      <w:pPr>
        <w:pStyle w:val="aff2"/>
        <w:ind w:left="200" w:right="200"/>
      </w:pPr>
      <w:r w:rsidRPr="00F37E16">
        <w:rPr>
          <w:rFonts w:hint="eastAsia"/>
        </w:rPr>
        <w:t>변경: printf(“Hello, TIES!”);</w:t>
      </w:r>
    </w:p>
    <w:p w14:paraId="621D20A0" w14:textId="17B9CCD8" w:rsidR="00D21416" w:rsidRDefault="00D21416" w:rsidP="00F37E16">
      <w:pPr>
        <w:rPr>
          <w:rFonts w:asciiTheme="minorEastAsia" w:hAnsiTheme="minorEastAsia"/>
        </w:rPr>
      </w:pPr>
      <w:r w:rsidRPr="00652702">
        <w:rPr>
          <w:rFonts w:asciiTheme="minorEastAsia" w:hAnsiTheme="minorEastAsia"/>
          <w:noProof/>
        </w:rPr>
        <w:drawing>
          <wp:inline distT="114300" distB="114300" distL="114300" distR="114300" wp14:anchorId="4DF42FAB" wp14:editId="298A03F6">
            <wp:extent cx="5943600" cy="1257300"/>
            <wp:effectExtent l="0" t="0" r="0" b="0"/>
            <wp:docPr id="14" name="image13.png" descr="텍스트, 소프트웨어, 멀티미디어 소프트웨어, 그래픽 소프트웨어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4" name="image13.png" descr="텍스트, 소프트웨어, 멀티미디어 소프트웨어, 그래픽 소프트웨어이(가) 표시된 사진&#10;&#10;자동 생성된 설명"/>
                    <pic:cNvPicPr preferRelativeResize="0"/>
                  </pic:nvPicPr>
                  <pic:blipFill>
                    <a:blip r:embed="rId16"/>
                    <a:srcRect/>
                    <a:stretch>
                      <a:fillRect/>
                    </a:stretch>
                  </pic:blipFill>
                  <pic:spPr>
                    <a:xfrm>
                      <a:off x="0" y="0"/>
                      <a:ext cx="5943600" cy="1257300"/>
                    </a:xfrm>
                    <a:prstGeom prst="rect">
                      <a:avLst/>
                    </a:prstGeom>
                    <a:ln/>
                  </pic:spPr>
                </pic:pic>
              </a:graphicData>
            </a:graphic>
          </wp:inline>
        </w:drawing>
      </w:r>
    </w:p>
    <w:p w14:paraId="1A852862" w14:textId="3794CA2E" w:rsidR="00F37E16" w:rsidRPr="00F37E16" w:rsidRDefault="00F37E16" w:rsidP="00F37E16">
      <w:pPr>
        <w:rPr>
          <w:rFonts w:asciiTheme="minorEastAsia" w:hAnsiTheme="minorEastAsia"/>
        </w:rPr>
      </w:pPr>
      <w:r w:rsidRPr="00F37E16">
        <w:rPr>
          <w:rFonts w:asciiTheme="minorEastAsia" w:hAnsiTheme="minorEastAsia" w:hint="eastAsia"/>
        </w:rPr>
        <w:t>이제 편집창 윗부분에 있는 버튼 중 Run(실행 버튼)을 눌러 봅니다. 그러면 편집창에 작성된 코드는 서버에서 컴파일된 후, 아무런 문제없이 컴파일되었다면 서버에서 실행되어 실행 결과가 브라우저의 편집창 아래쪽에 표시됩니다.</w:t>
      </w:r>
    </w:p>
    <w:p w14:paraId="016AFE7D"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00B1AE72" w14:textId="77777777" w:rsidR="00F37E16" w:rsidRPr="00F37E16" w:rsidRDefault="00F37E16" w:rsidP="00F37E16">
      <w:pPr>
        <w:rPr>
          <w:rFonts w:asciiTheme="minorEastAsia" w:hAnsiTheme="minorEastAsia"/>
        </w:rPr>
      </w:pPr>
      <w:r w:rsidRPr="00F37E16">
        <w:rPr>
          <w:rFonts w:asciiTheme="minorEastAsia" w:hAnsiTheme="minorEastAsia" w:hint="eastAsia"/>
        </w:rPr>
        <w:t>디버그 기능도 사용할 수 있습니다. 다만 우리가 사용하는 온라인 컴파일러는 gdb를 사용해야 합니다. 상단의 Debug버튼을 누릅니다. 그러면 실행결과가 표시되었던 화면에 gdb 메시지가 표시되고, 편집창 오른쪽에는 디버깅 과정을 돕기 위한 패널이 표시됩니다.</w:t>
      </w:r>
    </w:p>
    <w:p w14:paraId="3B7E0543" w14:textId="2E80A79A" w:rsidR="00F37E16" w:rsidRPr="00F37E16" w:rsidRDefault="00F37E16" w:rsidP="00F37E16">
      <w:pPr>
        <w:rPr>
          <w:rFonts w:asciiTheme="minorEastAsia" w:hAnsiTheme="minorEastAsia"/>
        </w:rPr>
      </w:pPr>
      <w:r w:rsidRPr="00F37E16">
        <w:rPr>
          <w:rFonts w:asciiTheme="minorEastAsia" w:hAnsiTheme="minorEastAsia"/>
        </w:rPr>
        <w:t xml:space="preserve"> </w:t>
      </w:r>
      <w:r w:rsidR="00D21416" w:rsidRPr="00652702">
        <w:rPr>
          <w:rFonts w:asciiTheme="minorEastAsia" w:hAnsiTheme="minorEastAsia"/>
          <w:noProof/>
        </w:rPr>
        <w:lastRenderedPageBreak/>
        <w:drawing>
          <wp:inline distT="114300" distB="114300" distL="114300" distR="114300" wp14:anchorId="18AA987D" wp14:editId="6113567F">
            <wp:extent cx="5943600" cy="2832100"/>
            <wp:effectExtent l="0" t="0" r="0" b="6350"/>
            <wp:docPr id="10" name="image14.png" descr="텍스트, 스크린샷, 소프트웨어, 컴퓨터 아이콘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10" name="image14.png" descr="텍스트, 스크린샷, 소프트웨어, 컴퓨터 아이콘이(가) 표시된 사진&#10;&#10;자동 생성된 설명"/>
                    <pic:cNvPicPr preferRelativeResize="0"/>
                  </pic:nvPicPr>
                  <pic:blipFill>
                    <a:blip r:embed="rId17"/>
                    <a:srcRect/>
                    <a:stretch>
                      <a:fillRect/>
                    </a:stretch>
                  </pic:blipFill>
                  <pic:spPr>
                    <a:xfrm>
                      <a:off x="0" y="0"/>
                      <a:ext cx="5943600" cy="2832100"/>
                    </a:xfrm>
                    <a:prstGeom prst="rect">
                      <a:avLst/>
                    </a:prstGeom>
                    <a:ln/>
                  </pic:spPr>
                </pic:pic>
              </a:graphicData>
            </a:graphic>
          </wp:inline>
        </w:drawing>
      </w:r>
    </w:p>
    <w:p w14:paraId="6C9CA301" w14:textId="2F77845E" w:rsidR="00F37E16" w:rsidRPr="00F37E16" w:rsidRDefault="00F37E16" w:rsidP="00F37E16">
      <w:pPr>
        <w:rPr>
          <w:rFonts w:asciiTheme="minorEastAsia" w:hAnsiTheme="minorEastAsia"/>
        </w:rPr>
      </w:pPr>
      <w:r w:rsidRPr="00F37E16">
        <w:rPr>
          <w:rFonts w:asciiTheme="minorEastAsia" w:hAnsiTheme="minorEastAsia" w:hint="eastAsia"/>
        </w:rPr>
        <w:t>비주얼스튜디오에서는 중단점을 마우스로 설정할 수 있었습니다만, GDB에서는 명령으로 설정해야 합니다. 위 코드에서 main.c 파일의 13번째 줄의 코드에 중단점을 설정해 보겠습니다. 해당 줄에 중단점을 설정하기 위하여 “break</w:t>
      </w:r>
      <w:del w:id="299" w:author="이현서" w:date="2024-10-07T22:23:00Z" w16du:dateUtc="2024-10-07T13:23:00Z">
        <w:r w:rsidRPr="00F37E16" w:rsidDel="00193DEC">
          <w:rPr>
            <w:rFonts w:asciiTheme="minorEastAsia" w:hAnsiTheme="minorEastAsia" w:hint="eastAsia"/>
          </w:rPr>
          <w:delText xml:space="preserve">  </w:delText>
        </w:r>
      </w:del>
      <w:ins w:id="300"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 xml:space="preserve">main.c:13” 명령을 입력합니다. </w:t>
      </w:r>
    </w:p>
    <w:p w14:paraId="50264FC7" w14:textId="77777777" w:rsidR="00F37E16" w:rsidRPr="00F37E16" w:rsidRDefault="00F37E16" w:rsidP="00D21416">
      <w:pPr>
        <w:pStyle w:val="aff3"/>
        <w:ind w:left="200" w:right="200"/>
      </w:pPr>
      <w:r w:rsidRPr="00F37E16">
        <w:t>Reading symbols from a.out...</w:t>
      </w:r>
    </w:p>
    <w:p w14:paraId="68CF6D37" w14:textId="77777777" w:rsidR="00F37E16" w:rsidRPr="00F37E16" w:rsidRDefault="00F37E16" w:rsidP="00D21416">
      <w:pPr>
        <w:pStyle w:val="aff3"/>
        <w:ind w:left="200" w:right="200"/>
      </w:pPr>
      <w:r w:rsidRPr="00F37E16">
        <w:t>(gdb) break main.c:13</w:t>
      </w:r>
    </w:p>
    <w:p w14:paraId="789DD4B5" w14:textId="77777777" w:rsidR="00F37E16" w:rsidRPr="00F37E16" w:rsidRDefault="00F37E16" w:rsidP="00D21416">
      <w:pPr>
        <w:pStyle w:val="aff3"/>
        <w:ind w:left="200" w:right="200"/>
      </w:pPr>
      <w:r w:rsidRPr="00F37E16">
        <w:t>Breakpoint 1 at 0x1151: file main.c, line 13.</w:t>
      </w:r>
    </w:p>
    <w:p w14:paraId="59F61C03" w14:textId="77777777" w:rsidR="00F37E16" w:rsidRPr="00F37E16" w:rsidRDefault="00F37E16" w:rsidP="00F37E16">
      <w:pPr>
        <w:rPr>
          <w:rFonts w:asciiTheme="minorEastAsia" w:hAnsiTheme="minorEastAsia"/>
        </w:rPr>
      </w:pPr>
      <w:r w:rsidRPr="00F37E16">
        <w:rPr>
          <w:rFonts w:asciiTheme="minorEastAsia" w:hAnsiTheme="minorEastAsia" w:hint="eastAsia"/>
        </w:rPr>
        <w:t>중단점이 설정되었으므로 디버그 모드로 컴파일된 프로그램을 실행해 봅니다. “run”명령을 입력합니다. 그러면 프로그램이 실행되어 중단점을 만날 때까지 실행되고, 중단점이 설정된 코드가 화면에 표시됩니다.</w:t>
      </w:r>
    </w:p>
    <w:p w14:paraId="519D8D75" w14:textId="77777777" w:rsidR="00F37E16" w:rsidRPr="00F37E16" w:rsidRDefault="00F37E16" w:rsidP="00D21416">
      <w:pPr>
        <w:pStyle w:val="aff3"/>
        <w:ind w:left="200" w:right="200"/>
      </w:pPr>
      <w:r w:rsidRPr="00F37E16">
        <w:t>(gdb) run</w:t>
      </w:r>
    </w:p>
    <w:p w14:paraId="2448B0B3" w14:textId="77777777" w:rsidR="00F37E16" w:rsidRPr="00F37E16" w:rsidRDefault="00F37E16" w:rsidP="00D21416">
      <w:pPr>
        <w:pStyle w:val="aff3"/>
        <w:ind w:left="200" w:right="200"/>
      </w:pPr>
      <w:r w:rsidRPr="00F37E16">
        <w:t xml:space="preserve">Starting program: /home/a.out </w:t>
      </w:r>
    </w:p>
    <w:p w14:paraId="13AF8BC9" w14:textId="77777777" w:rsidR="00F37E16" w:rsidRPr="00F37E16" w:rsidRDefault="00F37E16" w:rsidP="00D21416">
      <w:pPr>
        <w:pStyle w:val="aff3"/>
        <w:ind w:left="200" w:right="200"/>
      </w:pPr>
      <w:r w:rsidRPr="00F37E16">
        <w:t>[Thread debugging using libthread_db enabled]</w:t>
      </w:r>
    </w:p>
    <w:p w14:paraId="50925FCE" w14:textId="77777777" w:rsidR="00F37E16" w:rsidRPr="00F37E16" w:rsidRDefault="00F37E16" w:rsidP="00D21416">
      <w:pPr>
        <w:pStyle w:val="aff3"/>
        <w:ind w:left="200" w:right="200"/>
      </w:pPr>
      <w:r w:rsidRPr="00F37E16">
        <w:t>Using host libthread_db library "/lib/x86_64-linux-gnu/libthread_db.so.1".</w:t>
      </w:r>
    </w:p>
    <w:p w14:paraId="1A724E1C" w14:textId="77777777" w:rsidR="00F37E16" w:rsidRPr="00F37E16" w:rsidRDefault="00F37E16" w:rsidP="00D21416">
      <w:pPr>
        <w:pStyle w:val="aff3"/>
        <w:ind w:left="200" w:right="200"/>
      </w:pPr>
      <w:r w:rsidRPr="00F37E16">
        <w:t>Breakpoint 1, main () at main.c:13</w:t>
      </w:r>
    </w:p>
    <w:p w14:paraId="2E2B4DB5" w14:textId="719FD612" w:rsidR="00F37E16" w:rsidRPr="00F37E16" w:rsidRDefault="00F37E16" w:rsidP="00D21416">
      <w:pPr>
        <w:pStyle w:val="aff3"/>
        <w:ind w:left="200" w:right="200"/>
      </w:pPr>
      <w:r w:rsidRPr="00F37E16">
        <w:t>13</w:t>
      </w:r>
      <w:del w:id="301" w:author="이현서" w:date="2024-10-07T22:23:00Z" w16du:dateUtc="2024-10-07T13:23:00Z">
        <w:r w:rsidRPr="00F37E16" w:rsidDel="00193DEC">
          <w:delText xml:space="preserve">  </w:delText>
        </w:r>
      </w:del>
      <w:ins w:id="302" w:author="이현서" w:date="2024-10-07T22:23:00Z" w16du:dateUtc="2024-10-07T13:23:00Z">
        <w:r w:rsidR="00193DEC">
          <w:t xml:space="preserve"> </w:t>
        </w:r>
      </w:ins>
      <w:del w:id="303" w:author="이현서" w:date="2024-10-07T22:23:00Z" w16du:dateUtc="2024-10-07T13:23:00Z">
        <w:r w:rsidRPr="00F37E16" w:rsidDel="00193DEC">
          <w:delText xml:space="preserve">  </w:delText>
        </w:r>
      </w:del>
      <w:ins w:id="304" w:author="이현서" w:date="2024-10-07T22:23:00Z" w16du:dateUtc="2024-10-07T13:23:00Z">
        <w:r w:rsidR="00193DEC">
          <w:t xml:space="preserve"> </w:t>
        </w:r>
      </w:ins>
      <w:del w:id="305" w:author="이현서" w:date="2024-10-07T22:23:00Z" w16du:dateUtc="2024-10-07T13:23:00Z">
        <w:r w:rsidRPr="00F37E16" w:rsidDel="00193DEC">
          <w:delText xml:space="preserve">  </w:delText>
        </w:r>
      </w:del>
      <w:ins w:id="306" w:author="이현서" w:date="2024-10-07T22:23:00Z" w16du:dateUtc="2024-10-07T13:23:00Z">
        <w:r w:rsidR="00193DEC">
          <w:t xml:space="preserve"> </w:t>
        </w:r>
      </w:ins>
      <w:del w:id="307" w:author="이현서" w:date="2024-10-07T22:23:00Z" w16du:dateUtc="2024-10-07T13:23:00Z">
        <w:r w:rsidRPr="00F37E16" w:rsidDel="00193DEC">
          <w:delText xml:space="preserve">  </w:delText>
        </w:r>
      </w:del>
      <w:ins w:id="308" w:author="이현서" w:date="2024-10-07T22:23:00Z" w16du:dateUtc="2024-10-07T13:23:00Z">
        <w:r w:rsidR="00193DEC">
          <w:t xml:space="preserve"> </w:t>
        </w:r>
      </w:ins>
      <w:del w:id="309" w:author="이현서" w:date="2024-10-07T22:23:00Z" w16du:dateUtc="2024-10-07T13:23:00Z">
        <w:r w:rsidRPr="00F37E16" w:rsidDel="00193DEC">
          <w:delText xml:space="preserve">  </w:delText>
        </w:r>
      </w:del>
      <w:ins w:id="310" w:author="이현서" w:date="2024-10-07T22:23:00Z" w16du:dateUtc="2024-10-07T13:23:00Z">
        <w:r w:rsidR="00193DEC">
          <w:t xml:space="preserve"> </w:t>
        </w:r>
      </w:ins>
      <w:r w:rsidRPr="00F37E16">
        <w:t>printf("Hello, TIES!");</w:t>
      </w:r>
    </w:p>
    <w:p w14:paraId="4E50E1CF" w14:textId="77777777" w:rsidR="00F37E16" w:rsidRPr="00F37E16" w:rsidRDefault="00F37E16" w:rsidP="00D21416">
      <w:pPr>
        <w:pStyle w:val="aff3"/>
        <w:ind w:left="200" w:right="200"/>
      </w:pPr>
      <w:r w:rsidRPr="00F37E16">
        <w:t xml:space="preserve">(gdb) </w:t>
      </w:r>
    </w:p>
    <w:p w14:paraId="0FF39FDD" w14:textId="1BE4535F" w:rsidR="00F37E16" w:rsidRPr="00F37E16" w:rsidRDefault="00F37E16" w:rsidP="00F37E16">
      <w:pPr>
        <w:rPr>
          <w:rFonts w:asciiTheme="minorEastAsia" w:hAnsiTheme="minorEastAsia"/>
        </w:rPr>
      </w:pPr>
      <w:r w:rsidRPr="00F37E16">
        <w:rPr>
          <w:rFonts w:asciiTheme="minorEastAsia" w:hAnsiTheme="minorEastAsia" w:hint="eastAsia"/>
        </w:rPr>
        <w:t>중단점이 설정된 코드 부분을 실행하려면 “next”명령을 입력합니다.</w:t>
      </w:r>
      <w:del w:id="311" w:author="이현서" w:date="2024-10-07T22:23:00Z" w16du:dateUtc="2024-10-07T13:23:00Z">
        <w:r w:rsidRPr="00F37E16" w:rsidDel="00193DEC">
          <w:rPr>
            <w:rFonts w:asciiTheme="minorEastAsia" w:hAnsiTheme="minorEastAsia" w:hint="eastAsia"/>
          </w:rPr>
          <w:delText xml:space="preserve">  </w:delText>
        </w:r>
      </w:del>
      <w:ins w:id="312"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이제 한줄씩 코드가 실행되면서 프로그램이 종료될 때까지의 상태를 확인할 수 있습니다.</w:t>
      </w:r>
    </w:p>
    <w:p w14:paraId="104896B6" w14:textId="77777777" w:rsidR="00F37E16" w:rsidRPr="00F37E16" w:rsidRDefault="00F37E16" w:rsidP="00D21416">
      <w:pPr>
        <w:pStyle w:val="aff3"/>
        <w:ind w:left="200" w:right="200"/>
      </w:pPr>
      <w:r w:rsidRPr="00F37E16">
        <w:t>(gdb) next</w:t>
      </w:r>
    </w:p>
    <w:p w14:paraId="4BCA8B26" w14:textId="7BD240F2" w:rsidR="00F37E16" w:rsidRPr="00F37E16" w:rsidRDefault="00F37E16" w:rsidP="00D21416">
      <w:pPr>
        <w:pStyle w:val="aff3"/>
        <w:ind w:left="200" w:right="200"/>
      </w:pPr>
      <w:r w:rsidRPr="00F37E16">
        <w:t>15</w:t>
      </w:r>
      <w:del w:id="313" w:author="이현서" w:date="2024-10-07T22:23:00Z" w16du:dateUtc="2024-10-07T13:23:00Z">
        <w:r w:rsidRPr="00F37E16" w:rsidDel="00193DEC">
          <w:delText xml:space="preserve">  </w:delText>
        </w:r>
      </w:del>
      <w:ins w:id="314" w:author="이현서" w:date="2024-10-07T22:23:00Z" w16du:dateUtc="2024-10-07T13:23:00Z">
        <w:r w:rsidR="00193DEC">
          <w:t xml:space="preserve"> </w:t>
        </w:r>
      </w:ins>
      <w:del w:id="315" w:author="이현서" w:date="2024-10-07T22:23:00Z" w16du:dateUtc="2024-10-07T13:23:00Z">
        <w:r w:rsidRPr="00F37E16" w:rsidDel="00193DEC">
          <w:delText xml:space="preserve">  </w:delText>
        </w:r>
      </w:del>
      <w:ins w:id="316" w:author="이현서" w:date="2024-10-07T22:23:00Z" w16du:dateUtc="2024-10-07T13:23:00Z">
        <w:r w:rsidR="00193DEC">
          <w:t xml:space="preserve"> </w:t>
        </w:r>
      </w:ins>
      <w:del w:id="317" w:author="이현서" w:date="2024-10-07T22:23:00Z" w16du:dateUtc="2024-10-07T13:23:00Z">
        <w:r w:rsidRPr="00F37E16" w:rsidDel="00193DEC">
          <w:delText xml:space="preserve">  </w:delText>
        </w:r>
      </w:del>
      <w:ins w:id="318" w:author="이현서" w:date="2024-10-07T22:23:00Z" w16du:dateUtc="2024-10-07T13:23:00Z">
        <w:r w:rsidR="00193DEC">
          <w:t xml:space="preserve"> </w:t>
        </w:r>
      </w:ins>
      <w:del w:id="319" w:author="이현서" w:date="2024-10-07T22:23:00Z" w16du:dateUtc="2024-10-07T13:23:00Z">
        <w:r w:rsidRPr="00F37E16" w:rsidDel="00193DEC">
          <w:delText xml:space="preserve">  </w:delText>
        </w:r>
      </w:del>
      <w:ins w:id="320" w:author="이현서" w:date="2024-10-07T22:23:00Z" w16du:dateUtc="2024-10-07T13:23:00Z">
        <w:r w:rsidR="00193DEC">
          <w:t xml:space="preserve"> </w:t>
        </w:r>
      </w:ins>
      <w:del w:id="321" w:author="이현서" w:date="2024-10-07T22:23:00Z" w16du:dateUtc="2024-10-07T13:23:00Z">
        <w:r w:rsidRPr="00F37E16" w:rsidDel="00193DEC">
          <w:delText xml:space="preserve">  </w:delText>
        </w:r>
      </w:del>
      <w:ins w:id="322" w:author="이현서" w:date="2024-10-07T22:23:00Z" w16du:dateUtc="2024-10-07T13:23:00Z">
        <w:r w:rsidR="00193DEC">
          <w:t xml:space="preserve"> </w:t>
        </w:r>
      </w:ins>
      <w:r w:rsidRPr="00F37E16">
        <w:t>return 0;</w:t>
      </w:r>
    </w:p>
    <w:p w14:paraId="34491223" w14:textId="77777777" w:rsidR="00F37E16" w:rsidRPr="00F37E16" w:rsidRDefault="00F37E16" w:rsidP="00D21416">
      <w:pPr>
        <w:pStyle w:val="aff3"/>
        <w:ind w:left="200" w:right="200"/>
      </w:pPr>
      <w:r w:rsidRPr="00F37E16">
        <w:t>(gdb) next</w:t>
      </w:r>
    </w:p>
    <w:p w14:paraId="7249A0AE" w14:textId="56FD11DA" w:rsidR="00F37E16" w:rsidRPr="00F37E16" w:rsidRDefault="00F37E16" w:rsidP="00D21416">
      <w:pPr>
        <w:pStyle w:val="aff3"/>
        <w:ind w:left="200" w:right="200"/>
      </w:pPr>
      <w:r w:rsidRPr="00F37E16">
        <w:t>16</w:t>
      </w:r>
      <w:del w:id="323" w:author="이현서" w:date="2024-10-07T22:23:00Z" w16du:dateUtc="2024-10-07T13:23:00Z">
        <w:r w:rsidRPr="00F37E16" w:rsidDel="00193DEC">
          <w:delText xml:space="preserve">  </w:delText>
        </w:r>
      </w:del>
      <w:ins w:id="324" w:author="이현서" w:date="2024-10-07T22:23:00Z" w16du:dateUtc="2024-10-07T13:23:00Z">
        <w:r w:rsidR="00193DEC">
          <w:t xml:space="preserve"> </w:t>
        </w:r>
      </w:ins>
      <w:del w:id="325" w:author="이현서" w:date="2024-10-07T22:23:00Z" w16du:dateUtc="2024-10-07T13:23:00Z">
        <w:r w:rsidRPr="00F37E16" w:rsidDel="00193DEC">
          <w:delText xml:space="preserve">  </w:delText>
        </w:r>
      </w:del>
      <w:ins w:id="326" w:author="이현서" w:date="2024-10-07T22:23:00Z" w16du:dateUtc="2024-10-07T13:23:00Z">
        <w:r w:rsidR="00193DEC">
          <w:t xml:space="preserve"> </w:t>
        </w:r>
      </w:ins>
      <w:del w:id="327" w:author="이현서" w:date="2024-10-07T22:23:00Z" w16du:dateUtc="2024-10-07T13:23:00Z">
        <w:r w:rsidRPr="00F37E16" w:rsidDel="00193DEC">
          <w:delText xml:space="preserve">  </w:delText>
        </w:r>
      </w:del>
      <w:ins w:id="328" w:author="이현서" w:date="2024-10-07T22:23:00Z" w16du:dateUtc="2024-10-07T13:23:00Z">
        <w:r w:rsidR="00193DEC">
          <w:t xml:space="preserve"> </w:t>
        </w:r>
      </w:ins>
      <w:r w:rsidRPr="00F37E16">
        <w:t>}</w:t>
      </w:r>
    </w:p>
    <w:p w14:paraId="0DA6167F" w14:textId="77777777" w:rsidR="00F37E16" w:rsidRPr="00F37E16" w:rsidRDefault="00F37E16" w:rsidP="00D21416">
      <w:pPr>
        <w:pStyle w:val="aff3"/>
        <w:ind w:left="200" w:right="200"/>
      </w:pPr>
      <w:r w:rsidRPr="00F37E16">
        <w:t>(gdb) next</w:t>
      </w:r>
    </w:p>
    <w:p w14:paraId="37B9AD2D" w14:textId="77777777" w:rsidR="00F37E16" w:rsidRPr="00F37E16" w:rsidRDefault="00F37E16" w:rsidP="00D21416">
      <w:pPr>
        <w:pStyle w:val="aff3"/>
        <w:ind w:left="200" w:right="200"/>
      </w:pPr>
      <w:r w:rsidRPr="00F37E16">
        <w:t xml:space="preserve">__libc_start_call_main (main=main@entry=0x555555555149 &lt;main&gt;, argc=argc@entry=1, </w:t>
      </w:r>
      <w:r w:rsidRPr="00F37E16">
        <w:lastRenderedPageBreak/>
        <w:t>argv=argv@entry=0x7fffffffec58) at ../sysdeps/nptl/libc_start_call_main.h:74</w:t>
      </w:r>
    </w:p>
    <w:p w14:paraId="6935632C" w14:textId="6C6E1B81" w:rsidR="00F37E16" w:rsidRPr="00F37E16" w:rsidRDefault="00F37E16" w:rsidP="00D21416">
      <w:pPr>
        <w:pStyle w:val="aff3"/>
        <w:ind w:left="200" w:right="200"/>
      </w:pPr>
      <w:r w:rsidRPr="00F37E16">
        <w:t>74</w:t>
      </w:r>
      <w:del w:id="329" w:author="이현서" w:date="2024-10-07T22:23:00Z" w16du:dateUtc="2024-10-07T13:23:00Z">
        <w:r w:rsidRPr="00F37E16" w:rsidDel="00193DEC">
          <w:delText xml:space="preserve">  </w:delText>
        </w:r>
      </w:del>
      <w:ins w:id="330" w:author="이현서" w:date="2024-10-07T22:23:00Z" w16du:dateUtc="2024-10-07T13:23:00Z">
        <w:r w:rsidR="00193DEC">
          <w:t xml:space="preserve"> </w:t>
        </w:r>
      </w:ins>
      <w:del w:id="331" w:author="이현서" w:date="2024-10-07T22:23:00Z" w16du:dateUtc="2024-10-07T13:23:00Z">
        <w:r w:rsidRPr="00F37E16" w:rsidDel="00193DEC">
          <w:delText xml:space="preserve">  </w:delText>
        </w:r>
      </w:del>
      <w:ins w:id="332" w:author="이현서" w:date="2024-10-07T22:23:00Z" w16du:dateUtc="2024-10-07T13:23:00Z">
        <w:r w:rsidR="00193DEC">
          <w:t xml:space="preserve"> </w:t>
        </w:r>
      </w:ins>
      <w:del w:id="333" w:author="이현서" w:date="2024-10-07T22:23:00Z" w16du:dateUtc="2024-10-07T13:23:00Z">
        <w:r w:rsidRPr="00F37E16" w:rsidDel="00193DEC">
          <w:delText xml:space="preserve">  </w:delText>
        </w:r>
      </w:del>
      <w:ins w:id="334" w:author="이현서" w:date="2024-10-07T22:23:00Z" w16du:dateUtc="2024-10-07T13:23:00Z">
        <w:r w:rsidR="00193DEC">
          <w:t xml:space="preserve"> </w:t>
        </w:r>
      </w:ins>
      <w:r w:rsidRPr="00F37E16">
        <w:t>../sysdeps/nptl/libc_start_call_main.h: No such file or directory.</w:t>
      </w:r>
    </w:p>
    <w:p w14:paraId="402A884B" w14:textId="77777777" w:rsidR="00F37E16" w:rsidRPr="00F37E16" w:rsidRDefault="00F37E16" w:rsidP="00D21416">
      <w:pPr>
        <w:pStyle w:val="aff3"/>
        <w:ind w:left="200" w:right="200"/>
      </w:pPr>
      <w:r w:rsidRPr="00F37E16">
        <w:t xml:space="preserve">(gdb) </w:t>
      </w:r>
    </w:p>
    <w:p w14:paraId="3ABB8202" w14:textId="77777777" w:rsidR="00F37E16" w:rsidRPr="00F37E16" w:rsidRDefault="00F37E16" w:rsidP="00F37E16">
      <w:pPr>
        <w:rPr>
          <w:rFonts w:asciiTheme="minorEastAsia" w:hAnsiTheme="minorEastAsia"/>
        </w:rPr>
      </w:pPr>
      <w:r w:rsidRPr="00F37E16">
        <w:rPr>
          <w:rFonts w:asciiTheme="minorEastAsia" w:hAnsiTheme="minorEastAsia" w:hint="eastAsia"/>
        </w:rPr>
        <w:t>GDB는 매우 다양한 명령어를 통해 여러 동작을 수행할 수 있습니다. 하지만 그 사용법을 익히는 것은 이 책의 범위를 벗어나므로 더 이상 다루지는 않겠습니다.</w:t>
      </w:r>
    </w:p>
    <w:p w14:paraId="46775B9F" w14:textId="50227C23" w:rsidR="00F37E16" w:rsidRPr="00F37E16" w:rsidRDefault="00F37E16" w:rsidP="00F37E16">
      <w:pPr>
        <w:rPr>
          <w:rFonts w:asciiTheme="minorEastAsia" w:hAnsiTheme="minorEastAsia"/>
        </w:rPr>
      </w:pPr>
      <w:r w:rsidRPr="00F37E16">
        <w:rPr>
          <w:rFonts w:asciiTheme="minorEastAsia" w:hAnsiTheme="minorEastAsia" w:hint="eastAsia"/>
        </w:rPr>
        <w:t>이 책의 대부분의 예제를 익힐 때에는 온라인 컴파일러를 사용해도 괜찮습니다. 다만 회원 가입을 하지 않으면 브라우저를 종료하면</w:t>
      </w:r>
      <w:del w:id="335" w:author="이현서" w:date="2024-10-07T22:23:00Z" w16du:dateUtc="2024-10-07T13:23:00Z">
        <w:r w:rsidRPr="00F37E16" w:rsidDel="00193DEC">
          <w:rPr>
            <w:rFonts w:asciiTheme="minorEastAsia" w:hAnsiTheme="minorEastAsia" w:hint="eastAsia"/>
          </w:rPr>
          <w:delText xml:space="preserve">  </w:delText>
        </w:r>
      </w:del>
      <w:ins w:id="336"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작성한 코드가</w:t>
      </w:r>
      <w:del w:id="337" w:author="이현서" w:date="2024-10-07T22:23:00Z" w16du:dateUtc="2024-10-07T13:23:00Z">
        <w:r w:rsidRPr="00F37E16" w:rsidDel="00193DEC">
          <w:rPr>
            <w:rFonts w:asciiTheme="minorEastAsia" w:hAnsiTheme="minorEastAsia" w:hint="eastAsia"/>
          </w:rPr>
          <w:delText xml:space="preserve">  </w:delText>
        </w:r>
      </w:del>
      <w:ins w:id="338"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사라져 버리고, 실행 결과는 확인할 수 있지만 실행 파일을 만들 수 없습니다. 또한 디버깅 과정도 자신의 컴퓨터에 설치된 개발환경에 비해 불편합니다. 따라서 이 책에서는 온라인 컴파일러로도 코드를 익힐 수 있지만, 비주얼 스튜디오를 설치한 환경을 기준으로 설명합니다.</w:t>
      </w:r>
    </w:p>
    <w:p w14:paraId="6C02B4E1" w14:textId="77777777" w:rsidR="00F37E16" w:rsidRPr="00F37E16" w:rsidRDefault="00F37E16" w:rsidP="00D21416">
      <w:pPr>
        <w:pStyle w:val="2"/>
      </w:pPr>
      <w:r w:rsidRPr="00F37E16">
        <w:rPr>
          <w:rFonts w:hint="eastAsia"/>
        </w:rPr>
        <w:t xml:space="preserve">3.5 </w:t>
      </w:r>
      <w:r w:rsidRPr="00F37E16">
        <w:rPr>
          <w:rFonts w:hint="eastAsia"/>
        </w:rPr>
        <w:t>요약</w:t>
      </w:r>
    </w:p>
    <w:p w14:paraId="3EE21EF0" w14:textId="77777777" w:rsidR="00F37E16" w:rsidRPr="00F37E16" w:rsidRDefault="00F37E16" w:rsidP="00F37E16">
      <w:pPr>
        <w:rPr>
          <w:rFonts w:asciiTheme="minorEastAsia" w:hAnsiTheme="minorEastAsia"/>
        </w:rPr>
      </w:pPr>
      <w:r w:rsidRPr="00F37E16">
        <w:rPr>
          <w:rFonts w:asciiTheme="minorEastAsia" w:hAnsiTheme="minorEastAsia" w:hint="eastAsia"/>
        </w:rPr>
        <w:t>이번 장에서는 매우 간단한 콘솔 프로그램을 만들어 보면서 프로그램의 구조와 개발환경의 사용법에 대해 살펴보았습니다.</w:t>
      </w:r>
    </w:p>
    <w:p w14:paraId="03C9B921"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 xml:space="preserve">C 프로그램에는 반드시 main함수가 있어야 합니다. </w:t>
      </w:r>
    </w:p>
    <w:p w14:paraId="6CCFD597"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프로그램은 main함수에 작성된 코드를 순서대로 실행하며, main함수의 실행을 마치면 프로그램은 종료됩니다.</w:t>
      </w:r>
    </w:p>
    <w:p w14:paraId="7C42014E"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C 코드에서 구문은 세미콜론(;)으로 끝납니다.</w:t>
      </w:r>
    </w:p>
    <w:p w14:paraId="0B390C7E" w14:textId="560128F9"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주석은 코드의 이해를 돕기 위해 코드에 남겨두는 문장입니다.</w:t>
      </w:r>
      <w:del w:id="339" w:author="이현서" w:date="2024-10-07T22:23:00Z" w16du:dateUtc="2024-10-07T13:23:00Z">
        <w:r w:rsidRPr="00F37E16" w:rsidDel="00193DEC">
          <w:rPr>
            <w:rFonts w:asciiTheme="minorEastAsia" w:hAnsiTheme="minorEastAsia" w:hint="eastAsia"/>
          </w:rPr>
          <w:delText xml:space="preserve">  </w:delText>
        </w:r>
      </w:del>
      <w:ins w:id="340"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적절한 주석은 코드의 이해를 돕습니다.</w:t>
      </w:r>
    </w:p>
    <w:p w14:paraId="26A0FAB1" w14:textId="058DC5A2"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hint="eastAsia"/>
        </w:rPr>
        <w:tab/>
        <w:t>디버그는 개발자가 의도한 대로 코드가 동작하는 지를 확인하기 위한 도구입니다. 중단점을 설정하여 특정 코드가 실행된 순간에 프로그램의 실행 상태를 확인해 볼 수 있습니다.</w:t>
      </w:r>
      <w:del w:id="341" w:author="이현서" w:date="2024-10-07T22:23:00Z" w16du:dateUtc="2024-10-07T13:23:00Z">
        <w:r w:rsidRPr="00F37E16" w:rsidDel="00193DEC">
          <w:rPr>
            <w:rFonts w:asciiTheme="minorEastAsia" w:hAnsiTheme="minorEastAsia" w:hint="eastAsia"/>
          </w:rPr>
          <w:delText xml:space="preserve">  </w:delText>
        </w:r>
      </w:del>
      <w:ins w:id="342" w:author="이현서" w:date="2024-10-07T22:23:00Z" w16du:dateUtc="2024-10-07T13:23:00Z">
        <w:r w:rsidR="00193DEC">
          <w:rPr>
            <w:rFonts w:asciiTheme="minorEastAsia" w:hAnsiTheme="minorEastAsia" w:hint="eastAsia"/>
          </w:rPr>
          <w:t xml:space="preserve"> </w:t>
        </w:r>
      </w:ins>
    </w:p>
    <w:p w14:paraId="08BE25A1" w14:textId="77777777" w:rsidR="00F37E16" w:rsidRPr="00F37E16" w:rsidRDefault="00F37E16" w:rsidP="00F37E16">
      <w:pPr>
        <w:rPr>
          <w:rFonts w:asciiTheme="minorEastAsia" w:hAnsiTheme="minorEastAsia"/>
        </w:rPr>
      </w:pPr>
    </w:p>
    <w:p w14:paraId="01B6565A" w14:textId="77777777" w:rsidR="00F37E16" w:rsidRPr="00F37E16" w:rsidRDefault="00F37E16" w:rsidP="00F37E16">
      <w:pPr>
        <w:rPr>
          <w:rFonts w:asciiTheme="minorEastAsia" w:hAnsiTheme="minorEastAsia"/>
        </w:rPr>
      </w:pPr>
      <w:r w:rsidRPr="00F37E16">
        <w:rPr>
          <w:rFonts w:asciiTheme="minorEastAsia" w:hAnsiTheme="minorEastAsia"/>
        </w:rPr>
        <w:t> </w:t>
      </w:r>
    </w:p>
    <w:p w14:paraId="4B1B6B66"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rPr>
        <w:t>-------------------------------</w:t>
      </w:r>
    </w:p>
    <w:p w14:paraId="75F40471" w14:textId="77777777" w:rsidR="00F37E16" w:rsidRPr="00F37E16" w:rsidRDefault="00F37E16" w:rsidP="00F37E16">
      <w:pPr>
        <w:rPr>
          <w:rFonts w:asciiTheme="minorEastAsia" w:hAnsiTheme="minorEastAsia"/>
        </w:rPr>
      </w:pPr>
      <w:r w:rsidRPr="00F37E16">
        <w:rPr>
          <w:rFonts w:asciiTheme="minorEastAsia" w:hAnsiTheme="minorEastAsia" w:hint="eastAsia"/>
        </w:rPr>
        <w:t>혹시나 나중을 위해 남겨놓은 초안</w:t>
      </w:r>
    </w:p>
    <w:p w14:paraId="2D5B5278"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2377A355"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3FC1B045" w14:textId="77777777" w:rsidR="00F37E16" w:rsidRPr="00F37E16" w:rsidRDefault="00F37E16" w:rsidP="00F37E16">
      <w:pPr>
        <w:rPr>
          <w:rFonts w:asciiTheme="minorEastAsia" w:hAnsiTheme="minorEastAsia"/>
        </w:rPr>
      </w:pPr>
      <w:r w:rsidRPr="00F37E16">
        <w:rPr>
          <w:rFonts w:asciiTheme="minorEastAsia" w:hAnsiTheme="minorEastAsia"/>
        </w:rPr>
        <w:t xml:space="preserve"> </w:t>
      </w:r>
    </w:p>
    <w:p w14:paraId="04943058" w14:textId="77777777" w:rsidR="00F37E16" w:rsidRPr="00F37E16" w:rsidRDefault="00F37E16" w:rsidP="00F37E16">
      <w:pPr>
        <w:rPr>
          <w:rFonts w:asciiTheme="minorEastAsia" w:hAnsiTheme="minorEastAsia"/>
        </w:rPr>
      </w:pPr>
      <w:r w:rsidRPr="00F37E16">
        <w:rPr>
          <w:rFonts w:asciiTheme="minorEastAsia" w:hAnsiTheme="minorEastAsia" w:hint="eastAsia"/>
        </w:rPr>
        <w:lastRenderedPageBreak/>
        <w:t>윈도우 탐색기에서 exe 파일을 더블 클릭하여 실행할 수도 있지만, 이 경우 출력 콘솔 창이 실행 완료와 함께 사라지므로, 가급적 명령행 도구를 실행한 다음 프로그램을 실행하는 것이 좋습니다.</w:t>
      </w:r>
    </w:p>
    <w:p w14:paraId="440F5B50" w14:textId="77777777" w:rsidR="00F37E16" w:rsidRPr="00F37E16" w:rsidRDefault="00F37E16" w:rsidP="00F37E16">
      <w:pPr>
        <w:rPr>
          <w:rFonts w:asciiTheme="minorEastAsia" w:hAnsiTheme="minorEastAsia"/>
        </w:rPr>
      </w:pPr>
      <w:r w:rsidRPr="00F37E16">
        <w:rPr>
          <w:rFonts w:asciiTheme="minorEastAsia" w:hAnsiTheme="minorEastAsia" w:hint="eastAsia"/>
        </w:rPr>
        <w:t>다음과 같은 결과 가 표시됩니다.</w:t>
      </w:r>
    </w:p>
    <w:p w14:paraId="1C2EE082"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옵션 &gt; </w:t>
      </w:r>
    </w:p>
    <w:p w14:paraId="4D67A9E7"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도구 &gt; </w:t>
      </w:r>
    </w:p>
    <w:p w14:paraId="1CEDD21F" w14:textId="77777777" w:rsidR="00F37E16" w:rsidRPr="00F37E16" w:rsidRDefault="00F37E16" w:rsidP="00F37E16">
      <w:pPr>
        <w:rPr>
          <w:rFonts w:asciiTheme="minorEastAsia" w:hAnsiTheme="minorEastAsia"/>
        </w:rPr>
      </w:pPr>
      <w:r w:rsidRPr="00F37E16">
        <w:rPr>
          <w:rFonts w:asciiTheme="minorEastAsia" w:hAnsiTheme="minorEastAsia" w:hint="eastAsia"/>
        </w:rPr>
        <w:t>솔루션 디렉터리 설명.</w:t>
      </w:r>
    </w:p>
    <w:p w14:paraId="6AA2A283" w14:textId="77777777" w:rsidR="00F37E16" w:rsidRPr="00F37E16" w:rsidRDefault="00F37E16" w:rsidP="00F37E16">
      <w:pPr>
        <w:rPr>
          <w:rFonts w:asciiTheme="minorEastAsia" w:hAnsiTheme="minorEastAsia"/>
        </w:rPr>
      </w:pPr>
      <w:r w:rsidRPr="00F37E16">
        <w:rPr>
          <w:rFonts w:asciiTheme="minorEastAsia" w:hAnsiTheme="minorEastAsia" w:hint="eastAsia"/>
        </w:rPr>
        <w:t>디버그/릴리즈 빌드 - 런타임으로 설명하기.</w:t>
      </w:r>
    </w:p>
    <w:p w14:paraId="7C415EB7" w14:textId="77777777" w:rsidR="00F37E16" w:rsidRPr="00F37E16" w:rsidRDefault="00F37E16" w:rsidP="00F37E16">
      <w:pPr>
        <w:rPr>
          <w:rFonts w:asciiTheme="minorEastAsia" w:hAnsiTheme="minorEastAsia"/>
        </w:rPr>
      </w:pPr>
      <w:r w:rsidRPr="00F37E16">
        <w:rPr>
          <w:rFonts w:asciiTheme="minorEastAsia" w:hAnsiTheme="minorEastAsia" w:hint="eastAsia"/>
        </w:rPr>
        <w:t>이번에는 온라인 컴파일러에서 실행해 본다. (한번만 설명)</w:t>
      </w:r>
    </w:p>
    <w:p w14:paraId="72DB9E98" w14:textId="77777777" w:rsidR="00F37E16" w:rsidRPr="00F37E16" w:rsidRDefault="00F37E16" w:rsidP="00F37E16">
      <w:pPr>
        <w:rPr>
          <w:rFonts w:asciiTheme="minorEastAsia" w:hAnsiTheme="minorEastAsia"/>
        </w:rPr>
      </w:pPr>
      <w:r w:rsidRPr="00F37E16">
        <w:rPr>
          <w:rFonts w:asciiTheme="minorEastAsia" w:hAnsiTheme="minorEastAsia" w:hint="eastAsia"/>
        </w:rPr>
        <w:t>이제 코드를 한줄씩 이해해 봅시다.</w:t>
      </w:r>
    </w:p>
    <w:p w14:paraId="6E6020D5" w14:textId="77777777" w:rsidR="00F37E16" w:rsidRPr="00F37E16" w:rsidRDefault="00F37E16" w:rsidP="00F37E16">
      <w:pPr>
        <w:rPr>
          <w:rFonts w:asciiTheme="minorEastAsia" w:hAnsiTheme="minorEastAsia"/>
        </w:rPr>
      </w:pPr>
      <w:r w:rsidRPr="00F37E16">
        <w:rPr>
          <w:rFonts w:asciiTheme="minorEastAsia" w:hAnsiTheme="minorEastAsia" w:hint="eastAsia"/>
        </w:rPr>
        <w:t>Main함수. C언어 프로그램의 시작과 끝.</w:t>
      </w:r>
    </w:p>
    <w:p w14:paraId="78D86FB4"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main함수는 두가지 버전이 있지만, 당분간은 입력이 없는 </w:t>
      </w:r>
    </w:p>
    <w:p w14:paraId="224254FD" w14:textId="77777777" w:rsidR="00F37E16" w:rsidRPr="00F37E16" w:rsidRDefault="00F37E16" w:rsidP="00F37E16">
      <w:pPr>
        <w:rPr>
          <w:rFonts w:asciiTheme="minorEastAsia" w:hAnsiTheme="minorEastAsia"/>
        </w:rPr>
      </w:pPr>
      <w:r w:rsidRPr="00F37E16">
        <w:rPr>
          <w:rFonts w:asciiTheme="minorEastAsia" w:hAnsiTheme="minorEastAsia" w:hint="eastAsia"/>
        </w:rPr>
        <w:t>지시문은 한번에 하나씩. 끝날때마다 세미콜론을 찍어 준다.</w:t>
      </w:r>
    </w:p>
    <w:p w14:paraId="65C3267B"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printf는 화면에 출력을 하기 위한 함수. stdio.h라는 파일에 정의되어 있음. </w:t>
      </w:r>
    </w:p>
    <w:p w14:paraId="0AA81BD9" w14:textId="2AE37DEB" w:rsidR="00F37E16" w:rsidRPr="00F37E16" w:rsidRDefault="00F37E16" w:rsidP="00F37E16">
      <w:pPr>
        <w:rPr>
          <w:rFonts w:asciiTheme="minorEastAsia" w:hAnsiTheme="minorEastAsia"/>
        </w:rPr>
      </w:pPr>
      <w:r w:rsidRPr="00F37E16">
        <w:rPr>
          <w:rFonts w:asciiTheme="minorEastAsia" w:hAnsiTheme="minorEastAsia" w:hint="eastAsia"/>
        </w:rPr>
        <w:t>왜 헤더 파일을 따로 정의했을까.. 레고 블럭도 연결할 수있는 부분을 미리 알아야 연결할 수 있으니까. 그래서 함수의 모양새를 미리 알려줘야 한다.</w:t>
      </w:r>
      <w:del w:id="343" w:author="이현서" w:date="2024-10-07T22:23:00Z" w16du:dateUtc="2024-10-07T13:23:00Z">
        <w:r w:rsidRPr="00F37E16" w:rsidDel="00193DEC">
          <w:rPr>
            <w:rFonts w:asciiTheme="minorEastAsia" w:hAnsiTheme="minorEastAsia" w:hint="eastAsia"/>
          </w:rPr>
          <w:delText xml:space="preserve">  </w:delText>
        </w:r>
      </w:del>
      <w:ins w:id="344"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그래서 매번 소스코드를 컴파일할 때 알려줄 수 없으니 따로 빼서 #include 로 포함시킨 것.</w:t>
      </w:r>
    </w:p>
    <w:p w14:paraId="6E40FB2B" w14:textId="77777777" w:rsidR="00F37E16" w:rsidRPr="00F37E16" w:rsidRDefault="00F37E16" w:rsidP="00F37E16">
      <w:pPr>
        <w:rPr>
          <w:rFonts w:asciiTheme="minorEastAsia" w:hAnsiTheme="minorEastAsia"/>
        </w:rPr>
      </w:pPr>
      <w:r w:rsidRPr="00F37E16">
        <w:rPr>
          <w:rFonts w:asciiTheme="minorEastAsia" w:hAnsiTheme="minorEastAsia"/>
        </w:rPr>
        <w:t xml:space="preserve">Retrun </w:t>
      </w:r>
    </w:p>
    <w:p w14:paraId="4DF08852" w14:textId="77777777" w:rsidR="00F37E16" w:rsidRPr="00F37E16" w:rsidRDefault="00F37E16" w:rsidP="00F37E16">
      <w:pPr>
        <w:rPr>
          <w:rFonts w:asciiTheme="minorEastAsia" w:hAnsiTheme="minorEastAsia"/>
        </w:rPr>
      </w:pPr>
      <w:r w:rsidRPr="00F37E16">
        <w:rPr>
          <w:rFonts w:asciiTheme="minorEastAsia" w:hAnsiTheme="minorEastAsia" w:hint="eastAsia"/>
        </w:rPr>
        <w:t xml:space="preserve">주석. 코드를 작성하는 것은 컴퓨터에 시킬 작업 지시문. 그 작업을 변경하는 것은 결국 사람. 코드를 읽고 바로 의도를 이해할 수 있으면 가장 좋지만 그렇지 않을 경우에는 추가 설명이 필요합니다. </w:t>
      </w:r>
    </w:p>
    <w:p w14:paraId="1FAA9A9E" w14:textId="77777777" w:rsidR="00F37E16" w:rsidRPr="00F37E16" w:rsidRDefault="00F37E16" w:rsidP="00F37E16">
      <w:pPr>
        <w:rPr>
          <w:rFonts w:asciiTheme="minorEastAsia" w:hAnsiTheme="minorEastAsia"/>
        </w:rPr>
      </w:pPr>
      <w:r w:rsidRPr="00F37E16">
        <w:rPr>
          <w:rFonts w:asciiTheme="minorEastAsia" w:hAnsiTheme="minorEastAsia"/>
        </w:rPr>
        <w:t>/* */</w:t>
      </w:r>
    </w:p>
    <w:p w14:paraId="6EFA574B" w14:textId="77777777" w:rsidR="00F37E16" w:rsidRPr="00F37E16" w:rsidRDefault="00F37E16" w:rsidP="00F37E16">
      <w:pPr>
        <w:rPr>
          <w:rFonts w:asciiTheme="minorEastAsia" w:hAnsiTheme="minorEastAsia"/>
        </w:rPr>
      </w:pPr>
      <w:r w:rsidRPr="00F37E16">
        <w:rPr>
          <w:rFonts w:asciiTheme="minorEastAsia" w:hAnsiTheme="minorEastAsia"/>
        </w:rPr>
        <w:t>//</w:t>
      </w:r>
    </w:p>
    <w:p w14:paraId="14F3C56B" w14:textId="77777777" w:rsidR="00F37E16" w:rsidRPr="00F37E16" w:rsidRDefault="00F37E16" w:rsidP="00F37E16">
      <w:pPr>
        <w:rPr>
          <w:rFonts w:asciiTheme="minorEastAsia" w:hAnsiTheme="minorEastAsia"/>
        </w:rPr>
      </w:pPr>
      <w:r w:rsidRPr="00F37E16">
        <w:rPr>
          <w:rFonts w:asciiTheme="minorEastAsia" w:hAnsiTheme="minorEastAsia" w:hint="eastAsia"/>
        </w:rPr>
        <w:t>“설명이 필요한 개그는 실패한 개그이다"</w:t>
      </w:r>
    </w:p>
    <w:p w14:paraId="66E9665F" w14:textId="77777777" w:rsidR="00F37E16" w:rsidRPr="00F37E16" w:rsidRDefault="00F37E16" w:rsidP="00F37E16">
      <w:pPr>
        <w:rPr>
          <w:rFonts w:asciiTheme="minorEastAsia" w:hAnsiTheme="minorEastAsia"/>
        </w:rPr>
      </w:pPr>
      <w:r w:rsidRPr="00F37E16">
        <w:rPr>
          <w:rFonts w:asciiTheme="minorEastAsia" w:hAnsiTheme="minorEastAsia" w:hint="eastAsia"/>
        </w:rPr>
        <w:t>하지만 모호할 때는 설명이 필요합니다. -&gt; 클린 코드</w:t>
      </w:r>
    </w:p>
    <w:p w14:paraId="230935D0" w14:textId="77777777" w:rsidR="00F37E16" w:rsidRPr="00F37E16" w:rsidRDefault="00F37E16" w:rsidP="00F37E16">
      <w:pPr>
        <w:rPr>
          <w:rFonts w:asciiTheme="minorEastAsia" w:hAnsiTheme="minorEastAsia"/>
        </w:rPr>
      </w:pPr>
      <w:r w:rsidRPr="00F37E16">
        <w:rPr>
          <w:rFonts w:asciiTheme="minorEastAsia" w:hAnsiTheme="minorEastAsia" w:hint="eastAsia"/>
        </w:rPr>
        <w:t>빈줄은 실행 파일을 만드는 데는 의미가 없지만, 시각적으로 코드를 분리시켜 주므로 적절히 빈줄로 영역을 나눠 주자.</w:t>
      </w:r>
    </w:p>
    <w:p w14:paraId="3362243C" w14:textId="77777777" w:rsidR="00F37E16" w:rsidRPr="00F37E16" w:rsidRDefault="00F37E16" w:rsidP="00F37E16">
      <w:pPr>
        <w:rPr>
          <w:rFonts w:asciiTheme="minorEastAsia" w:hAnsiTheme="minorEastAsia"/>
        </w:rPr>
      </w:pPr>
      <w:r w:rsidRPr="00F37E16">
        <w:rPr>
          <w:rFonts w:asciiTheme="minorEastAsia" w:hAnsiTheme="minorEastAsia" w:hint="eastAsia"/>
        </w:rPr>
        <w:t>함수는 작은 함수들로 이루어 진다.</w:t>
      </w:r>
    </w:p>
    <w:p w14:paraId="5714EA10" w14:textId="77777777" w:rsidR="00F37E16" w:rsidRPr="00F37E16" w:rsidRDefault="00F37E16" w:rsidP="00F37E16">
      <w:pPr>
        <w:rPr>
          <w:rFonts w:asciiTheme="minorEastAsia" w:hAnsiTheme="minorEastAsia"/>
        </w:rPr>
      </w:pPr>
      <w:r w:rsidRPr="00F37E16">
        <w:rPr>
          <w:rFonts w:asciiTheme="minorEastAsia" w:hAnsiTheme="minorEastAsia" w:hint="eastAsia"/>
        </w:rPr>
        <w:lastRenderedPageBreak/>
        <w:t>디버깅.</w:t>
      </w:r>
    </w:p>
    <w:p w14:paraId="5864409A" w14:textId="74625E55" w:rsidR="00F37E16" w:rsidRPr="00F37E16" w:rsidRDefault="00F37E16" w:rsidP="00F37E16">
      <w:pPr>
        <w:rPr>
          <w:rFonts w:asciiTheme="minorEastAsia" w:hAnsiTheme="minorEastAsia"/>
        </w:rPr>
      </w:pPr>
      <w:r w:rsidRPr="00F37E16">
        <w:rPr>
          <w:rFonts w:asciiTheme="minorEastAsia" w:hAnsiTheme="minorEastAsia" w:hint="eastAsia"/>
        </w:rPr>
        <w:t>이제 잠시 책을</w:t>
      </w:r>
      <w:del w:id="345" w:author="이현서" w:date="2024-10-07T22:23:00Z" w16du:dateUtc="2024-10-07T13:23:00Z">
        <w:r w:rsidRPr="00F37E16" w:rsidDel="00193DEC">
          <w:rPr>
            <w:rFonts w:asciiTheme="minorEastAsia" w:hAnsiTheme="minorEastAsia" w:hint="eastAsia"/>
          </w:rPr>
          <w:delText xml:space="preserve">  </w:delText>
        </w:r>
      </w:del>
      <w:ins w:id="346" w:author="이현서" w:date="2024-10-07T22:23:00Z" w16du:dateUtc="2024-10-07T13:23:00Z">
        <w:r w:rsidR="00193DEC">
          <w:rPr>
            <w:rFonts w:asciiTheme="minorEastAsia" w:hAnsiTheme="minorEastAsia" w:hint="eastAsia"/>
          </w:rPr>
          <w:t xml:space="preserve"> </w:t>
        </w:r>
      </w:ins>
      <w:r w:rsidRPr="00F37E16">
        <w:rPr>
          <w:rFonts w:asciiTheme="minorEastAsia" w:hAnsiTheme="minorEastAsia" w:hint="eastAsia"/>
        </w:rPr>
        <w:t>기존 코드에 “안녕하세요"를 출력해 보자…. 한글도 출력되는 것만 확인. 문자열 인코딩 이런건 나중에 이야기 하자.</w:t>
      </w:r>
    </w:p>
    <w:p w14:paraId="190F3727" w14:textId="77777777" w:rsidR="00F37E16" w:rsidRPr="00F37E16" w:rsidRDefault="00F37E16" w:rsidP="00F37E16">
      <w:pPr>
        <w:rPr>
          <w:rFonts w:asciiTheme="minorEastAsia" w:hAnsiTheme="minorEastAsia"/>
        </w:rPr>
      </w:pPr>
      <w:r w:rsidRPr="00F37E16">
        <w:rPr>
          <w:rFonts w:asciiTheme="minorEastAsia" w:hAnsiTheme="minorEastAsia" w:hint="eastAsia"/>
        </w:rPr>
        <w:t>한줄씩 실행 -&gt; 로컬 변수 살펴 보기</w:t>
      </w:r>
    </w:p>
    <w:p w14:paraId="77C39986" w14:textId="77777777" w:rsidR="00F37E16" w:rsidRPr="00F37E16" w:rsidRDefault="00F37E16" w:rsidP="00F37E16">
      <w:pPr>
        <w:rPr>
          <w:rFonts w:asciiTheme="minorEastAsia" w:hAnsiTheme="minorEastAsia"/>
        </w:rPr>
      </w:pPr>
      <w:r w:rsidRPr="00F37E16">
        <w:rPr>
          <w:rFonts w:asciiTheme="minorEastAsia" w:hAnsiTheme="minorEastAsia" w:hint="eastAsia"/>
        </w:rPr>
        <w:t>한줄씩 실행하다간 원하는 부분까지 가다가 죽을꺼야,. 중단점 설정해서 원하는 부분까지 가서 좀 더 살펴보자.</w:t>
      </w:r>
    </w:p>
    <w:p w14:paraId="25E59906" w14:textId="77777777" w:rsidR="00F37E16" w:rsidRPr="00F37E16" w:rsidRDefault="00F37E16" w:rsidP="00F37E16">
      <w:pPr>
        <w:rPr>
          <w:rFonts w:asciiTheme="minorEastAsia" w:hAnsiTheme="minorEastAsia"/>
        </w:rPr>
      </w:pPr>
      <w:r w:rsidRPr="00F37E16">
        <w:rPr>
          <w:rFonts w:asciiTheme="minorEastAsia" w:hAnsiTheme="minorEastAsia" w:hint="eastAsia"/>
        </w:rPr>
        <w:t>Step over같은 것은 용어만 설명하는 수준에서 넘어갈 것.</w:t>
      </w:r>
    </w:p>
    <w:p w14:paraId="742C5205" w14:textId="77777777" w:rsidR="00F37E16" w:rsidRPr="00F37E16" w:rsidRDefault="00F37E16" w:rsidP="00F37E16">
      <w:pPr>
        <w:rPr>
          <w:rFonts w:asciiTheme="minorEastAsia" w:hAnsiTheme="minorEastAsia"/>
        </w:rPr>
      </w:pPr>
      <w:r w:rsidRPr="00F37E16">
        <w:rPr>
          <w:rFonts w:asciiTheme="minorEastAsia" w:hAnsiTheme="minorEastAsia" w:hint="eastAsia"/>
        </w:rPr>
        <w:t>—</w:t>
      </w:r>
      <w:r w:rsidRPr="00F37E16">
        <w:rPr>
          <w:rFonts w:asciiTheme="minorEastAsia" w:hAnsiTheme="minorEastAsia"/>
        </w:rPr>
        <w:t>-</w:t>
      </w:r>
    </w:p>
    <w:p w14:paraId="635377A9" w14:textId="77777777" w:rsidR="00F37E16" w:rsidRPr="00F37E16" w:rsidRDefault="00F37E16" w:rsidP="00F37E16">
      <w:pPr>
        <w:rPr>
          <w:rFonts w:asciiTheme="minorEastAsia" w:hAnsiTheme="minorEastAsia"/>
        </w:rPr>
      </w:pPr>
      <w:r w:rsidRPr="00F37E16">
        <w:rPr>
          <w:rFonts w:asciiTheme="minorEastAsia" w:hAnsiTheme="minorEastAsia" w:hint="eastAsia"/>
        </w:rPr>
        <w:t>드디어 첫번쨰 프로그램을 실행해 보았다. 이제 이 프로그램 골격을 바탕으로 계속 확장시켜 보자.</w:t>
      </w:r>
    </w:p>
    <w:p w14:paraId="6CE92B1C" w14:textId="77777777" w:rsidR="000C7F50" w:rsidRPr="00787A29" w:rsidRDefault="000C7F50">
      <w:pPr>
        <w:rPr>
          <w:rFonts w:asciiTheme="minorEastAsia" w:hAnsiTheme="minorEastAsia"/>
        </w:rPr>
      </w:pPr>
    </w:p>
    <w:sectPr w:rsidR="000C7F50" w:rsidRPr="00787A2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38085" w14:textId="77777777" w:rsidR="009B71DF" w:rsidRDefault="009B71DF">
      <w:pPr>
        <w:spacing w:after="0" w:line="240" w:lineRule="auto"/>
      </w:pPr>
      <w:r>
        <w:separator/>
      </w:r>
    </w:p>
  </w:endnote>
  <w:endnote w:type="continuationSeparator" w:id="0">
    <w:p w14:paraId="1454D0F7" w14:textId="77777777" w:rsidR="009B71DF" w:rsidRDefault="009B71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2Coding">
    <w:panose1 w:val="020B0609020101020101"/>
    <w:charset w:val="81"/>
    <w:family w:val="modern"/>
    <w:pitch w:val="fixed"/>
    <w:sig w:usb0="800002EF" w:usb1="79D7FDFB" w:usb2="00000034" w:usb3="00000000" w:csb0="0008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나눔고딕코딩">
    <w:altName w:val="맑은 고딕"/>
    <w:charset w:val="81"/>
    <w:family w:val="modern"/>
    <w:pitch w:val="fixed"/>
    <w:sig w:usb0="800002A7" w:usb1="29D7FCFB" w:usb2="00000010" w:usb3="00000000" w:csb0="0008000D" w:csb1="00000000"/>
  </w:font>
  <w:font w:name="Monaco">
    <w:altName w:val="맑은 고딕"/>
    <w:panose1 w:val="00000000000000000000"/>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9A63D" w14:textId="77777777" w:rsidR="009B71DF" w:rsidRDefault="009B71DF">
      <w:pPr>
        <w:spacing w:after="0" w:line="240" w:lineRule="auto"/>
      </w:pPr>
      <w:r>
        <w:separator/>
      </w:r>
    </w:p>
  </w:footnote>
  <w:footnote w:type="continuationSeparator" w:id="0">
    <w:p w14:paraId="0A0DE7FC" w14:textId="77777777" w:rsidR="009B71DF" w:rsidRDefault="009B71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A31E9"/>
    <w:multiLevelType w:val="hybridMultilevel"/>
    <w:tmpl w:val="699E3C78"/>
    <w:lvl w:ilvl="0" w:tplc="182CA854">
      <w:start w:val="1"/>
      <w:numFmt w:val="bullet"/>
      <w:pStyle w:val="a"/>
      <w:lvlText w:val=""/>
      <w:lvlJc w:val="left"/>
      <w:pPr>
        <w:ind w:left="880" w:hanging="440"/>
      </w:pPr>
      <w:rPr>
        <w:rFonts w:ascii="Wingdings" w:hAnsi="Wingdings" w:hint="default"/>
      </w:rPr>
    </w:lvl>
    <w:lvl w:ilvl="1" w:tplc="FFFFFFFF" w:tentative="1">
      <w:start w:val="1"/>
      <w:numFmt w:val="bullet"/>
      <w:lvlText w:val=""/>
      <w:lvlJc w:val="left"/>
      <w:pPr>
        <w:ind w:left="1320" w:hanging="440"/>
      </w:pPr>
      <w:rPr>
        <w:rFonts w:ascii="Wingdings" w:hAnsi="Wingdings" w:hint="default"/>
      </w:rPr>
    </w:lvl>
    <w:lvl w:ilvl="2" w:tplc="FFFFFFFF" w:tentative="1">
      <w:start w:val="1"/>
      <w:numFmt w:val="bullet"/>
      <w:lvlText w:val=""/>
      <w:lvlJc w:val="left"/>
      <w:pPr>
        <w:ind w:left="1760" w:hanging="440"/>
      </w:pPr>
      <w:rPr>
        <w:rFonts w:ascii="Wingdings" w:hAnsi="Wingdings" w:hint="default"/>
      </w:rPr>
    </w:lvl>
    <w:lvl w:ilvl="3" w:tplc="FFFFFFFF" w:tentative="1">
      <w:start w:val="1"/>
      <w:numFmt w:val="bullet"/>
      <w:lvlText w:val=""/>
      <w:lvlJc w:val="left"/>
      <w:pPr>
        <w:ind w:left="2200" w:hanging="440"/>
      </w:pPr>
      <w:rPr>
        <w:rFonts w:ascii="Wingdings" w:hAnsi="Wingdings" w:hint="default"/>
      </w:rPr>
    </w:lvl>
    <w:lvl w:ilvl="4" w:tplc="FFFFFFFF" w:tentative="1">
      <w:start w:val="1"/>
      <w:numFmt w:val="bullet"/>
      <w:lvlText w:val=""/>
      <w:lvlJc w:val="left"/>
      <w:pPr>
        <w:ind w:left="2640" w:hanging="440"/>
      </w:pPr>
      <w:rPr>
        <w:rFonts w:ascii="Wingdings" w:hAnsi="Wingdings" w:hint="default"/>
      </w:rPr>
    </w:lvl>
    <w:lvl w:ilvl="5" w:tplc="FFFFFFFF" w:tentative="1">
      <w:start w:val="1"/>
      <w:numFmt w:val="bullet"/>
      <w:lvlText w:val=""/>
      <w:lvlJc w:val="left"/>
      <w:pPr>
        <w:ind w:left="3080" w:hanging="440"/>
      </w:pPr>
      <w:rPr>
        <w:rFonts w:ascii="Wingdings" w:hAnsi="Wingdings" w:hint="default"/>
      </w:rPr>
    </w:lvl>
    <w:lvl w:ilvl="6" w:tplc="FFFFFFFF" w:tentative="1">
      <w:start w:val="1"/>
      <w:numFmt w:val="bullet"/>
      <w:lvlText w:val=""/>
      <w:lvlJc w:val="left"/>
      <w:pPr>
        <w:ind w:left="3520" w:hanging="440"/>
      </w:pPr>
      <w:rPr>
        <w:rFonts w:ascii="Wingdings" w:hAnsi="Wingdings" w:hint="default"/>
      </w:rPr>
    </w:lvl>
    <w:lvl w:ilvl="7" w:tplc="FFFFFFFF" w:tentative="1">
      <w:start w:val="1"/>
      <w:numFmt w:val="bullet"/>
      <w:lvlText w:val=""/>
      <w:lvlJc w:val="left"/>
      <w:pPr>
        <w:ind w:left="3960" w:hanging="440"/>
      </w:pPr>
      <w:rPr>
        <w:rFonts w:ascii="Wingdings" w:hAnsi="Wingdings" w:hint="default"/>
      </w:rPr>
    </w:lvl>
    <w:lvl w:ilvl="8" w:tplc="FFFFFFFF" w:tentative="1">
      <w:start w:val="1"/>
      <w:numFmt w:val="bullet"/>
      <w:lvlText w:val=""/>
      <w:lvlJc w:val="left"/>
      <w:pPr>
        <w:ind w:left="4400" w:hanging="440"/>
      </w:pPr>
      <w:rPr>
        <w:rFonts w:ascii="Wingdings" w:hAnsi="Wingdings" w:hint="default"/>
      </w:rPr>
    </w:lvl>
  </w:abstractNum>
  <w:abstractNum w:abstractNumId="1" w15:restartNumberingAfterBreak="0">
    <w:nsid w:val="284E7FEC"/>
    <w:multiLevelType w:val="hybridMultilevel"/>
    <w:tmpl w:val="AA74B6BE"/>
    <w:lvl w:ilvl="0" w:tplc="6A06CA6E">
      <w:start w:val="1"/>
      <mc:AlternateContent>
        <mc:Choice Requires="w14">
          <w:numFmt w:val="custom" w:format="001, 002, 003, ..."/>
        </mc:Choice>
        <mc:Fallback>
          <w:numFmt w:val="decimal"/>
        </mc:Fallback>
      </mc:AlternateContent>
      <w:pStyle w:val="a0"/>
      <w:lvlText w:val="%1"/>
      <w:lvlJc w:val="left"/>
      <w:pPr>
        <w:ind w:left="142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860" w:hanging="440"/>
      </w:pPr>
    </w:lvl>
    <w:lvl w:ilvl="2" w:tplc="0409001B" w:tentative="1">
      <w:start w:val="1"/>
      <w:numFmt w:val="lowerRoman"/>
      <w:lvlText w:val="%3."/>
      <w:lvlJc w:val="right"/>
      <w:pPr>
        <w:ind w:left="2300" w:hanging="440"/>
      </w:pPr>
    </w:lvl>
    <w:lvl w:ilvl="3" w:tplc="0409000F" w:tentative="1">
      <w:start w:val="1"/>
      <w:numFmt w:val="decimal"/>
      <w:lvlText w:val="%4."/>
      <w:lvlJc w:val="left"/>
      <w:pPr>
        <w:ind w:left="2740" w:hanging="440"/>
      </w:pPr>
    </w:lvl>
    <w:lvl w:ilvl="4" w:tplc="04090019" w:tentative="1">
      <w:start w:val="1"/>
      <w:numFmt w:val="upperLetter"/>
      <w:lvlText w:val="%5."/>
      <w:lvlJc w:val="left"/>
      <w:pPr>
        <w:ind w:left="3180" w:hanging="440"/>
      </w:pPr>
    </w:lvl>
    <w:lvl w:ilvl="5" w:tplc="0409001B" w:tentative="1">
      <w:start w:val="1"/>
      <w:numFmt w:val="lowerRoman"/>
      <w:lvlText w:val="%6."/>
      <w:lvlJc w:val="right"/>
      <w:pPr>
        <w:ind w:left="3620" w:hanging="440"/>
      </w:pPr>
    </w:lvl>
    <w:lvl w:ilvl="6" w:tplc="0409000F" w:tentative="1">
      <w:start w:val="1"/>
      <w:numFmt w:val="decimal"/>
      <w:lvlText w:val="%7."/>
      <w:lvlJc w:val="left"/>
      <w:pPr>
        <w:ind w:left="4060" w:hanging="440"/>
      </w:pPr>
    </w:lvl>
    <w:lvl w:ilvl="7" w:tplc="04090019" w:tentative="1">
      <w:start w:val="1"/>
      <w:numFmt w:val="upperLetter"/>
      <w:lvlText w:val="%8."/>
      <w:lvlJc w:val="left"/>
      <w:pPr>
        <w:ind w:left="4500" w:hanging="440"/>
      </w:pPr>
    </w:lvl>
    <w:lvl w:ilvl="8" w:tplc="0409001B" w:tentative="1">
      <w:start w:val="1"/>
      <w:numFmt w:val="lowerRoman"/>
      <w:lvlText w:val="%9."/>
      <w:lvlJc w:val="right"/>
      <w:pPr>
        <w:ind w:left="4940" w:hanging="440"/>
      </w:pPr>
    </w:lvl>
  </w:abstractNum>
  <w:abstractNum w:abstractNumId="2" w15:restartNumberingAfterBreak="0">
    <w:nsid w:val="2A897728"/>
    <w:multiLevelType w:val="hybridMultilevel"/>
    <w:tmpl w:val="13D2C266"/>
    <w:lvl w:ilvl="0" w:tplc="C242EB22">
      <w:start w:val="1"/>
      <w:numFmt w:val="decimalZero"/>
      <w:pStyle w:val="a1"/>
      <w:lvlText w:val="%1"/>
      <w:lvlJc w:val="left"/>
      <w:pPr>
        <w:ind w:left="980" w:hanging="440"/>
      </w:pPr>
      <w:rPr>
        <w:rFonts w:ascii="D2Coding" w:eastAsia="D2Coding" w:hAnsi="D2Coding" w:hint="eastAsia"/>
        <w:caps w:val="0"/>
        <w:strike w:val="0"/>
        <w:dstrike w:val="0"/>
        <w:vanish w:val="0"/>
        <w:vertAlign w:val="baseline"/>
      </w:rPr>
    </w:lvl>
    <w:lvl w:ilvl="1" w:tplc="04090019" w:tentative="1">
      <w:start w:val="1"/>
      <w:numFmt w:val="upperLetter"/>
      <w:lvlText w:val="%2."/>
      <w:lvlJc w:val="left"/>
      <w:pPr>
        <w:ind w:left="1420" w:hanging="440"/>
      </w:pPr>
    </w:lvl>
    <w:lvl w:ilvl="2" w:tplc="0409001B" w:tentative="1">
      <w:start w:val="1"/>
      <w:numFmt w:val="lowerRoman"/>
      <w:lvlText w:val="%3."/>
      <w:lvlJc w:val="right"/>
      <w:pPr>
        <w:ind w:left="1860" w:hanging="440"/>
      </w:pPr>
    </w:lvl>
    <w:lvl w:ilvl="3" w:tplc="0409000F" w:tentative="1">
      <w:start w:val="1"/>
      <w:numFmt w:val="decimal"/>
      <w:lvlText w:val="%4."/>
      <w:lvlJc w:val="left"/>
      <w:pPr>
        <w:ind w:left="2300" w:hanging="440"/>
      </w:pPr>
    </w:lvl>
    <w:lvl w:ilvl="4" w:tplc="04090019" w:tentative="1">
      <w:start w:val="1"/>
      <w:numFmt w:val="upperLetter"/>
      <w:lvlText w:val="%5."/>
      <w:lvlJc w:val="left"/>
      <w:pPr>
        <w:ind w:left="2740" w:hanging="440"/>
      </w:pPr>
    </w:lvl>
    <w:lvl w:ilvl="5" w:tplc="0409001B" w:tentative="1">
      <w:start w:val="1"/>
      <w:numFmt w:val="lowerRoman"/>
      <w:lvlText w:val="%6."/>
      <w:lvlJc w:val="right"/>
      <w:pPr>
        <w:ind w:left="3180" w:hanging="440"/>
      </w:pPr>
    </w:lvl>
    <w:lvl w:ilvl="6" w:tplc="0409000F" w:tentative="1">
      <w:start w:val="1"/>
      <w:numFmt w:val="decimal"/>
      <w:lvlText w:val="%7."/>
      <w:lvlJc w:val="left"/>
      <w:pPr>
        <w:ind w:left="3620" w:hanging="440"/>
      </w:pPr>
    </w:lvl>
    <w:lvl w:ilvl="7" w:tplc="04090019" w:tentative="1">
      <w:start w:val="1"/>
      <w:numFmt w:val="upperLetter"/>
      <w:lvlText w:val="%8."/>
      <w:lvlJc w:val="left"/>
      <w:pPr>
        <w:ind w:left="4060" w:hanging="440"/>
      </w:pPr>
    </w:lvl>
    <w:lvl w:ilvl="8" w:tplc="0409001B" w:tentative="1">
      <w:start w:val="1"/>
      <w:numFmt w:val="lowerRoman"/>
      <w:lvlText w:val="%9."/>
      <w:lvlJc w:val="right"/>
      <w:pPr>
        <w:ind w:left="4500" w:hanging="440"/>
      </w:pPr>
    </w:lvl>
  </w:abstractNum>
  <w:abstractNum w:abstractNumId="3" w15:restartNumberingAfterBreak="0">
    <w:nsid w:val="384A3C68"/>
    <w:multiLevelType w:val="hybridMultilevel"/>
    <w:tmpl w:val="CAC45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4A68FE"/>
    <w:multiLevelType w:val="hybridMultilevel"/>
    <w:tmpl w:val="4E94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F544C"/>
    <w:multiLevelType w:val="multilevel"/>
    <w:tmpl w:val="456CD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DE39E0"/>
    <w:multiLevelType w:val="hybridMultilevel"/>
    <w:tmpl w:val="FD985B7C"/>
    <w:lvl w:ilvl="0" w:tplc="36BE627C">
      <w:start w:val="1"/>
      <w:numFmt w:val="bullet"/>
      <w:pStyle w:val="a2"/>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97740785">
    <w:abstractNumId w:val="5"/>
  </w:num>
  <w:num w:numId="2" w16cid:durableId="1180774518">
    <w:abstractNumId w:val="6"/>
  </w:num>
  <w:num w:numId="3" w16cid:durableId="1807777637">
    <w:abstractNumId w:val="0"/>
  </w:num>
  <w:num w:numId="4" w16cid:durableId="266741921">
    <w:abstractNumId w:val="2"/>
  </w:num>
  <w:num w:numId="5" w16cid:durableId="1340305551">
    <w:abstractNumId w:val="1"/>
  </w:num>
  <w:num w:numId="6" w16cid:durableId="2085642971">
    <w:abstractNumId w:val="3"/>
  </w:num>
  <w:num w:numId="7" w16cid:durableId="8778146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이현서">
    <w15:presenceInfo w15:providerId="AD" w15:userId="S::alyssa@o365.ice.go.kr::2b028adc-e167-40a9-a4d6-82e6fd088d9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F50"/>
    <w:rsid w:val="00014F78"/>
    <w:rsid w:val="000B15B9"/>
    <w:rsid w:val="000C7B67"/>
    <w:rsid w:val="000C7F50"/>
    <w:rsid w:val="000D5F2A"/>
    <w:rsid w:val="001713B3"/>
    <w:rsid w:val="00184926"/>
    <w:rsid w:val="00193DEC"/>
    <w:rsid w:val="001A2B76"/>
    <w:rsid w:val="001C3742"/>
    <w:rsid w:val="001F331E"/>
    <w:rsid w:val="002551CA"/>
    <w:rsid w:val="0030071F"/>
    <w:rsid w:val="00334EC4"/>
    <w:rsid w:val="00345749"/>
    <w:rsid w:val="00384CEB"/>
    <w:rsid w:val="003B0FA6"/>
    <w:rsid w:val="003B5E3C"/>
    <w:rsid w:val="003C6F52"/>
    <w:rsid w:val="003C7269"/>
    <w:rsid w:val="003D57E7"/>
    <w:rsid w:val="004D0EBA"/>
    <w:rsid w:val="004E0E4F"/>
    <w:rsid w:val="00504A5C"/>
    <w:rsid w:val="005137F8"/>
    <w:rsid w:val="00513DD0"/>
    <w:rsid w:val="00520097"/>
    <w:rsid w:val="00540924"/>
    <w:rsid w:val="00546FC2"/>
    <w:rsid w:val="005A4711"/>
    <w:rsid w:val="005D1DCA"/>
    <w:rsid w:val="0061795A"/>
    <w:rsid w:val="00653B77"/>
    <w:rsid w:val="00714EE3"/>
    <w:rsid w:val="0077546B"/>
    <w:rsid w:val="00787A29"/>
    <w:rsid w:val="007A7FB4"/>
    <w:rsid w:val="007B3FAD"/>
    <w:rsid w:val="007E5C6A"/>
    <w:rsid w:val="00833B1A"/>
    <w:rsid w:val="00835810"/>
    <w:rsid w:val="00855F55"/>
    <w:rsid w:val="00862EAF"/>
    <w:rsid w:val="00875D4B"/>
    <w:rsid w:val="00881D9F"/>
    <w:rsid w:val="008A1AC8"/>
    <w:rsid w:val="008A451A"/>
    <w:rsid w:val="008B668A"/>
    <w:rsid w:val="008F5465"/>
    <w:rsid w:val="0096355B"/>
    <w:rsid w:val="009B71DF"/>
    <w:rsid w:val="009C6571"/>
    <w:rsid w:val="009F699E"/>
    <w:rsid w:val="00A06E4F"/>
    <w:rsid w:val="00A312D4"/>
    <w:rsid w:val="00A719A5"/>
    <w:rsid w:val="00A90491"/>
    <w:rsid w:val="00AD3C15"/>
    <w:rsid w:val="00AE25F4"/>
    <w:rsid w:val="00AE4F36"/>
    <w:rsid w:val="00AF4A0E"/>
    <w:rsid w:val="00B140FE"/>
    <w:rsid w:val="00B21657"/>
    <w:rsid w:val="00B31CDC"/>
    <w:rsid w:val="00BC60C7"/>
    <w:rsid w:val="00BF6D04"/>
    <w:rsid w:val="00C33745"/>
    <w:rsid w:val="00CB0BCE"/>
    <w:rsid w:val="00D13336"/>
    <w:rsid w:val="00D20971"/>
    <w:rsid w:val="00D21416"/>
    <w:rsid w:val="00D7799E"/>
    <w:rsid w:val="00DA5BDC"/>
    <w:rsid w:val="00E56CAE"/>
    <w:rsid w:val="00E86B37"/>
    <w:rsid w:val="00E87F28"/>
    <w:rsid w:val="00EC260D"/>
    <w:rsid w:val="00F3126C"/>
    <w:rsid w:val="00F37E16"/>
    <w:rsid w:val="00F637F4"/>
    <w:rsid w:val="00F75769"/>
    <w:rsid w:val="00FC0816"/>
    <w:rsid w:val="00FC3D90"/>
    <w:rsid w:val="00FE074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5FBAB8"/>
  <w15:docId w15:val="{4C02180F-7BE2-4B03-9802-05FBA7D8A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EastAsia" w:hAnsi="Arial" w:cs="Arial"/>
        <w:sz w:val="22"/>
        <w:szCs w:val="22"/>
        <w:lang w:val="en"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6"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787A29"/>
    <w:pPr>
      <w:widowControl w:val="0"/>
      <w:wordWrap w:val="0"/>
      <w:autoSpaceDE w:val="0"/>
      <w:autoSpaceDN w:val="0"/>
      <w:spacing w:after="160" w:line="259" w:lineRule="auto"/>
      <w:jc w:val="both"/>
    </w:pPr>
    <w:rPr>
      <w:rFonts w:asciiTheme="minorHAnsi" w:hAnsiTheme="minorHAnsi" w:cstheme="minorBidi"/>
      <w:kern w:val="2"/>
      <w:sz w:val="20"/>
      <w:szCs w:val="20"/>
      <w:lang w:val="en-US"/>
      <w14:ligatures w14:val="standardContextual"/>
    </w:rPr>
  </w:style>
  <w:style w:type="paragraph" w:styleId="1">
    <w:name w:val="heading 1"/>
    <w:aliases w:val="장제목"/>
    <w:basedOn w:val="a3"/>
    <w:next w:val="a3"/>
    <w:link w:val="1Char"/>
    <w:uiPriority w:val="1"/>
    <w:qFormat/>
    <w:rsid w:val="00787A29"/>
    <w:pPr>
      <w:keepNext/>
      <w:keepLines/>
      <w:spacing w:before="280" w:after="80"/>
      <w:outlineLvl w:val="0"/>
    </w:pPr>
    <w:rPr>
      <w:rFonts w:asciiTheme="majorHAnsi" w:eastAsiaTheme="majorEastAsia" w:hAnsiTheme="majorHAnsi" w:cstheme="majorBidi"/>
      <w:b/>
      <w:color w:val="000000" w:themeColor="text1"/>
      <w:sz w:val="32"/>
      <w:szCs w:val="32"/>
    </w:rPr>
  </w:style>
  <w:style w:type="paragraph" w:styleId="2">
    <w:name w:val="heading 2"/>
    <w:aliases w:val="절제목"/>
    <w:basedOn w:val="a3"/>
    <w:next w:val="a3"/>
    <w:link w:val="2Char"/>
    <w:uiPriority w:val="1"/>
    <w:qFormat/>
    <w:rsid w:val="00787A29"/>
    <w:pPr>
      <w:keepNext/>
      <w:keepLines/>
      <w:spacing w:before="160" w:after="80"/>
      <w:outlineLvl w:val="1"/>
    </w:pPr>
    <w:rPr>
      <w:rFonts w:asciiTheme="majorHAnsi" w:eastAsiaTheme="majorEastAsia" w:hAnsiTheme="majorHAnsi" w:cstheme="majorBidi"/>
      <w:b/>
      <w:color w:val="000000" w:themeColor="text1"/>
      <w:sz w:val="28"/>
      <w:szCs w:val="28"/>
    </w:rPr>
  </w:style>
  <w:style w:type="paragraph" w:styleId="3">
    <w:name w:val="heading 3"/>
    <w:aliases w:val="중제목"/>
    <w:basedOn w:val="a3"/>
    <w:next w:val="a3"/>
    <w:link w:val="3Char"/>
    <w:uiPriority w:val="1"/>
    <w:qFormat/>
    <w:rsid w:val="00787A29"/>
    <w:pPr>
      <w:keepNext/>
      <w:keepLines/>
      <w:spacing w:before="160" w:after="80"/>
      <w:outlineLvl w:val="2"/>
    </w:pPr>
    <w:rPr>
      <w:rFonts w:asciiTheme="majorHAnsi" w:eastAsiaTheme="majorEastAsia" w:hAnsiTheme="majorHAnsi" w:cstheme="majorBidi"/>
      <w:b/>
      <w:color w:val="000000" w:themeColor="text1"/>
      <w:sz w:val="24"/>
      <w:szCs w:val="24"/>
    </w:rPr>
  </w:style>
  <w:style w:type="paragraph" w:styleId="4">
    <w:name w:val="heading 4"/>
    <w:aliases w:val="소제목"/>
    <w:basedOn w:val="a3"/>
    <w:next w:val="a3"/>
    <w:link w:val="4Char"/>
    <w:uiPriority w:val="1"/>
    <w:qFormat/>
    <w:rsid w:val="00787A29"/>
    <w:pPr>
      <w:keepNext/>
      <w:keepLines/>
      <w:spacing w:before="80" w:after="40"/>
      <w:outlineLvl w:val="3"/>
    </w:pPr>
    <w:rPr>
      <w:rFonts w:asciiTheme="majorHAnsi" w:eastAsiaTheme="majorEastAsia" w:hAnsiTheme="majorHAnsi" w:cstheme="majorBidi"/>
      <w:b/>
      <w:color w:val="000000" w:themeColor="text1"/>
    </w:rPr>
  </w:style>
  <w:style w:type="paragraph" w:styleId="5">
    <w:name w:val="heading 5"/>
    <w:basedOn w:val="a3"/>
    <w:next w:val="a3"/>
    <w:link w:val="5Char"/>
    <w:uiPriority w:val="1"/>
    <w:qFormat/>
    <w:rsid w:val="00787A2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3"/>
    <w:next w:val="a3"/>
    <w:link w:val="6Char"/>
    <w:uiPriority w:val="9"/>
    <w:semiHidden/>
    <w:unhideWhenUsed/>
    <w:qFormat/>
    <w:rsid w:val="00787A2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3"/>
    <w:next w:val="a3"/>
    <w:link w:val="7Char"/>
    <w:uiPriority w:val="9"/>
    <w:semiHidden/>
    <w:unhideWhenUsed/>
    <w:qFormat/>
    <w:rsid w:val="00787A2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3"/>
    <w:next w:val="a3"/>
    <w:link w:val="8Char"/>
    <w:uiPriority w:val="9"/>
    <w:semiHidden/>
    <w:unhideWhenUsed/>
    <w:qFormat/>
    <w:rsid w:val="00787A2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3"/>
    <w:next w:val="a3"/>
    <w:link w:val="9Char"/>
    <w:uiPriority w:val="9"/>
    <w:semiHidden/>
    <w:unhideWhenUsed/>
    <w:qFormat/>
    <w:rsid w:val="00787A2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7">
    <w:name w:val="Title"/>
    <w:basedOn w:val="a3"/>
    <w:next w:val="a3"/>
    <w:link w:val="Char"/>
    <w:uiPriority w:val="10"/>
    <w:qFormat/>
    <w:rsid w:val="00787A29"/>
    <w:pPr>
      <w:spacing w:after="80" w:line="240" w:lineRule="auto"/>
      <w:contextualSpacing/>
      <w:jc w:val="center"/>
    </w:pPr>
    <w:rPr>
      <w:rFonts w:asciiTheme="majorHAnsi" w:eastAsiaTheme="majorEastAsia" w:hAnsiTheme="majorHAnsi" w:cstheme="majorBidi"/>
      <w:spacing w:val="-10"/>
      <w:kern w:val="28"/>
      <w:sz w:val="56"/>
      <w:szCs w:val="56"/>
    </w:rPr>
  </w:style>
  <w:style w:type="paragraph" w:styleId="a8">
    <w:name w:val="Subtitle"/>
    <w:basedOn w:val="a3"/>
    <w:next w:val="a3"/>
    <w:link w:val="Char0"/>
    <w:uiPriority w:val="11"/>
    <w:qFormat/>
    <w:rsid w:val="00787A29"/>
    <w:pPr>
      <w:numPr>
        <w:ilvl w:val="1"/>
      </w:numPr>
      <w:jc w:val="center"/>
    </w:pPr>
    <w:rPr>
      <w:rFonts w:asciiTheme="majorHAnsi" w:eastAsiaTheme="majorEastAsia" w:hAnsiTheme="majorHAnsi" w:cstheme="majorBidi"/>
      <w:color w:val="595959" w:themeColor="text1" w:themeTint="A6"/>
      <w:spacing w:val="15"/>
      <w:sz w:val="28"/>
      <w:szCs w:val="28"/>
    </w:r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ab">
    <w:name w:val="annotation text"/>
    <w:basedOn w:val="a3"/>
    <w:link w:val="Char1"/>
    <w:uiPriority w:val="99"/>
    <w:unhideWhenUsed/>
    <w:rsid w:val="00787A29"/>
    <w:pPr>
      <w:jc w:val="left"/>
    </w:pPr>
  </w:style>
  <w:style w:type="character" w:customStyle="1" w:styleId="Char1">
    <w:name w:val="메모 텍스트 Char"/>
    <w:basedOn w:val="a4"/>
    <w:link w:val="ab"/>
    <w:uiPriority w:val="99"/>
    <w:rsid w:val="00787A29"/>
    <w:rPr>
      <w:rFonts w:asciiTheme="minorHAnsi" w:hAnsiTheme="minorHAnsi" w:cstheme="minorBidi"/>
      <w:kern w:val="2"/>
      <w:sz w:val="20"/>
      <w:szCs w:val="20"/>
      <w:lang w:val="en-US"/>
      <w14:ligatures w14:val="standardContextual"/>
    </w:rPr>
  </w:style>
  <w:style w:type="character" w:styleId="ac">
    <w:name w:val="annotation reference"/>
    <w:basedOn w:val="a4"/>
    <w:uiPriority w:val="99"/>
    <w:unhideWhenUsed/>
    <w:rsid w:val="00787A29"/>
    <w:rPr>
      <w:sz w:val="18"/>
      <w:szCs w:val="18"/>
    </w:rPr>
  </w:style>
  <w:style w:type="character" w:styleId="ad">
    <w:name w:val="footnote reference"/>
    <w:basedOn w:val="a4"/>
    <w:uiPriority w:val="99"/>
    <w:semiHidden/>
    <w:unhideWhenUsed/>
    <w:rsid w:val="00787A29"/>
    <w:rPr>
      <w:vertAlign w:val="superscript"/>
    </w:rPr>
  </w:style>
  <w:style w:type="paragraph" w:styleId="ae">
    <w:name w:val="footnote text"/>
    <w:basedOn w:val="a3"/>
    <w:link w:val="Char2"/>
    <w:uiPriority w:val="99"/>
    <w:semiHidden/>
    <w:unhideWhenUsed/>
    <w:rsid w:val="00787A29"/>
    <w:pPr>
      <w:snapToGrid w:val="0"/>
      <w:jc w:val="left"/>
    </w:pPr>
  </w:style>
  <w:style w:type="character" w:customStyle="1" w:styleId="Char2">
    <w:name w:val="각주 텍스트 Char"/>
    <w:basedOn w:val="a4"/>
    <w:link w:val="ae"/>
    <w:uiPriority w:val="99"/>
    <w:semiHidden/>
    <w:rsid w:val="00787A29"/>
    <w:rPr>
      <w:rFonts w:asciiTheme="minorHAnsi" w:hAnsiTheme="minorHAnsi" w:cstheme="minorBidi"/>
      <w:kern w:val="2"/>
      <w:sz w:val="20"/>
      <w:szCs w:val="20"/>
      <w:lang w:val="en-US"/>
      <w14:ligatures w14:val="standardContextual"/>
    </w:rPr>
  </w:style>
  <w:style w:type="paragraph" w:styleId="af">
    <w:name w:val="No Spacing"/>
    <w:uiPriority w:val="1"/>
    <w:unhideWhenUsed/>
    <w:qFormat/>
    <w:rsid w:val="00787A29"/>
    <w:pPr>
      <w:widowControl w:val="0"/>
      <w:wordWrap w:val="0"/>
      <w:autoSpaceDE w:val="0"/>
      <w:autoSpaceDN w:val="0"/>
      <w:spacing w:after="0" w:line="240" w:lineRule="auto"/>
      <w:jc w:val="both"/>
    </w:pPr>
    <w:rPr>
      <w:rFonts w:asciiTheme="minorHAnsi" w:hAnsiTheme="minorHAnsi" w:cstheme="minorBidi"/>
      <w:kern w:val="2"/>
      <w:sz w:val="20"/>
      <w:szCs w:val="20"/>
      <w:lang w:val="en-US"/>
      <w14:ligatures w14:val="standardContextual"/>
    </w:rPr>
  </w:style>
  <w:style w:type="character" w:styleId="af0">
    <w:name w:val="Emphasis"/>
    <w:basedOn w:val="a4"/>
    <w:uiPriority w:val="20"/>
    <w:qFormat/>
    <w:rsid w:val="00787A29"/>
    <w:rPr>
      <w:i/>
      <w:iCs/>
    </w:rPr>
  </w:style>
  <w:style w:type="character" w:styleId="af1">
    <w:name w:val="Intense Emphasis"/>
    <w:basedOn w:val="a4"/>
    <w:uiPriority w:val="21"/>
    <w:qFormat/>
    <w:rsid w:val="00787A29"/>
    <w:rPr>
      <w:i/>
      <w:iCs/>
      <w:color w:val="365F91" w:themeColor="accent1" w:themeShade="BF"/>
    </w:rPr>
  </w:style>
  <w:style w:type="paragraph" w:styleId="af2">
    <w:name w:val="Intense Quote"/>
    <w:basedOn w:val="a3"/>
    <w:next w:val="a3"/>
    <w:link w:val="Char3"/>
    <w:uiPriority w:val="30"/>
    <w:qFormat/>
    <w:rsid w:val="00787A2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har3">
    <w:name w:val="강한 인용 Char"/>
    <w:basedOn w:val="a4"/>
    <w:link w:val="af2"/>
    <w:uiPriority w:val="30"/>
    <w:rsid w:val="00787A29"/>
    <w:rPr>
      <w:rFonts w:asciiTheme="minorHAnsi" w:hAnsiTheme="minorHAnsi" w:cstheme="minorBidi"/>
      <w:i/>
      <w:iCs/>
      <w:color w:val="365F91" w:themeColor="accent1" w:themeShade="BF"/>
      <w:kern w:val="2"/>
      <w:sz w:val="20"/>
      <w:szCs w:val="20"/>
      <w:lang w:val="en-US"/>
      <w14:ligatures w14:val="standardContextual"/>
    </w:rPr>
  </w:style>
  <w:style w:type="character" w:styleId="af3">
    <w:name w:val="Intense Reference"/>
    <w:basedOn w:val="a4"/>
    <w:uiPriority w:val="32"/>
    <w:qFormat/>
    <w:rsid w:val="00787A29"/>
    <w:rPr>
      <w:b/>
      <w:bCs/>
      <w:smallCaps/>
      <w:color w:val="365F91" w:themeColor="accent1" w:themeShade="BF"/>
      <w:spacing w:val="5"/>
    </w:rPr>
  </w:style>
  <w:style w:type="paragraph" w:customStyle="1" w:styleId="af4">
    <w:name w:val="결과"/>
    <w:basedOn w:val="a3"/>
    <w:qFormat/>
    <w:rsid w:val="00787A29"/>
    <w:pPr>
      <w:shd w:val="clear" w:color="auto" w:fill="EEECE1"/>
      <w:ind w:leftChars="100" w:left="200" w:rightChars="100" w:right="100"/>
    </w:pPr>
    <w:rPr>
      <w:rFonts w:cs="나눔고딕코딩"/>
      <w:sz w:val="18"/>
    </w:rPr>
  </w:style>
  <w:style w:type="character" w:styleId="af5">
    <w:name w:val="Strong"/>
    <w:uiPriority w:val="22"/>
    <w:qFormat/>
    <w:rsid w:val="00787A29"/>
    <w:rPr>
      <w:b/>
      <w:bCs/>
    </w:rPr>
  </w:style>
  <w:style w:type="paragraph" w:customStyle="1" w:styleId="af6">
    <w:name w:val="그림 캡션"/>
    <w:basedOn w:val="a3"/>
    <w:next w:val="a3"/>
    <w:uiPriority w:val="6"/>
    <w:qFormat/>
    <w:rsid w:val="00787A29"/>
    <w:pPr>
      <w:pBdr>
        <w:top w:val="dashSmallGap" w:sz="4" w:space="1" w:color="auto"/>
      </w:pBdr>
    </w:pPr>
    <w:rPr>
      <w:sz w:val="18"/>
    </w:rPr>
  </w:style>
  <w:style w:type="paragraph" w:customStyle="1" w:styleId="af7">
    <w:name w:val="기본형"/>
    <w:basedOn w:val="a3"/>
    <w:autoRedefine/>
    <w:qFormat/>
    <w:rsid w:val="00787A29"/>
    <w:pPr>
      <w:spacing w:before="100" w:beforeAutospacing="1" w:after="100" w:afterAutospacing="1" w:line="240" w:lineRule="auto"/>
      <w:ind w:leftChars="100" w:left="200" w:rightChars="100" w:right="100"/>
      <w:jc w:val="left"/>
    </w:pPr>
    <w:rPr>
      <w:rFonts w:ascii="D2Coding" w:eastAsia="D2Coding" w:hAnsi="D2Coding" w:cs="Times New Roman"/>
      <w:b/>
      <w:color w:val="0B00E2"/>
    </w:rPr>
  </w:style>
  <w:style w:type="paragraph" w:customStyle="1" w:styleId="af8">
    <w:name w:val="돌발 퀴즈"/>
    <w:basedOn w:val="a3"/>
    <w:next w:val="a3"/>
    <w:uiPriority w:val="4"/>
    <w:qFormat/>
    <w:rsid w:val="00787A29"/>
    <w:pPr>
      <w:shd w:val="clear" w:color="auto" w:fill="F2DBDB" w:themeFill="accent2" w:themeFillTint="33"/>
      <w:ind w:leftChars="100" w:left="200" w:rightChars="100" w:right="100"/>
    </w:pPr>
    <w:rPr>
      <w:sz w:val="18"/>
    </w:rPr>
  </w:style>
  <w:style w:type="character" w:customStyle="1" w:styleId="af9">
    <w:name w:val="링크"/>
    <w:basedOn w:val="a4"/>
    <w:uiPriority w:val="6"/>
    <w:qFormat/>
    <w:rsid w:val="00787A29"/>
    <w:rPr>
      <w:caps w:val="0"/>
      <w:smallCaps w:val="0"/>
      <w:strike w:val="0"/>
      <w:dstrike w:val="0"/>
      <w:vanish w:val="0"/>
      <w:color w:val="7F7F7F" w:themeColor="text1" w:themeTint="80"/>
      <w:u w:val="single"/>
      <w:vertAlign w:val="baseline"/>
    </w:rPr>
  </w:style>
  <w:style w:type="character" w:customStyle="1" w:styleId="afa">
    <w:name w:val="말풍선"/>
    <w:basedOn w:val="a4"/>
    <w:uiPriority w:val="1"/>
    <w:qFormat/>
    <w:rsid w:val="00787A29"/>
    <w:rPr>
      <w:color w:val="C0504D" w:themeColor="accent2"/>
      <w:u w:val="single"/>
    </w:rPr>
  </w:style>
  <w:style w:type="paragraph" w:styleId="afb">
    <w:name w:val="header"/>
    <w:basedOn w:val="a3"/>
    <w:link w:val="Char4"/>
    <w:uiPriority w:val="99"/>
    <w:unhideWhenUsed/>
    <w:rsid w:val="00787A29"/>
    <w:pPr>
      <w:tabs>
        <w:tab w:val="center" w:pos="4513"/>
        <w:tab w:val="right" w:pos="9026"/>
      </w:tabs>
      <w:snapToGrid w:val="0"/>
    </w:pPr>
  </w:style>
  <w:style w:type="character" w:customStyle="1" w:styleId="Char4">
    <w:name w:val="머리글 Char"/>
    <w:basedOn w:val="a4"/>
    <w:link w:val="afb"/>
    <w:uiPriority w:val="99"/>
    <w:rsid w:val="00787A29"/>
    <w:rPr>
      <w:rFonts w:asciiTheme="minorHAnsi" w:hAnsiTheme="minorHAnsi" w:cstheme="minorBidi"/>
      <w:kern w:val="2"/>
      <w:sz w:val="20"/>
      <w:szCs w:val="20"/>
      <w:lang w:val="en-US"/>
      <w14:ligatures w14:val="standardContextual"/>
    </w:rPr>
  </w:style>
  <w:style w:type="paragraph" w:styleId="afc">
    <w:name w:val="annotation subject"/>
    <w:basedOn w:val="a3"/>
    <w:next w:val="a3"/>
    <w:link w:val="Char5"/>
    <w:uiPriority w:val="99"/>
    <w:semiHidden/>
    <w:unhideWhenUsed/>
    <w:rsid w:val="00787A29"/>
    <w:pPr>
      <w:jc w:val="left"/>
    </w:pPr>
    <w:rPr>
      <w:b/>
      <w:bCs/>
    </w:rPr>
  </w:style>
  <w:style w:type="character" w:customStyle="1" w:styleId="Char5">
    <w:name w:val="메모 주제 Char"/>
    <w:basedOn w:val="a4"/>
    <w:link w:val="afc"/>
    <w:uiPriority w:val="99"/>
    <w:semiHidden/>
    <w:rsid w:val="00787A29"/>
    <w:rPr>
      <w:rFonts w:asciiTheme="minorHAnsi" w:hAnsiTheme="minorHAnsi" w:cstheme="minorBidi"/>
      <w:b/>
      <w:bCs/>
      <w:kern w:val="2"/>
      <w:sz w:val="20"/>
      <w:szCs w:val="20"/>
      <w:lang w:val="en-US"/>
      <w14:ligatures w14:val="standardContextual"/>
    </w:rPr>
  </w:style>
  <w:style w:type="character" w:styleId="afd">
    <w:name w:val="Mention"/>
    <w:basedOn w:val="a4"/>
    <w:uiPriority w:val="99"/>
    <w:unhideWhenUsed/>
    <w:rsid w:val="00787A29"/>
    <w:rPr>
      <w:color w:val="2B579A"/>
      <w:shd w:val="clear" w:color="auto" w:fill="E6E6E6"/>
    </w:rPr>
  </w:style>
  <w:style w:type="paragraph" w:styleId="afe">
    <w:name w:val="List Paragraph"/>
    <w:basedOn w:val="a3"/>
    <w:uiPriority w:val="34"/>
    <w:qFormat/>
    <w:rsid w:val="00787A29"/>
    <w:pPr>
      <w:ind w:left="720"/>
      <w:contextualSpacing/>
    </w:pPr>
  </w:style>
  <w:style w:type="character" w:customStyle="1" w:styleId="aff">
    <w:name w:val="문장 내 코드"/>
    <w:basedOn w:val="a4"/>
    <w:uiPriority w:val="1"/>
    <w:qFormat/>
    <w:rsid w:val="00787A29"/>
    <w:rPr>
      <w:rFonts w:ascii="D2Coding" w:eastAsia="D2Coding" w:hAnsi="D2Coding"/>
      <w:color w:val="F79646" w:themeColor="accent6"/>
    </w:rPr>
  </w:style>
  <w:style w:type="paragraph" w:styleId="aff0">
    <w:name w:val="footer"/>
    <w:basedOn w:val="a3"/>
    <w:link w:val="Char6"/>
    <w:uiPriority w:val="99"/>
    <w:unhideWhenUsed/>
    <w:rsid w:val="00787A29"/>
    <w:pPr>
      <w:tabs>
        <w:tab w:val="center" w:pos="4513"/>
        <w:tab w:val="right" w:pos="9026"/>
      </w:tabs>
      <w:snapToGrid w:val="0"/>
    </w:pPr>
  </w:style>
  <w:style w:type="character" w:customStyle="1" w:styleId="Char6">
    <w:name w:val="바닥글 Char"/>
    <w:basedOn w:val="a4"/>
    <w:link w:val="aff0"/>
    <w:uiPriority w:val="99"/>
    <w:rsid w:val="00787A29"/>
    <w:rPr>
      <w:rFonts w:asciiTheme="minorHAnsi" w:hAnsiTheme="minorHAnsi" w:cstheme="minorBidi"/>
      <w:kern w:val="2"/>
      <w:sz w:val="20"/>
      <w:szCs w:val="20"/>
      <w:lang w:val="en-US"/>
      <w14:ligatures w14:val="standardContextual"/>
    </w:rPr>
  </w:style>
  <w:style w:type="character" w:customStyle="1" w:styleId="Char0">
    <w:name w:val="부제 Char"/>
    <w:basedOn w:val="a4"/>
    <w:link w:val="a8"/>
    <w:uiPriority w:val="11"/>
    <w:rsid w:val="00787A29"/>
    <w:rPr>
      <w:rFonts w:asciiTheme="majorHAnsi" w:eastAsiaTheme="majorEastAsia" w:hAnsiTheme="majorHAnsi" w:cstheme="majorBidi"/>
      <w:color w:val="595959" w:themeColor="text1" w:themeTint="A6"/>
      <w:spacing w:val="15"/>
      <w:kern w:val="2"/>
      <w:sz w:val="28"/>
      <w:szCs w:val="28"/>
      <w:lang w:val="en-US"/>
      <w14:ligatures w14:val="standardContextual"/>
    </w:rPr>
  </w:style>
  <w:style w:type="paragraph" w:customStyle="1" w:styleId="aff1">
    <w:name w:val="사이드 박스"/>
    <w:basedOn w:val="a3"/>
    <w:qFormat/>
    <w:rsid w:val="00787A29"/>
    <w:pPr>
      <w:shd w:val="clear" w:color="auto" w:fill="DAEEF3" w:themeFill="accent5" w:themeFillTint="33"/>
      <w:ind w:leftChars="100" w:left="100" w:rightChars="100" w:right="100"/>
      <w:contextualSpacing/>
    </w:pPr>
  </w:style>
  <w:style w:type="paragraph" w:customStyle="1" w:styleId="aff2">
    <w:name w:val="코드"/>
    <w:basedOn w:val="a3"/>
    <w:next w:val="a3"/>
    <w:uiPriority w:val="3"/>
    <w:qFormat/>
    <w:rsid w:val="00787A29"/>
    <w:pPr>
      <w:pBdr>
        <w:top w:val="single" w:sz="4" w:space="1" w:color="auto"/>
        <w:bottom w:val="single" w:sz="4" w:space="1" w:color="auto"/>
      </w:pBdr>
      <w:spacing w:after="240" w:line="240" w:lineRule="atLeast"/>
      <w:ind w:leftChars="100" w:left="100" w:rightChars="100" w:right="100"/>
      <w:contextualSpacing/>
    </w:pPr>
    <w:rPr>
      <w:rFonts w:ascii="D2Coding" w:eastAsia="D2Coding" w:hAnsi="D2Coding"/>
      <w:sz w:val="18"/>
    </w:rPr>
  </w:style>
  <w:style w:type="paragraph" w:customStyle="1" w:styleId="aff3">
    <w:name w:val="셸 코드"/>
    <w:basedOn w:val="aff2"/>
    <w:uiPriority w:val="3"/>
    <w:qFormat/>
    <w:rsid w:val="00787A29"/>
    <w:pPr>
      <w:pBdr>
        <w:top w:val="dotted" w:sz="4" w:space="1" w:color="auto"/>
        <w:bottom w:val="dotted" w:sz="4" w:space="1" w:color="auto"/>
      </w:pBdr>
      <w:shd w:val="clear" w:color="auto" w:fill="F2F2F2" w:themeFill="background1" w:themeFillShade="F2"/>
    </w:pPr>
  </w:style>
  <w:style w:type="paragraph" w:customStyle="1" w:styleId="aff4">
    <w:name w:val="셸 환경"/>
    <w:basedOn w:val="aff2"/>
    <w:qFormat/>
    <w:rsid w:val="00787A29"/>
    <w:pPr>
      <w:pBdr>
        <w:top w:val="dotted" w:sz="4" w:space="1" w:color="auto"/>
        <w:bottom w:val="dotted" w:sz="4" w:space="1" w:color="auto"/>
      </w:pBdr>
      <w:shd w:val="pct5" w:color="auto" w:fill="auto"/>
      <w:ind w:left="400" w:right="400"/>
    </w:pPr>
  </w:style>
  <w:style w:type="paragraph" w:customStyle="1" w:styleId="aff5">
    <w:name w:val="순서 없는 목록"/>
    <w:basedOn w:val="a3"/>
    <w:autoRedefine/>
    <w:qFormat/>
    <w:rsid w:val="00787A29"/>
    <w:pPr>
      <w:snapToGrid w:val="0"/>
      <w:spacing w:before="100" w:beforeAutospacing="1" w:after="100" w:afterAutospacing="1"/>
      <w:contextualSpacing/>
    </w:pPr>
    <w:rPr>
      <w:rFonts w:ascii="Monaco" w:eastAsia="맑은 고딕" w:hAnsi="Monaco" w:cs="맑은 고딕"/>
    </w:rPr>
  </w:style>
  <w:style w:type="paragraph" w:customStyle="1" w:styleId="aff6">
    <w:name w:val="추가 설명"/>
    <w:basedOn w:val="a3"/>
    <w:next w:val="a3"/>
    <w:link w:val="Char7"/>
    <w:uiPriority w:val="4"/>
    <w:qFormat/>
    <w:rsid w:val="00787A29"/>
    <w:pPr>
      <w:pBdr>
        <w:left w:val="single" w:sz="4" w:space="4" w:color="auto"/>
      </w:pBdr>
      <w:shd w:val="clear" w:color="auto" w:fill="FDE9D9" w:themeFill="accent6" w:themeFillTint="33"/>
      <w:ind w:leftChars="100" w:left="200" w:rightChars="100" w:right="100"/>
    </w:pPr>
    <w:rPr>
      <w:sz w:val="18"/>
    </w:rPr>
  </w:style>
  <w:style w:type="character" w:customStyle="1" w:styleId="Char7">
    <w:name w:val="추가 설명 Char"/>
    <w:basedOn w:val="a4"/>
    <w:link w:val="aff6"/>
    <w:uiPriority w:val="4"/>
    <w:rsid w:val="00787A29"/>
    <w:rPr>
      <w:rFonts w:asciiTheme="minorHAnsi" w:hAnsiTheme="minorHAnsi" w:cstheme="minorBidi"/>
      <w:kern w:val="2"/>
      <w:sz w:val="18"/>
      <w:szCs w:val="20"/>
      <w:shd w:val="clear" w:color="auto" w:fill="FDE9D9" w:themeFill="accent6" w:themeFillTint="33"/>
      <w:lang w:val="en-US"/>
      <w14:ligatures w14:val="standardContextual"/>
    </w:rPr>
  </w:style>
  <w:style w:type="paragraph" w:customStyle="1" w:styleId="10">
    <w:name w:val="스타일1"/>
    <w:basedOn w:val="aff6"/>
    <w:semiHidden/>
    <w:qFormat/>
    <w:rsid w:val="00787A29"/>
    <w:pPr>
      <w:pBdr>
        <w:top w:val="double" w:sz="4" w:space="1" w:color="EEECE1" w:themeColor="background2"/>
        <w:left w:val="none" w:sz="0" w:space="0" w:color="auto"/>
        <w:bottom w:val="double" w:sz="4" w:space="1" w:color="EEECE1" w:themeColor="background2"/>
      </w:pBdr>
      <w:shd w:val="clear" w:color="auto" w:fill="E1EBF7" w:themeFill="text2" w:themeFillTint="1A"/>
    </w:pPr>
  </w:style>
  <w:style w:type="character" w:customStyle="1" w:styleId="aff7">
    <w:name w:val="아래첨자"/>
    <w:basedOn w:val="a4"/>
    <w:uiPriority w:val="1"/>
    <w:rsid w:val="00787A29"/>
    <w:rPr>
      <w:caps w:val="0"/>
      <w:smallCaps w:val="0"/>
      <w:strike w:val="0"/>
      <w:dstrike w:val="0"/>
      <w:vanish w:val="0"/>
      <w:color w:val="4F81BD" w:themeColor="accent1"/>
      <w:vertAlign w:val="sub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ff8">
    <w:name w:val="위첨자"/>
    <w:basedOn w:val="a4"/>
    <w:uiPriority w:val="2"/>
    <w:qFormat/>
    <w:rsid w:val="00787A29"/>
    <w:rPr>
      <w:caps w:val="0"/>
      <w:smallCaps w:val="0"/>
      <w:strike w:val="0"/>
      <w:dstrike w:val="0"/>
      <w:vanish w:val="0"/>
      <w:vertAlign w:val="superscript"/>
    </w:rPr>
  </w:style>
  <w:style w:type="character" w:customStyle="1" w:styleId="aff9">
    <w:name w:val="위첨자 강조"/>
    <w:basedOn w:val="aff8"/>
    <w:uiPriority w:val="1"/>
    <w:qFormat/>
    <w:rsid w:val="00787A29"/>
    <w:rPr>
      <w:b/>
      <w:bCs/>
      <w:caps w:val="0"/>
      <w:smallCaps w:val="0"/>
      <w:strike w:val="0"/>
      <w:dstrike w:val="0"/>
      <w:vanish w:val="0"/>
      <w:vertAlign w:val="superscript"/>
    </w:rPr>
  </w:style>
  <w:style w:type="paragraph" w:styleId="affa">
    <w:name w:val="Quote"/>
    <w:basedOn w:val="a3"/>
    <w:next w:val="a3"/>
    <w:link w:val="Char8"/>
    <w:uiPriority w:val="6"/>
    <w:qFormat/>
    <w:rsid w:val="00787A29"/>
    <w:pPr>
      <w:pBdr>
        <w:left w:val="single" w:sz="18" w:space="4" w:color="auto"/>
      </w:pBdr>
      <w:spacing w:before="160"/>
      <w:ind w:leftChars="400" w:left="400" w:rightChars="400" w:right="400"/>
      <w:jc w:val="left"/>
    </w:pPr>
    <w:rPr>
      <w:iCs/>
      <w:color w:val="404040" w:themeColor="text1" w:themeTint="BF"/>
    </w:rPr>
  </w:style>
  <w:style w:type="character" w:customStyle="1" w:styleId="Char8">
    <w:name w:val="인용 Char"/>
    <w:basedOn w:val="a4"/>
    <w:link w:val="affa"/>
    <w:uiPriority w:val="6"/>
    <w:rsid w:val="00787A29"/>
    <w:rPr>
      <w:rFonts w:asciiTheme="minorHAnsi" w:hAnsiTheme="minorHAnsi" w:cstheme="minorBidi"/>
      <w:iCs/>
      <w:color w:val="404040" w:themeColor="text1" w:themeTint="BF"/>
      <w:kern w:val="2"/>
      <w:sz w:val="20"/>
      <w:szCs w:val="20"/>
      <w:lang w:val="en-US"/>
      <w14:ligatures w14:val="standardContextual"/>
    </w:rPr>
  </w:style>
  <w:style w:type="character" w:styleId="affb">
    <w:name w:val="Placeholder Text"/>
    <w:basedOn w:val="a4"/>
    <w:uiPriority w:val="99"/>
    <w:semiHidden/>
    <w:rsid w:val="00787A29"/>
    <w:rPr>
      <w:color w:val="666666"/>
    </w:rPr>
  </w:style>
  <w:style w:type="paragraph" w:customStyle="1" w:styleId="a2">
    <w:name w:val="점 리스트"/>
    <w:basedOn w:val="afe"/>
    <w:next w:val="a3"/>
    <w:uiPriority w:val="2"/>
    <w:qFormat/>
    <w:rsid w:val="00787A29"/>
    <w:pPr>
      <w:numPr>
        <w:numId w:val="2"/>
      </w:numPr>
    </w:pPr>
  </w:style>
  <w:style w:type="paragraph" w:customStyle="1" w:styleId="a">
    <w:name w:val="점스타일"/>
    <w:basedOn w:val="a3"/>
    <w:autoRedefine/>
    <w:qFormat/>
    <w:rsid w:val="00787A29"/>
    <w:pPr>
      <w:numPr>
        <w:numId w:val="3"/>
      </w:numPr>
      <w:spacing w:before="100" w:beforeAutospacing="1" w:after="72" w:afterAutospacing="1" w:line="240" w:lineRule="auto"/>
      <w:jc w:val="left"/>
    </w:pPr>
    <w:rPr>
      <w:rFonts w:ascii="Monaco" w:eastAsia="맑은 고딕" w:hAnsi="Monaco" w:cs="맑은 고딕"/>
    </w:rPr>
  </w:style>
  <w:style w:type="character" w:customStyle="1" w:styleId="Char">
    <w:name w:val="제목 Char"/>
    <w:basedOn w:val="a4"/>
    <w:link w:val="a7"/>
    <w:uiPriority w:val="10"/>
    <w:rsid w:val="00787A29"/>
    <w:rPr>
      <w:rFonts w:asciiTheme="majorHAnsi" w:eastAsiaTheme="majorEastAsia" w:hAnsiTheme="majorHAnsi" w:cstheme="majorBidi"/>
      <w:spacing w:val="-10"/>
      <w:kern w:val="28"/>
      <w:sz w:val="56"/>
      <w:szCs w:val="56"/>
      <w:lang w:val="en-US"/>
      <w14:ligatures w14:val="standardContextual"/>
    </w:rPr>
  </w:style>
  <w:style w:type="character" w:customStyle="1" w:styleId="1Char">
    <w:name w:val="제목 1 Char"/>
    <w:aliases w:val="장제목 Char"/>
    <w:basedOn w:val="a4"/>
    <w:link w:val="1"/>
    <w:uiPriority w:val="1"/>
    <w:rsid w:val="00787A29"/>
    <w:rPr>
      <w:rFonts w:asciiTheme="majorHAnsi" w:eastAsiaTheme="majorEastAsia" w:hAnsiTheme="majorHAnsi" w:cstheme="majorBidi"/>
      <w:b/>
      <w:color w:val="000000" w:themeColor="text1"/>
      <w:kern w:val="2"/>
      <w:sz w:val="32"/>
      <w:szCs w:val="32"/>
      <w:lang w:val="en-US"/>
      <w14:ligatures w14:val="standardContextual"/>
    </w:rPr>
  </w:style>
  <w:style w:type="character" w:customStyle="1" w:styleId="2Char">
    <w:name w:val="제목 2 Char"/>
    <w:aliases w:val="절제목 Char"/>
    <w:basedOn w:val="a4"/>
    <w:link w:val="2"/>
    <w:uiPriority w:val="1"/>
    <w:rsid w:val="00787A29"/>
    <w:rPr>
      <w:rFonts w:asciiTheme="majorHAnsi" w:eastAsiaTheme="majorEastAsia" w:hAnsiTheme="majorHAnsi" w:cstheme="majorBidi"/>
      <w:b/>
      <w:color w:val="000000" w:themeColor="text1"/>
      <w:kern w:val="2"/>
      <w:sz w:val="28"/>
      <w:szCs w:val="28"/>
      <w:lang w:val="en-US"/>
      <w14:ligatures w14:val="standardContextual"/>
    </w:rPr>
  </w:style>
  <w:style w:type="character" w:customStyle="1" w:styleId="3Char">
    <w:name w:val="제목 3 Char"/>
    <w:aliases w:val="중제목 Char"/>
    <w:basedOn w:val="a4"/>
    <w:link w:val="3"/>
    <w:uiPriority w:val="1"/>
    <w:rsid w:val="00787A29"/>
    <w:rPr>
      <w:rFonts w:asciiTheme="majorHAnsi" w:eastAsiaTheme="majorEastAsia" w:hAnsiTheme="majorHAnsi" w:cstheme="majorBidi"/>
      <w:b/>
      <w:color w:val="000000" w:themeColor="text1"/>
      <w:kern w:val="2"/>
      <w:sz w:val="24"/>
      <w:szCs w:val="24"/>
      <w:lang w:val="en-US"/>
      <w14:ligatures w14:val="standardContextual"/>
    </w:rPr>
  </w:style>
  <w:style w:type="character" w:customStyle="1" w:styleId="4Char">
    <w:name w:val="제목 4 Char"/>
    <w:aliases w:val="소제목 Char"/>
    <w:basedOn w:val="a4"/>
    <w:link w:val="4"/>
    <w:uiPriority w:val="1"/>
    <w:rsid w:val="00787A29"/>
    <w:rPr>
      <w:rFonts w:asciiTheme="majorHAnsi" w:eastAsiaTheme="majorEastAsia" w:hAnsiTheme="majorHAnsi" w:cstheme="majorBidi"/>
      <w:b/>
      <w:color w:val="000000" w:themeColor="text1"/>
      <w:kern w:val="2"/>
      <w:sz w:val="20"/>
      <w:szCs w:val="20"/>
      <w:lang w:val="en-US"/>
      <w14:ligatures w14:val="standardContextual"/>
    </w:rPr>
  </w:style>
  <w:style w:type="character" w:customStyle="1" w:styleId="5Char">
    <w:name w:val="제목 5 Char"/>
    <w:basedOn w:val="a4"/>
    <w:link w:val="5"/>
    <w:uiPriority w:val="1"/>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6Char">
    <w:name w:val="제목 6 Char"/>
    <w:basedOn w:val="a4"/>
    <w:link w:val="6"/>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7Char">
    <w:name w:val="제목 7 Char"/>
    <w:basedOn w:val="a4"/>
    <w:link w:val="7"/>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8Char">
    <w:name w:val="제목 8 Char"/>
    <w:basedOn w:val="a4"/>
    <w:link w:val="8"/>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9Char">
    <w:name w:val="제목 9 Char"/>
    <w:basedOn w:val="a4"/>
    <w:link w:val="9"/>
    <w:uiPriority w:val="9"/>
    <w:semiHidden/>
    <w:rsid w:val="00787A29"/>
    <w:rPr>
      <w:rFonts w:asciiTheme="majorHAnsi" w:eastAsiaTheme="majorEastAsia" w:hAnsiTheme="majorHAnsi" w:cstheme="majorBidi"/>
      <w:color w:val="000000" w:themeColor="text1"/>
      <w:kern w:val="2"/>
      <w:sz w:val="20"/>
      <w:szCs w:val="20"/>
      <w:lang w:val="en-US"/>
      <w14:ligatures w14:val="standardContextual"/>
    </w:rPr>
  </w:style>
  <w:style w:type="character" w:customStyle="1" w:styleId="affc">
    <w:name w:val="지시선"/>
    <w:basedOn w:val="a4"/>
    <w:uiPriority w:val="5"/>
    <w:qFormat/>
    <w:rsid w:val="00787A29"/>
    <w:rPr>
      <w:color w:val="4BACC6" w:themeColor="accent5"/>
    </w:rPr>
  </w:style>
  <w:style w:type="paragraph" w:customStyle="1" w:styleId="affd">
    <w:name w:val="추가 설명 제목"/>
    <w:basedOn w:val="aff6"/>
    <w:uiPriority w:val="4"/>
    <w:qFormat/>
    <w:rsid w:val="00787A29"/>
    <w:pPr>
      <w:ind w:right="200"/>
    </w:pPr>
    <w:rPr>
      <w:b/>
    </w:rPr>
  </w:style>
  <w:style w:type="paragraph" w:styleId="affe">
    <w:name w:val="caption"/>
    <w:basedOn w:val="a3"/>
    <w:next w:val="a3"/>
    <w:uiPriority w:val="35"/>
    <w:unhideWhenUsed/>
    <w:qFormat/>
    <w:rsid w:val="00787A29"/>
    <w:pPr>
      <w:pBdr>
        <w:top w:val="dashSmallGap" w:sz="4" w:space="1" w:color="auto"/>
      </w:pBdr>
    </w:pPr>
    <w:rPr>
      <w:bCs/>
      <w:sz w:val="18"/>
    </w:rPr>
  </w:style>
  <w:style w:type="paragraph" w:customStyle="1" w:styleId="afff">
    <w:name w:val="코드 제목"/>
    <w:basedOn w:val="a3"/>
    <w:next w:val="af"/>
    <w:uiPriority w:val="3"/>
    <w:qFormat/>
    <w:rsid w:val="00787A29"/>
    <w:pPr>
      <w:pBdr>
        <w:bottom w:val="dotted" w:sz="4" w:space="1" w:color="auto"/>
      </w:pBdr>
      <w:spacing w:afterLines="10" w:after="10" w:line="240" w:lineRule="auto"/>
    </w:pPr>
    <w:rPr>
      <w:b/>
      <w:sz w:val="18"/>
    </w:rPr>
  </w:style>
  <w:style w:type="character" w:customStyle="1" w:styleId="afff0">
    <w:name w:val="코드 주석"/>
    <w:basedOn w:val="a4"/>
    <w:uiPriority w:val="4"/>
    <w:qFormat/>
    <w:rsid w:val="00787A29"/>
    <w:rPr>
      <w:color w:val="00B0F0"/>
    </w:rPr>
  </w:style>
  <w:style w:type="paragraph" w:customStyle="1" w:styleId="a1">
    <w:name w:val="코드_번호두자리"/>
    <w:basedOn w:val="aff2"/>
    <w:next w:val="a3"/>
    <w:uiPriority w:val="3"/>
    <w:qFormat/>
    <w:rsid w:val="00787A29"/>
    <w:pPr>
      <w:numPr>
        <w:numId w:val="4"/>
      </w:numPr>
    </w:pPr>
  </w:style>
  <w:style w:type="paragraph" w:customStyle="1" w:styleId="a0">
    <w:name w:val="코드_번호세자리"/>
    <w:basedOn w:val="a1"/>
    <w:uiPriority w:val="3"/>
    <w:qFormat/>
    <w:rsid w:val="00787A29"/>
    <w:pPr>
      <w:numPr>
        <w:numId w:val="5"/>
      </w:numPr>
    </w:pPr>
  </w:style>
  <w:style w:type="paragraph" w:customStyle="1" w:styleId="afff1">
    <w:name w:val="코드_번호없음"/>
    <w:basedOn w:val="a3"/>
    <w:qFormat/>
    <w:rsid w:val="00787A29"/>
    <w:pPr>
      <w:pBdr>
        <w:top w:val="single" w:sz="4" w:space="1" w:color="auto"/>
        <w:bottom w:val="single" w:sz="4" w:space="1" w:color="auto"/>
      </w:pBdr>
      <w:spacing w:before="20" w:after="20" w:line="240" w:lineRule="auto"/>
    </w:pPr>
    <w:rPr>
      <w:rFonts w:ascii="나눔고딕코딩" w:eastAsia="나눔고딕코딩" w:hAnsi="나눔고딕코딩" w:cs="나눔고딕코딩"/>
      <w:sz w:val="18"/>
      <w:szCs w:val="18"/>
    </w:rPr>
  </w:style>
  <w:style w:type="paragraph" w:customStyle="1" w:styleId="afff2">
    <w:name w:val="키워드"/>
    <w:basedOn w:val="a3"/>
    <w:qFormat/>
    <w:rsid w:val="00787A29"/>
    <w:pPr>
      <w:widowControl/>
      <w:wordWrap/>
      <w:autoSpaceDE/>
      <w:autoSpaceDN/>
      <w:spacing w:before="100" w:beforeAutospacing="1" w:afterAutospacing="1"/>
      <w:ind w:leftChars="100" w:left="200" w:rightChars="100" w:right="100"/>
    </w:pPr>
    <w:rPr>
      <w:b/>
      <w:color w:val="4BACC6" w:themeColor="accent5"/>
      <w:u w:val="single"/>
    </w:rPr>
  </w:style>
  <w:style w:type="character" w:customStyle="1" w:styleId="afff3">
    <w:name w:val="키워드 강조"/>
    <w:basedOn w:val="a4"/>
    <w:uiPriority w:val="2"/>
    <w:qFormat/>
    <w:rsid w:val="00787A29"/>
    <w:rPr>
      <w:b/>
    </w:rPr>
  </w:style>
  <w:style w:type="character" w:customStyle="1" w:styleId="afff4">
    <w:name w:val="키워드 강조 위첨자"/>
    <w:basedOn w:val="a4"/>
    <w:uiPriority w:val="2"/>
    <w:qFormat/>
    <w:rsid w:val="00787A29"/>
    <w:rPr>
      <w:b/>
      <w:vertAlign w:val="superscript"/>
    </w:rPr>
  </w:style>
  <w:style w:type="paragraph" w:customStyle="1" w:styleId="afff5">
    <w:name w:val="팁"/>
    <w:basedOn w:val="a3"/>
    <w:next w:val="a3"/>
    <w:uiPriority w:val="5"/>
    <w:qFormat/>
    <w:rsid w:val="00787A29"/>
    <w:pPr>
      <w:ind w:leftChars="100" w:left="100"/>
      <w:contextualSpacing/>
    </w:pPr>
    <w:rPr>
      <w:color w:val="F79646" w:themeColor="accent6"/>
      <w:sz w:val="16"/>
    </w:rPr>
  </w:style>
  <w:style w:type="table" w:styleId="afff6">
    <w:name w:val="Table Grid"/>
    <w:basedOn w:val="a5"/>
    <w:uiPriority w:val="39"/>
    <w:rsid w:val="00787A29"/>
    <w:pPr>
      <w:spacing w:after="0" w:line="240" w:lineRule="auto"/>
      <w:jc w:val="both"/>
    </w:pPr>
    <w:rPr>
      <w:rFonts w:asciiTheme="minorHAnsi" w:hAnsiTheme="minorHAnsi" w:cstheme="minorBidi"/>
      <w:kern w:val="2"/>
      <w:sz w:val="20"/>
      <w:szCs w:val="20"/>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7">
    <w:name w:val="표 캡션"/>
    <w:basedOn w:val="af6"/>
    <w:next w:val="a3"/>
    <w:uiPriority w:val="5"/>
    <w:qFormat/>
    <w:rsid w:val="00787A29"/>
    <w:pPr>
      <w:pBdr>
        <w:top w:val="none" w:sz="0" w:space="0" w:color="auto"/>
        <w:bottom w:val="single" w:sz="4" w:space="1" w:color="auto"/>
      </w:pBdr>
    </w:pPr>
  </w:style>
  <w:style w:type="paragraph" w:styleId="afff8">
    <w:name w:val="Balloon Text"/>
    <w:basedOn w:val="a3"/>
    <w:link w:val="Char9"/>
    <w:uiPriority w:val="99"/>
    <w:semiHidden/>
    <w:unhideWhenUsed/>
    <w:rsid w:val="00787A29"/>
    <w:pPr>
      <w:spacing w:after="0" w:line="240" w:lineRule="auto"/>
    </w:pPr>
    <w:rPr>
      <w:rFonts w:asciiTheme="majorHAnsi" w:eastAsiaTheme="majorEastAsia" w:hAnsiTheme="majorHAnsi" w:cstheme="majorBidi"/>
      <w:sz w:val="18"/>
      <w:szCs w:val="18"/>
    </w:rPr>
  </w:style>
  <w:style w:type="character" w:customStyle="1" w:styleId="Char9">
    <w:name w:val="풍선 도움말 텍스트 Char"/>
    <w:basedOn w:val="a4"/>
    <w:link w:val="afff8"/>
    <w:uiPriority w:val="99"/>
    <w:semiHidden/>
    <w:rsid w:val="00787A29"/>
    <w:rPr>
      <w:rFonts w:asciiTheme="majorHAnsi" w:eastAsiaTheme="majorEastAsia" w:hAnsiTheme="majorHAnsi" w:cstheme="majorBidi"/>
      <w:kern w:val="2"/>
      <w:sz w:val="18"/>
      <w:szCs w:val="18"/>
      <w:lang w:val="en-US"/>
      <w14:ligatures w14:val="standardContextual"/>
    </w:rPr>
  </w:style>
  <w:style w:type="character" w:styleId="afff9">
    <w:name w:val="Hyperlink"/>
    <w:basedOn w:val="a4"/>
    <w:uiPriority w:val="99"/>
    <w:unhideWhenUsed/>
    <w:rsid w:val="00787A29"/>
    <w:rPr>
      <w:color w:val="0000FF"/>
      <w:u w:val="single"/>
    </w:rPr>
  </w:style>
  <w:style w:type="paragraph" w:customStyle="1" w:styleId="afffa">
    <w:name w:val="학습목표"/>
    <w:basedOn w:val="a3"/>
    <w:next w:val="a3"/>
    <w:uiPriority w:val="3"/>
    <w:qFormat/>
    <w:rsid w:val="00787A29"/>
    <w:pPr>
      <w:shd w:val="clear" w:color="auto" w:fill="E1E1FF"/>
      <w:ind w:leftChars="100" w:left="200" w:rightChars="100" w:right="100"/>
    </w:pPr>
    <w:rPr>
      <w:sz w:val="18"/>
    </w:rPr>
  </w:style>
  <w:style w:type="character" w:styleId="afffb">
    <w:name w:val="Unresolved Mention"/>
    <w:basedOn w:val="a4"/>
    <w:uiPriority w:val="99"/>
    <w:semiHidden/>
    <w:unhideWhenUsed/>
    <w:rsid w:val="00787A29"/>
    <w:rPr>
      <w:color w:val="605E5C"/>
      <w:shd w:val="clear" w:color="auto" w:fill="E1DFDD"/>
    </w:rPr>
  </w:style>
  <w:style w:type="paragraph" w:styleId="afffc">
    <w:name w:val="Revision"/>
    <w:hidden/>
    <w:uiPriority w:val="99"/>
    <w:semiHidden/>
    <w:rsid w:val="00787A29"/>
    <w:pPr>
      <w:spacing w:after="0" w:line="240" w:lineRule="auto"/>
    </w:pPr>
    <w:rPr>
      <w:rFonts w:asciiTheme="minorHAnsi" w:hAnsiTheme="minorHAnsi" w:cstheme="minorBidi"/>
      <w:kern w:val="2"/>
      <w:sz w:val="20"/>
      <w:szCs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2515244">
      <w:bodyDiv w:val="1"/>
      <w:marLeft w:val="0"/>
      <w:marRight w:val="0"/>
      <w:marTop w:val="0"/>
      <w:marBottom w:val="0"/>
      <w:divBdr>
        <w:top w:val="none" w:sz="0" w:space="0" w:color="auto"/>
        <w:left w:val="none" w:sz="0" w:space="0" w:color="auto"/>
        <w:bottom w:val="none" w:sz="0" w:space="0" w:color="auto"/>
        <w:right w:val="none" w:sz="0" w:space="0" w:color="auto"/>
      </w:divBdr>
    </w:div>
    <w:div w:id="17811479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791</TotalTime>
  <Pages>1</Pages>
  <Words>1967</Words>
  <Characters>11217</Characters>
  <Application>Microsoft Office Word</Application>
  <DocSecurity>0</DocSecurity>
  <Lines>93</Lines>
  <Paragraphs>26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이현서</cp:lastModifiedBy>
  <cp:revision>36</cp:revision>
  <dcterms:created xsi:type="dcterms:W3CDTF">2024-07-16T05:49:00Z</dcterms:created>
  <dcterms:modified xsi:type="dcterms:W3CDTF">2024-10-07T14:22:00Z</dcterms:modified>
</cp:coreProperties>
</file>