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6052600" w14:textId="12C7B2E3" w:rsidR="007F22E4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7B41E3">
        <w:rPr>
          <w:rFonts w:hint="eastAsia"/>
        </w:rPr>
        <w:t xml:space="preserve"> 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얻고자하는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여러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가장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</w:p>
    <w:p w14:paraId="611646D5" w14:textId="6BBCBD6A" w:rsidR="00523618" w:rsidRDefault="00156F57" w:rsidP="00371B47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, </w:t>
      </w:r>
      <w:r>
        <w:rPr>
          <w:rFonts w:hint="eastAsia"/>
        </w:rPr>
        <w:t>실수형</w:t>
      </w:r>
      <w:r>
        <w:rPr>
          <w:rFonts w:hint="eastAsia"/>
        </w:rPr>
        <w:t xml:space="preserve">, </w:t>
      </w:r>
      <w:r>
        <w:rPr>
          <w:rFonts w:hint="eastAsia"/>
        </w:rPr>
        <w:t>문자형</w:t>
      </w:r>
      <w:r>
        <w:rPr>
          <w:rFonts w:hint="eastAsia"/>
        </w:rPr>
        <w:t xml:space="preserve">, </w:t>
      </w:r>
      <w:r>
        <w:rPr>
          <w:rFonts w:hint="eastAsia"/>
        </w:rPr>
        <w:t>불린형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여러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타입</w:t>
      </w:r>
      <w:r w:rsidR="004A0596">
        <w:rPr>
          <w:rFonts w:hint="eastAsia"/>
        </w:rPr>
        <w:t>에서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어떤</w:t>
      </w:r>
      <w:r w:rsidR="00523618">
        <w:rPr>
          <w:rFonts w:hint="eastAsia"/>
        </w:rPr>
        <w:t xml:space="preserve"> </w:t>
      </w:r>
      <w:r w:rsidR="004A0596">
        <w:rPr>
          <w:rFonts w:hint="eastAsia"/>
        </w:rPr>
        <w:t>방</w:t>
      </w:r>
      <w:r w:rsidR="00523618">
        <w:rPr>
          <w:rFonts w:hint="eastAsia"/>
        </w:rPr>
        <w:t>식으로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표현</w:t>
      </w:r>
      <w:r w:rsidR="004A0596">
        <w:rPr>
          <w:rFonts w:hint="eastAsia"/>
        </w:rPr>
        <w:t>하</w:t>
      </w:r>
      <w:r w:rsidR="00523618">
        <w:rPr>
          <w:rFonts w:hint="eastAsia"/>
        </w:rPr>
        <w:t>는지</w:t>
      </w:r>
      <w:r w:rsidR="00523618">
        <w:rPr>
          <w:rFonts w:hint="eastAsia"/>
        </w:rPr>
        <w:t xml:space="preserve">, </w:t>
      </w:r>
      <w:r w:rsidR="00523618">
        <w:rPr>
          <w:rFonts w:hint="eastAsia"/>
        </w:rPr>
        <w:t>그에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따라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어떤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특</w:t>
      </w:r>
      <w:r w:rsidR="004A0596">
        <w:rPr>
          <w:rFonts w:hint="eastAsia"/>
        </w:rPr>
        <w:t>징</w:t>
      </w:r>
      <w:r w:rsidR="00523618">
        <w:rPr>
          <w:rFonts w:hint="eastAsia"/>
        </w:rPr>
        <w:t>을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가지</w:t>
      </w:r>
      <w:r w:rsidR="004A0596">
        <w:rPr>
          <w:rFonts w:hint="eastAsia"/>
        </w:rPr>
        <w:t>게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되</w:t>
      </w:r>
      <w:r w:rsidR="00523618">
        <w:rPr>
          <w:rFonts w:hint="eastAsia"/>
        </w:rPr>
        <w:t>는지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6773DF7E" w14:textId="11BE079C" w:rsidR="00156F57" w:rsidRDefault="00523618" w:rsidP="00371B47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담아두는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코드에서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값의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변경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가능성을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표현하는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방법을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봅니다</w:t>
      </w:r>
      <w:r w:rsidR="00BA3C68">
        <w:rPr>
          <w:rFonts w:hint="eastAsia"/>
        </w:rPr>
        <w:t>.</w:t>
      </w:r>
    </w:p>
    <w:p w14:paraId="57B3215B" w14:textId="77777777" w:rsidR="00523618" w:rsidRDefault="00523618" w:rsidP="00371B47"/>
    <w:p w14:paraId="5A359A71" w14:textId="0842BC34" w:rsidR="00215EA3" w:rsidRDefault="00215EA3">
      <w:pPr>
        <w:pStyle w:val="2"/>
        <w:rPr>
          <w:rFonts w:asciiTheme="minorEastAsia" w:eastAsiaTheme="minorEastAsia" w:hAnsiTheme="minorEastAsia" w:cs="Arial Unicode MS" w:hint="eastAsia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 xml:space="preserve"> 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595AD263" w14:textId="47E42FDF" w:rsidR="007B41E3" w:rsidRDefault="007B41E3" w:rsidP="007B41E3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메모리</w:t>
      </w:r>
      <w:r w:rsidR="00CD6D53">
        <w:rPr>
          <w:rFonts w:hint="eastAsia"/>
        </w:rPr>
        <w:t>는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저장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공간마다</w:t>
      </w:r>
      <w:r w:rsidR="00A97EC8">
        <w:rPr>
          <w:rFonts w:hint="eastAsia"/>
        </w:rPr>
        <w:t xml:space="preserve"> </w:t>
      </w:r>
      <w:r w:rsidR="00866BCE">
        <w:rPr>
          <w:rFonts w:hint="eastAsia"/>
        </w:rPr>
        <w:t>고유</w:t>
      </w:r>
      <w:r w:rsidR="00866BCE">
        <w:rPr>
          <w:rFonts w:hint="eastAsia"/>
        </w:rPr>
        <w:t xml:space="preserve"> </w:t>
      </w:r>
      <w:r>
        <w:rPr>
          <w:rFonts w:hint="eastAsia"/>
        </w:rPr>
        <w:t>식별자인</w:t>
      </w:r>
      <w:r>
        <w:rPr>
          <w:rFonts w:hint="eastAsia"/>
        </w:rPr>
        <w:t xml:space="preserve"> </w:t>
      </w:r>
      <w:r w:rsidR="00866BCE">
        <w:rPr>
          <w:rFonts w:hint="eastAsia"/>
        </w:rPr>
        <w:t>주소를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가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주소로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CD6D53">
        <w:rPr>
          <w:rFonts w:hint="eastAsia"/>
        </w:rPr>
        <w:t>이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번지수</w:t>
      </w:r>
      <w:r>
        <w:rPr>
          <w:rFonts w:hint="eastAsia"/>
        </w:rPr>
        <w:t>)</w:t>
      </w:r>
      <w:r w:rsidR="00A97EC8">
        <w:rPr>
          <w:rFonts w:hint="eastAsia"/>
        </w:rPr>
        <w:t>를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통해</w:t>
      </w:r>
      <w:r w:rsidR="00A97EC8"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 w:rsidR="00AB0877">
        <w:rPr>
          <w:rFonts w:hint="eastAsia"/>
        </w:rPr>
        <w:t>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있습니다</w:t>
      </w:r>
      <w:r w:rsidR="00AB0877">
        <w:rPr>
          <w:rFonts w:hint="eastAsia"/>
        </w:rPr>
        <w:t xml:space="preserve">. </w:t>
      </w:r>
      <w:r w:rsidR="00AB0877">
        <w:rPr>
          <w:rFonts w:hint="eastAsia"/>
        </w:rPr>
        <w:t>프로그램은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특정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공간을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확보한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다음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그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곳에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저장합니다</w:t>
      </w:r>
      <w:r w:rsidR="00AB0877">
        <w:rPr>
          <w:rFonts w:hint="eastAsia"/>
        </w:rPr>
        <w:t xml:space="preserve">. </w:t>
      </w:r>
      <w:r w:rsidR="006B485C"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</w:t>
      </w:r>
      <w:r>
        <w:rPr>
          <w:rFonts w:hint="eastAsia"/>
        </w:rPr>
        <w:lastRenderedPageBreak/>
        <w:t>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더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큰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공간을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사용할수록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표현할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수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있는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값은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많아집니다</w:t>
      </w:r>
      <w:r w:rsidR="00201551">
        <w:rPr>
          <w:rFonts w:hint="eastAsia"/>
        </w:rPr>
        <w:t>.</w:t>
      </w:r>
    </w:p>
    <w:p w14:paraId="083CE05F" w14:textId="57C73372" w:rsidR="00A97EC8" w:rsidRDefault="00A97EC8" w:rsidP="00D379AF"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 w:rsidR="007B41E3">
        <w:rPr>
          <w:rFonts w:hint="eastAsia"/>
        </w:rPr>
        <w:t>데이터의</w:t>
      </w:r>
      <w:r w:rsidR="007B41E3">
        <w:rPr>
          <w:rFonts w:hint="eastAsia"/>
        </w:rPr>
        <w:t xml:space="preserve"> </w:t>
      </w:r>
      <w:r>
        <w:rPr>
          <w:rFonts w:hint="eastAsia"/>
        </w:rPr>
        <w:t>값을</w:t>
      </w:r>
      <w:r w:rsidR="00201551">
        <w:rPr>
          <w:rFonts w:hint="eastAsia"/>
        </w:rPr>
        <w:t xml:space="preserve"> </w:t>
      </w:r>
      <w:r w:rsidR="00CD6D53">
        <w:rPr>
          <w:rFonts w:hint="eastAsia"/>
        </w:rPr>
        <w:t>어느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위치의</w:t>
      </w:r>
      <w:r w:rsidR="00CD6D53">
        <w:rPr>
          <w:rFonts w:hint="eastAsia"/>
        </w:rPr>
        <w:t xml:space="preserve"> </w:t>
      </w:r>
      <w:r>
        <w:rPr>
          <w:rFonts w:hint="eastAsia"/>
        </w:rPr>
        <w:t>메모리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공간</w:t>
      </w:r>
      <w:r w:rsidR="00201551">
        <w:rPr>
          <w:rFonts w:hint="eastAsia"/>
        </w:rPr>
        <w:t>에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매번</w:t>
      </w:r>
      <w:r w:rsidR="00CD6D53">
        <w:rPr>
          <w:rFonts w:hint="eastAsia"/>
        </w:rPr>
        <w:t xml:space="preserve"> </w:t>
      </w:r>
      <w:r w:rsidR="007B41E3">
        <w:rPr>
          <w:rFonts w:hint="eastAsia"/>
        </w:rPr>
        <w:t>달라집니다</w:t>
      </w:r>
      <w:r w:rsidR="007B41E3">
        <w:rPr>
          <w:rFonts w:hint="eastAsia"/>
        </w:rPr>
        <w:t xml:space="preserve">. </w:t>
      </w:r>
      <w:r w:rsidR="007B41E3">
        <w:rPr>
          <w:rFonts w:hint="eastAsia"/>
        </w:rPr>
        <w:t>만약</w:t>
      </w:r>
      <w:r w:rsidR="00CD6D53">
        <w:rPr>
          <w:rFonts w:hint="eastAsia"/>
        </w:rPr>
        <w:t xml:space="preserve"> </w:t>
      </w:r>
      <w:r w:rsidR="007B41E3">
        <w:rPr>
          <w:rFonts w:hint="eastAsia"/>
        </w:rPr>
        <w:t>고정된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7B41E3">
        <w:rPr>
          <w:rFonts w:hint="eastAsia"/>
        </w:rPr>
        <w:t>데이터의</w:t>
      </w:r>
      <w:r w:rsidR="007B41E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프로그램만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용량이</w:t>
      </w:r>
      <w:r w:rsidR="007B41E3">
        <w:rPr>
          <w:rFonts w:hint="eastAsia"/>
        </w:rPr>
        <w:t xml:space="preserve"> </w:t>
      </w:r>
      <w:r>
        <w:rPr>
          <w:rFonts w:hint="eastAsia"/>
        </w:rPr>
        <w:t>무한대여야</w:t>
      </w:r>
      <w:r>
        <w:rPr>
          <w:rFonts w:hint="eastAsia"/>
        </w:rPr>
        <w:t xml:space="preserve"> </w:t>
      </w:r>
      <w:r w:rsidR="007B41E3">
        <w:rPr>
          <w:rFonts w:hint="eastAsia"/>
        </w:rPr>
        <w:t>할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것입니다</w:t>
      </w:r>
      <w:r w:rsidR="007B41E3"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 w:rsidR="007B41E3">
        <w:rPr>
          <w:rFonts w:hint="eastAsia"/>
        </w:rPr>
        <w:t>실수로</w:t>
      </w:r>
      <w:r w:rsidR="007B41E3"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 w:rsidR="007B41E3">
        <w:rPr>
          <w:rFonts w:hint="eastAsia"/>
        </w:rPr>
        <w:t>주소를</w:t>
      </w:r>
      <w:r w:rsidR="007B41E3"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201551">
        <w:rPr>
          <w:rFonts w:hint="eastAsia"/>
        </w:rPr>
        <w:t>게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되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읽게</w:t>
      </w:r>
      <w:r>
        <w:rPr>
          <w:rFonts w:hint="eastAsia"/>
        </w:rPr>
        <w:t xml:space="preserve"> </w:t>
      </w:r>
      <w:r w:rsidR="007B41E3">
        <w:rPr>
          <w:rFonts w:hint="eastAsia"/>
        </w:rPr>
        <w:t>될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것입니다</w:t>
      </w:r>
      <w:r w:rsidR="007B41E3">
        <w:rPr>
          <w:rFonts w:hint="eastAsia"/>
        </w:rPr>
        <w:t>.</w:t>
      </w:r>
    </w:p>
    <w:p w14:paraId="13947B52" w14:textId="04E3F6B5" w:rsidR="004A0596" w:rsidRDefault="00A97EC8" w:rsidP="00D379AF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 w:rsidR="00561A1D">
        <w:rPr>
          <w:rFonts w:hint="eastAsia"/>
        </w:rPr>
        <w:t>가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다루려면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표현할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 xml:space="preserve">. 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자료형이라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부르고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가리키기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위하여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변수라는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개념을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사용합니다</w:t>
      </w:r>
      <w:r w:rsidR="004A0596">
        <w:rPr>
          <w:rFonts w:hint="eastAsia"/>
        </w:rPr>
        <w:t>.</w:t>
      </w:r>
    </w:p>
    <w:p w14:paraId="7F8DE5E6" w14:textId="459B0AC6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방식의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r w:rsidR="00AB0877">
        <w:rPr>
          <w:rFonts w:hint="eastAsia"/>
        </w:rPr>
        <w:t>라고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684CC0F1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64589BD7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수행할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실행중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r w:rsidR="004223E2">
        <w:rPr>
          <w:rFonts w:hint="eastAsia"/>
        </w:rPr>
        <w:t>코틀린</w:t>
      </w:r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</w:t>
      </w:r>
      <w:r w:rsidR="00FC35FC">
        <w:rPr>
          <w:rFonts w:hint="eastAsia"/>
        </w:rPr>
        <w:t>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r>
        <w:rPr>
          <w:rFonts w:hint="eastAsia"/>
        </w:rPr>
        <w:t>변수명</w:t>
      </w:r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r>
        <w:rPr>
          <w:rFonts w:hint="eastAsia"/>
        </w:rPr>
        <w:t>변수명</w:t>
      </w:r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4788AC44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72144C">
        <w:rPr>
          <w:rFonts w:hint="eastAsia"/>
        </w:rPr>
        <w:t>값</w:t>
      </w:r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 xml:space="preserve">. </w:t>
      </w:r>
      <w:r>
        <w:rPr>
          <w:rFonts w:hint="eastAsia"/>
        </w:rPr>
        <w:t xml:space="preserve"> 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</w:t>
      </w:r>
      <w:r w:rsidR="00561A1D">
        <w:rPr>
          <w:rFonts w:hint="eastAsia"/>
        </w:rPr>
        <w:lastRenderedPageBreak/>
        <w:t>다</w:t>
      </w:r>
      <w:r w:rsidR="00561A1D">
        <w:rPr>
          <w:rFonts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72144C">
        <w:rPr>
          <w:rFonts w:hint="eastAsia"/>
        </w:rPr>
        <w:t>이름붙인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>int val</w:t>
      </w:r>
      <w:r w:rsidR="00BA3C68">
        <w:rPr>
          <w:rFonts w:hint="eastAsia"/>
        </w:rPr>
        <w:t>;</w:t>
      </w:r>
    </w:p>
    <w:p w14:paraId="739685FA" w14:textId="28462F8C" w:rsidR="00561A1D" w:rsidRDefault="00BA3C68" w:rsidP="00561A1D">
      <w:pPr>
        <w:pStyle w:val="afff4"/>
      </w:pPr>
      <w:r>
        <w:rPr>
          <w:rFonts w:hint="eastAsia"/>
        </w:rPr>
        <w:t>val</w:t>
      </w:r>
      <w:r w:rsidR="00561A1D">
        <w:rPr>
          <w:rFonts w:hint="eastAsia"/>
        </w:rPr>
        <w:t xml:space="preserve"> = 123;</w:t>
      </w:r>
    </w:p>
    <w:p w14:paraId="71EB2222" w14:textId="77777777" w:rsidR="00561A1D" w:rsidRDefault="00561A1D" w:rsidP="00D379AF"/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563E985A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데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필요한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r>
        <w:rPr>
          <w:rFonts w:hint="eastAsia"/>
        </w:rPr>
        <w:t>val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 w:rsidR="00FC35FC">
        <w:rPr>
          <w:rFonts w:hint="eastAsia"/>
        </w:rPr>
        <w:t>붙입니다</w:t>
      </w:r>
      <w:r w:rsidR="00FC35FC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r>
        <w:rPr>
          <w:rFonts w:hint="eastAsia"/>
        </w:rP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04730C00" w14:textId="59931699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저장해도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, </w:t>
      </w:r>
      <w:r w:rsidR="005C6F42">
        <w:rPr>
          <w:rFonts w:hint="eastAsia"/>
        </w:rPr>
        <w:t>같은</w:t>
      </w:r>
      <w:r w:rsidR="005C6F42">
        <w:rPr>
          <w:rFonts w:hint="eastAsia"/>
        </w:rPr>
        <w:t xml:space="preserve"> </w:t>
      </w:r>
      <w:r w:rsidR="005C6F42">
        <w:rPr>
          <w:rFonts w:hint="eastAsia"/>
        </w:rPr>
        <w:t>타입의</w:t>
      </w:r>
      <w:r w:rsidR="005C6F4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55503DFA" w14:textId="77777777" w:rsidR="00561A1D" w:rsidRDefault="00561A1D" w:rsidP="00D379AF"/>
    <w:p w14:paraId="27F4C68E" w14:textId="3BA4FEB1" w:rsidR="00561A1D" w:rsidRDefault="00561A1D" w:rsidP="00FA72AE">
      <w:pPr>
        <w:pStyle w:val="afff4"/>
      </w:pPr>
      <w:r>
        <w:rPr>
          <w:rFonts w:hint="eastAsia"/>
        </w:rPr>
        <w:t>int val;</w:t>
      </w:r>
      <w:r w:rsidR="00FA72AE">
        <w:tab/>
      </w:r>
      <w:r w:rsidR="00FA72AE">
        <w:tab/>
      </w:r>
      <w:r w:rsidR="00FA72AE">
        <w:rPr>
          <w:rFonts w:hint="eastAsia"/>
        </w:rPr>
        <w:t>// 정수값을 보관할 val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1DFA3D00" w:rsidR="00561A1D" w:rsidRDefault="00561A1D" w:rsidP="00FA72AE">
      <w:pPr>
        <w:pStyle w:val="afff4"/>
      </w:pPr>
      <w:r>
        <w:rPr>
          <w:rFonts w:hint="eastAsia"/>
        </w:rPr>
        <w:t>val = 123;</w:t>
      </w:r>
      <w:r w:rsidR="00FA72AE">
        <w:rPr>
          <w:rFonts w:hint="eastAsia"/>
        </w:rPr>
        <w:t xml:space="preserve">    </w:t>
      </w:r>
      <w:r w:rsidR="00FA72AE">
        <w:tab/>
      </w:r>
      <w:r w:rsidR="00FA72AE">
        <w:rPr>
          <w:rFonts w:hint="eastAsia"/>
        </w:rPr>
        <w:t>// val 변수값은 123이 됩니다.</w:t>
      </w:r>
    </w:p>
    <w:p w14:paraId="3E95F169" w14:textId="41D57962" w:rsidR="00561A1D" w:rsidRDefault="00561A1D" w:rsidP="00FA72AE">
      <w:pPr>
        <w:pStyle w:val="afff4"/>
      </w:pPr>
      <w:r>
        <w:rPr>
          <w:rFonts w:hint="eastAsia"/>
        </w:rPr>
        <w:t>val = 456;</w:t>
      </w:r>
      <w:r w:rsidR="00FA72AE">
        <w:tab/>
      </w:r>
      <w:r w:rsidR="00FA72AE">
        <w:rPr>
          <w:rFonts w:hint="eastAsia"/>
        </w:rPr>
        <w:t>// 이제 val 변수값은 456이 됩니다.</w:t>
      </w:r>
    </w:p>
    <w:p w14:paraId="19352B74" w14:textId="77777777" w:rsidR="00FA72AE" w:rsidRDefault="00FA72AE" w:rsidP="00D379AF"/>
    <w:p w14:paraId="3D3E7002" w14:textId="32BEE25B" w:rsidR="00F1187F" w:rsidRDefault="00F1187F" w:rsidP="00F1187F">
      <w:r>
        <w:rPr>
          <w:rFonts w:hint="eastAsia"/>
        </w:rPr>
        <w:t>복잡해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4E0686">
        <w:rPr>
          <w:rFonts w:hint="eastAsia"/>
        </w:rPr>
        <w:t>겠다고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어디엔가에</w:t>
      </w:r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E0686">
        <w:rPr>
          <w:rFonts w:hint="eastAsia"/>
        </w:rPr>
        <w:t>수납</w:t>
      </w:r>
      <w:r w:rsidR="004E0686">
        <w:rPr>
          <w:rFonts w:hint="eastAsia"/>
        </w:rPr>
        <w:t xml:space="preserve"> </w:t>
      </w:r>
      <w:r>
        <w:rPr>
          <w:rFonts w:hint="eastAsia"/>
        </w:rPr>
        <w:t>공간에</w:t>
      </w:r>
      <w:r w:rsidR="004E0686">
        <w:rPr>
          <w:rFonts w:hint="eastAsia"/>
        </w:rPr>
        <w:t>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여러분이</w:t>
      </w:r>
      <w:r w:rsidR="004E0686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크기대로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영역을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나눠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4E0686">
        <w:rPr>
          <w:rFonts w:hint="eastAsia"/>
        </w:rPr>
        <w:t>영역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달라지지만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>
        <w:rPr>
          <w:rFonts w:hint="eastAsia"/>
        </w:rPr>
        <w:t>태그만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수납공간을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47E8A150" w:rsidR="004E0686" w:rsidRDefault="004E0686" w:rsidP="00F1187F">
      <w:r>
        <w:rPr>
          <w:rFonts w:hint="eastAsia"/>
        </w:rPr>
        <w:t>눈치채셨겠지만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저장영역을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  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14:paraId="54C8B5A0" w14:textId="77777777" w:rsidR="00E47E78" w:rsidRDefault="00E47E78" w:rsidP="00F1187F"/>
    <w:p w14:paraId="0C5D606E" w14:textId="0D38BD74" w:rsidR="00840E9F" w:rsidRDefault="00840E9F" w:rsidP="00F1187F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}</w:t>
      </w:r>
    </w:p>
    <w:p w14:paraId="1BFBF66F" w14:textId="77777777" w:rsidR="005C6F42" w:rsidRDefault="005C6F42" w:rsidP="00D379AF"/>
    <w:p w14:paraId="3B472DB8" w14:textId="225F005D" w:rsidR="004E0686" w:rsidRDefault="004E0686" w:rsidP="004821FF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20460703" w:rsidR="004E0686" w:rsidRDefault="002D6773" w:rsidP="00D379AF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그럼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불린형부터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6397D28E" w:rsidR="004E0686" w:rsidRDefault="004E0686" w:rsidP="004821FF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50E2EDA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4DFBF00E" w:rsidR="002D6773" w:rsidRDefault="002D6773" w:rsidP="00F40F1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>.</w:t>
      </w:r>
      <w:r w:rsidR="00F40F15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CF135B">
        <w:rPr>
          <w:rFonts w:hint="eastAsia"/>
        </w:rPr>
        <w:t xml:space="preserve"> 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79C527F5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&lt;stdbool.h&gt;</w:t>
      </w:r>
      <w:r w:rsidR="00706CCF">
        <w:rPr>
          <w:rFonts w:hint="eastAsia"/>
        </w:rPr>
        <w:t xml:space="preserve">            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  <w:rPr>
          <w:rFonts w:hint="eastAsia"/>
        </w:rPr>
      </w:pPr>
      <w:r>
        <w:rPr>
          <w:rFonts w:hint="eastAsia"/>
        </w:rPr>
        <w:t>int main() {</w:t>
      </w:r>
    </w:p>
    <w:p w14:paraId="270A5CA6" w14:textId="0A8089F9" w:rsidR="00CF135B" w:rsidRDefault="00211C5E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CF135B">
        <w:rPr>
          <w:rFonts w:hint="eastAsia"/>
        </w:rPr>
        <w:t>bool isPassed = true;</w:t>
      </w:r>
      <w:r w:rsidR="00706CCF">
        <w:rPr>
          <w:rFonts w:hint="eastAsia"/>
        </w:rPr>
        <w:t xml:space="preserve">         // 불린 값을 저장할 isPassed 변수를 선언하고 참(true)을 할당</w:t>
      </w:r>
    </w:p>
    <w:p w14:paraId="19FA6CC6" w14:textId="64529C03" w:rsidR="00211C5E" w:rsidRDefault="00211C5E" w:rsidP="00211C5E">
      <w:pPr>
        <w:pStyle w:val="a1"/>
        <w:ind w:left="640" w:right="200"/>
      </w:pPr>
      <w:r>
        <w:rPr>
          <w:rFonts w:hint="eastAsia"/>
        </w:rPr>
        <w:t xml:space="preserve">    if (isPassed) {</w:t>
      </w:r>
      <w:r w:rsidR="00706CCF">
        <w:rPr>
          <w:rFonts w:hint="eastAsia"/>
        </w:rPr>
        <w:t xml:space="preserve">               // isPassed 변수값이 참이면 중괄호 코드 블록을 실행</w:t>
      </w:r>
    </w:p>
    <w:p w14:paraId="37F9FED1" w14:textId="4A65EBF2" w:rsidR="00211C5E" w:rsidRDefault="00211C5E" w:rsidP="00211C5E">
      <w:pPr>
        <w:pStyle w:val="a1"/>
        <w:ind w:left="640" w:right="200"/>
      </w:pPr>
      <w:r>
        <w:rPr>
          <w:rFonts w:hint="eastAsia"/>
        </w:rPr>
        <w:t xml:space="preserve">        print(</w:t>
      </w:r>
      <w:r>
        <w:t>“</w:t>
      </w:r>
      <w:r>
        <w:rPr>
          <w:rFonts w:hint="eastAsia"/>
        </w:rPr>
        <w:t>시험 합격</w:t>
      </w:r>
      <w:r>
        <w:t>”</w:t>
      </w:r>
      <w:r>
        <w:rPr>
          <w:rFonts w:hint="eastAsia"/>
        </w:rPr>
        <w:t>);</w:t>
      </w:r>
    </w:p>
    <w:p w14:paraId="5119E6F7" w14:textId="6F76E32F" w:rsidR="00211C5E" w:rsidRDefault="00211C5E" w:rsidP="00211C5E">
      <w:pPr>
        <w:pStyle w:val="a1"/>
        <w:ind w:left="640" w:right="200"/>
      </w:pPr>
      <w:r>
        <w:rPr>
          <w:rFonts w:hint="eastAsia"/>
        </w:rPr>
        <w:t xml:space="preserve">    }</w:t>
      </w:r>
    </w:p>
    <w:p w14:paraId="0166E64D" w14:textId="0B477304" w:rsidR="00211C5E" w:rsidRDefault="00211C5E" w:rsidP="00211C5E">
      <w:pPr>
        <w:pStyle w:val="a1"/>
        <w:ind w:left="640" w:right="200"/>
      </w:pPr>
      <w:r>
        <w:rPr>
          <w:rFonts w:hint="eastAsia"/>
        </w:rPr>
        <w:t xml:space="preserve">   return 0;</w:t>
      </w:r>
    </w:p>
    <w:p w14:paraId="53F51F5F" w14:textId="7DC168EF" w:rsidR="00211C5E" w:rsidRDefault="00211C5E" w:rsidP="00211C5E">
      <w:pPr>
        <w:pStyle w:val="a1"/>
        <w:ind w:left="640" w:right="200"/>
        <w:rPr>
          <w:rFonts w:hint="eastAsia"/>
        </w:rPr>
      </w:pPr>
      <w:r>
        <w:rPr>
          <w:rFonts w:hint="eastAsia"/>
        </w:rPr>
        <w:t>}</w:t>
      </w:r>
    </w:p>
    <w:p w14:paraId="1D7DE2A7" w14:textId="6A811B8B" w:rsidR="002D6773" w:rsidRDefault="002D6773" w:rsidP="002D6773">
      <w:pPr>
        <w:tabs>
          <w:tab w:val="left" w:pos="4875"/>
        </w:tabs>
      </w:pPr>
    </w:p>
    <w:p w14:paraId="599E6245" w14:textId="46D459D4" w:rsidR="002D6773" w:rsidRDefault="00211C5E" w:rsidP="002D6773">
      <w:pPr>
        <w:tabs>
          <w:tab w:val="left" w:pos="4875"/>
        </w:tabs>
      </w:pPr>
      <w:r>
        <w:rPr>
          <w:rFonts w:hint="eastAsia"/>
        </w:rPr>
        <w:t>흥미롭게도</w:t>
      </w:r>
      <w:r>
        <w:rPr>
          <w:rFonts w:hint="eastAsia"/>
        </w:rPr>
        <w:t xml:space="preserve"> C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존재하지는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 1999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C99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C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표준안에서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등장했습니다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데이터타입과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 w:rsidR="00887B16">
        <w:rPr>
          <w:rFonts w:hint="eastAsia"/>
        </w:rPr>
        <w:t>불린타입</w:t>
      </w:r>
      <w:r w:rsidR="00887B16">
        <w:rPr>
          <w:rFonts w:hint="eastAsia"/>
        </w:rPr>
        <w:t>은</w:t>
      </w:r>
      <w:r w:rsidR="00887B16">
        <w:rPr>
          <w:rFonts w:hint="eastAsia"/>
        </w:rPr>
        <w:t xml:space="preserve"> </w:t>
      </w:r>
      <w:r>
        <w:rPr>
          <w:rFonts w:hint="eastAsia"/>
        </w:rPr>
        <w:t xml:space="preserve">stdbool.h </w:t>
      </w:r>
      <w:r w:rsidR="00887B16">
        <w:rPr>
          <w:rFonts w:hint="eastAsia"/>
        </w:rPr>
        <w:t>헤더</w:t>
      </w:r>
      <w:r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B79FD4A" w14:textId="3C1EDD2A" w:rsidR="00211C5E" w:rsidRDefault="00211C5E" w:rsidP="002D6773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 w:rsidR="00F40F15">
        <w:rPr>
          <w:rFonts w:hint="eastAsia"/>
        </w:rPr>
        <w:t>정수값</w:t>
      </w:r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r w:rsidR="00F40F15">
        <w:rPr>
          <w:rFonts w:hint="eastAsia"/>
        </w:rPr>
        <w:t>그외의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>
        <w:rPr>
          <w:rFonts w:hint="eastAsia"/>
        </w:rPr>
        <w:t xml:space="preserve"> 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r w:rsidR="00C73A47">
        <w:rPr>
          <w:rFonts w:hint="eastAsia"/>
        </w:rPr>
        <w:t>를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lastRenderedPageBreak/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  <w:rPr>
          <w:rFonts w:hint="eastAsia"/>
        </w:rPr>
      </w:pPr>
      <w:r>
        <w:rPr>
          <w:rFonts w:hint="eastAsia"/>
        </w:rPr>
        <w:t>int isPassed = TRUE;</w:t>
      </w:r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6450A2BB" w:rsidR="000B6A41" w:rsidRDefault="001C3AAC" w:rsidP="001C3AAC">
      <w:pPr>
        <w:pStyle w:val="afff0"/>
        <w:rPr>
          <w:rFonts w:hint="eastAsia"/>
        </w:rPr>
      </w:pPr>
      <w:r>
        <w:rPr>
          <w:rFonts w:hint="eastAsia"/>
        </w:rPr>
        <w:t>매크로</w:t>
      </w:r>
      <w:r>
        <w:rPr>
          <w:rFonts w:hint="eastAsia"/>
        </w:rPr>
        <w:t>(MACRO)</w:t>
      </w:r>
    </w:p>
    <w:p w14:paraId="64F1F51A" w14:textId="30F6C5E1" w:rsidR="001C3AAC" w:rsidRDefault="001C3AAC" w:rsidP="001C3AAC">
      <w:pPr>
        <w:pStyle w:val="aff9"/>
        <w:ind w:right="200"/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상수값을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  <w:rPr>
          <w:rFonts w:hint="eastAsia"/>
        </w:rPr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F06E864" w14:textId="3E49651C" w:rsidR="000B6A41" w:rsidRDefault="001C3AAC" w:rsidP="002D6773">
      <w:pPr>
        <w:tabs>
          <w:tab w:val="left" w:pos="4875"/>
        </w:tabs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제정되었으므로</w:t>
      </w:r>
      <w:r>
        <w:rPr>
          <w:rFonts w:hint="eastAsia"/>
        </w:rPr>
        <w:t>,</w:t>
      </w:r>
      <w:r w:rsidRPr="001C3AAC"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사용하</w:t>
      </w:r>
      <w:r>
        <w:rPr>
          <w:rFonts w:hint="eastAsia"/>
        </w:rPr>
        <w:t>여하지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합시다</w:t>
      </w:r>
      <w:r>
        <w:rPr>
          <w:rFonts w:hint="eastAsia"/>
        </w:rPr>
        <w:t>.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1CB681CF" w:rsidR="004E0686" w:rsidRDefault="004E0686" w:rsidP="00275165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6AA9EA73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 xml:space="preserve">. 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r w:rsidRPr="00741FA4">
        <w:rPr>
          <w:rStyle w:val="afd"/>
        </w:rPr>
        <w:t>루아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3F8FEA6C" w:rsidR="001C3AAC" w:rsidRDefault="00270E92" w:rsidP="00D379AF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용어가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r w:rsidR="000A405B">
        <w:rPr>
          <w:rFonts w:hint="eastAsia"/>
        </w:rPr>
        <w:t>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2A496D" w14:paraId="183E2595" w14:textId="77777777" w:rsidTr="001C1255">
        <w:tc>
          <w:tcPr>
            <w:tcW w:w="3116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2DA0C844" w14:textId="3E685C01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C2F939A" w14:textId="4218773A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1C1255">
        <w:tc>
          <w:tcPr>
            <w:tcW w:w="3116" w:type="dxa"/>
          </w:tcPr>
          <w:p w14:paraId="2334862B" w14:textId="4CB19F2F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unsigned char</w:t>
            </w:r>
          </w:p>
        </w:tc>
        <w:tc>
          <w:tcPr>
            <w:tcW w:w="1841" w:type="dxa"/>
          </w:tcPr>
          <w:p w14:paraId="310BEC93" w14:textId="40AEA42F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17F8BC9" w14:textId="1A442C34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1C1255">
        <w:tc>
          <w:tcPr>
            <w:tcW w:w="3116" w:type="dxa"/>
          </w:tcPr>
          <w:p w14:paraId="13496808" w14:textId="6A730EEB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1841" w:type="dxa"/>
          </w:tcPr>
          <w:p w14:paraId="0228BE92" w14:textId="06DD8535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70239B56" w14:textId="6B403BD4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1C1255">
        <w:tc>
          <w:tcPr>
            <w:tcW w:w="3116" w:type="dxa"/>
          </w:tcPr>
          <w:p w14:paraId="445EF651" w14:textId="032455E7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1841" w:type="dxa"/>
          </w:tcPr>
          <w:p w14:paraId="0A1C4AB6" w14:textId="7B4BE578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7A6ACDF4" w14:textId="3C71A341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1C1255">
        <w:tc>
          <w:tcPr>
            <w:tcW w:w="3116" w:type="dxa"/>
          </w:tcPr>
          <w:p w14:paraId="6972F395" w14:textId="387A28C5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unsigned long</w:t>
            </w:r>
          </w:p>
        </w:tc>
        <w:tc>
          <w:tcPr>
            <w:tcW w:w="1841" w:type="dxa"/>
          </w:tcPr>
          <w:p w14:paraId="79F78752" w14:textId="29AF14AC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0F6015" w14:textId="0A467CB5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1C1255">
        <w:tc>
          <w:tcPr>
            <w:tcW w:w="3116" w:type="dxa"/>
          </w:tcPr>
          <w:p w14:paraId="52EA9470" w14:textId="6B6C9C22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unsigned long long</w:t>
            </w:r>
          </w:p>
        </w:tc>
        <w:tc>
          <w:tcPr>
            <w:tcW w:w="1841" w:type="dxa"/>
          </w:tcPr>
          <w:p w14:paraId="0C4D74D7" w14:textId="3CB8C980" w:rsidR="002A496D" w:rsidRDefault="002A496D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>unsigned long long</w:t>
      </w:r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r w:rsidR="00E24BA0">
        <w:rPr>
          <w:rFonts w:hint="eastAsia"/>
        </w:rPr>
        <w:t>부터</w:t>
      </w:r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76234E82" w:rsidR="00831CA3" w:rsidRDefault="000A405B" w:rsidP="00D379AF">
      <w:pPr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양수인지</w:t>
      </w:r>
      <w:r>
        <w:rPr>
          <w:rFonts w:hint="eastAsia"/>
        </w:rPr>
        <w:t xml:space="preserve"> </w:t>
      </w:r>
      <w:r>
        <w:rPr>
          <w:rFonts w:hint="eastAsia"/>
        </w:rPr>
        <w:t>음수인지를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65B29526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r>
        <w:rPr>
          <w:rFonts w:hint="eastAsia"/>
        </w:rPr>
        <w:t>사용하다보니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전산과학자들의</w:t>
      </w:r>
      <w:r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그렇게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되면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2670BF89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-32768 ~  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pPr>
              <w:rPr>
                <w:rFonts w:hint="eastAsia"/>
              </w:rPr>
            </w:pPr>
            <w:r>
              <w:rPr>
                <w:rFonts w:hint="eastAsia"/>
              </w:rPr>
              <w:t>long long</w:t>
            </w:r>
          </w:p>
        </w:tc>
        <w:tc>
          <w:tcPr>
            <w:tcW w:w="1841" w:type="dxa"/>
          </w:tcPr>
          <w:p w14:paraId="033F272B" w14:textId="77777777" w:rsidR="00C53061" w:rsidRDefault="00C53061" w:rsidP="00C5306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F5B666F" w14:textId="70BC0305" w:rsidR="00C53061" w:rsidRDefault="00E072A2" w:rsidP="00D379AF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패촐드의</w:t>
      </w:r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4DBADDFC" w14:textId="44BEE0E5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3F881F64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lastRenderedPageBreak/>
        <w:t>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정수타입은</w:t>
      </w:r>
      <w:r>
        <w:rPr>
          <w:rFonts w:hint="eastAsia"/>
        </w:rPr>
        <w:t xml:space="preserve"> stdint.h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pPr>
              <w:rPr>
                <w:rFonts w:hint="eastAsia"/>
              </w:rPr>
            </w:pPr>
            <w:r>
              <w:rPr>
                <w:rFonts w:hint="eastAsia"/>
              </w:rPr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pPr>
              <w:rPr>
                <w:rFonts w:hint="eastAsia"/>
              </w:rPr>
            </w:pPr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pPr>
              <w:rPr>
                <w:rFonts w:hint="eastAsia"/>
              </w:rPr>
            </w:pPr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pPr>
              <w:rPr>
                <w:rFonts w:hint="eastAsia"/>
              </w:rPr>
            </w:pPr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int64_t</w:t>
            </w:r>
          </w:p>
        </w:tc>
      </w:tr>
    </w:tbl>
    <w:p w14:paraId="152DB586" w14:textId="77777777" w:rsidR="00E24BA0" w:rsidRDefault="00E24BA0" w:rsidP="00D379AF"/>
    <w:p w14:paraId="63FBCC54" w14:textId="77777777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7AFB2824" w:rsidR="00066245" w:rsidRDefault="00066245" w:rsidP="00066245">
      <w:pPr>
        <w:pStyle w:val="afff4"/>
        <w:rPr>
          <w:rFonts w:hint="eastAsia"/>
        </w:rPr>
      </w:pPr>
      <w:r>
        <w:rPr>
          <w:rFonts w:hint="eastAsia"/>
        </w:rPr>
        <w:t>int decimalValue = 123</w:t>
      </w:r>
      <w:r>
        <w:rPr>
          <w:rFonts w:hint="eastAsia"/>
        </w:rPr>
        <w:t>;     // 10진수 값은 그대로 표현</w:t>
      </w:r>
    </w:p>
    <w:p w14:paraId="1C86F7E8" w14:textId="4833817B" w:rsidR="00066245" w:rsidRDefault="00066245" w:rsidP="00066245">
      <w:pPr>
        <w:pStyle w:val="afff4"/>
      </w:pPr>
      <w:r>
        <w:rPr>
          <w:rFonts w:hint="eastAsia"/>
        </w:rPr>
        <w:t>int hexaValue =0x7B;         // 16진수 값은 0x로 시작</w:t>
      </w:r>
    </w:p>
    <w:p w14:paraId="01234A35" w14:textId="77777777" w:rsidR="00066245" w:rsidRDefault="00066245" w:rsidP="00066245">
      <w:pPr>
        <w:pStyle w:val="afff4"/>
        <w:rPr>
          <w:rFonts w:hint="eastAsia"/>
        </w:rPr>
      </w:pPr>
      <w:r>
        <w:rPr>
          <w:rFonts w:hint="eastAsia"/>
        </w:rPr>
        <w:t>int octetValue = 0173;       // 8진수 값은 0으로 시작</w:t>
      </w:r>
    </w:p>
    <w:p w14:paraId="104B191C" w14:textId="77777777" w:rsidR="001C1255" w:rsidRDefault="001C1255" w:rsidP="00D379AF"/>
    <w:p w14:paraId="246CD193" w14:textId="4284E001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십진수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14E60D0C" w:rsidR="00C01A3E" w:rsidRDefault="00C01A3E" w:rsidP="00C01A3E">
      <w:pPr>
        <w:pStyle w:val="afff4"/>
      </w:pPr>
      <w:r>
        <w:rPr>
          <w:rFonts w:hint="eastAsia"/>
        </w:rPr>
        <w:t>int filePermission = 0755;            // 유닉스의 파일 권한값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8진수로 표현</w:t>
      </w:r>
    </w:p>
    <w:p w14:paraId="5DA7DD9A" w14:textId="3616F9DE" w:rsidR="00C01A3E" w:rsidRDefault="00C01A3E" w:rsidP="00C01A3E">
      <w:pPr>
        <w:pStyle w:val="afff4"/>
      </w:pPr>
      <w:r>
        <w:rPr>
          <w:rFonts w:hint="eastAsia"/>
        </w:rPr>
        <w:t>unsigned int color = 0xFF5533;    // RGB  색상값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16진수로 표현</w:t>
      </w:r>
    </w:p>
    <w:p w14:paraId="0487CBB4" w14:textId="2769C31D" w:rsidR="0092285C" w:rsidRDefault="0092285C" w:rsidP="00C01A3E">
      <w:pPr>
        <w:pStyle w:val="afff4"/>
        <w:rPr>
          <w:rFonts w:hint="eastAsia"/>
        </w:rPr>
      </w:pPr>
      <w:r>
        <w:rPr>
          <w:rFonts w:hint="eastAsia"/>
        </w:rPr>
        <w:t>unsigned int mask = 0xFF00;       // 상위 바이트값을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>
      <w:pPr>
        <w:rPr>
          <w:rFonts w:hint="eastAsia"/>
        </w:rPr>
      </w:pPr>
    </w:p>
    <w:p w14:paraId="70DCF4DF" w14:textId="1F8CBC2A" w:rsidR="000B6A41" w:rsidRDefault="004D5D29" w:rsidP="004908A3">
      <w:pPr>
        <w:pStyle w:val="afff0"/>
      </w:pPr>
      <w:r>
        <w:rPr>
          <w:rFonts w:hint="eastAsia"/>
        </w:rPr>
        <w:t>리터럴</w:t>
      </w:r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리터럴로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</w:t>
      </w:r>
      <w:r>
        <w:rPr>
          <w:rFonts w:hint="eastAsia"/>
        </w:rPr>
        <w:lastRenderedPageBreak/>
        <w:t>럴이라고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rPr>
          <w:rFonts w:hint="eastAsia"/>
        </w:rPr>
        <w:t>소수값은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203EA12E" w:rsidR="004D5D29" w:rsidRDefault="004D5D29" w:rsidP="004908A3">
      <w:pPr>
        <w:pStyle w:val="aff9"/>
        <w:ind w:right="200"/>
      </w:pPr>
      <w:r>
        <w:rPr>
          <w:rFonts w:hint="eastAsia"/>
        </w:rPr>
        <w:t>리터럴에는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부호없는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r>
        <w:rPr>
          <w:rFonts w:hint="eastAsia"/>
        </w:rPr>
        <w:t>를</w:t>
      </w:r>
      <w:r>
        <w:rPr>
          <w:rFonts w:hint="eastAsia"/>
        </w:rPr>
        <w:t xml:space="preserve">, long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526D8092" w:rsidR="004D5D29" w:rsidRDefault="004D5D29" w:rsidP="004908A3">
      <w:pPr>
        <w:pStyle w:val="aff5"/>
        <w:ind w:left="200" w:right="200"/>
        <w:rPr>
          <w:rFonts w:hint="eastAsia"/>
        </w:rPr>
      </w:pPr>
      <w:r>
        <w:rPr>
          <w:rFonts w:hint="eastAsia"/>
        </w:rPr>
        <w:t xml:space="preserve">unsigned int </w:t>
      </w:r>
      <w:r w:rsidR="004908A3">
        <w:rPr>
          <w:rFonts w:hint="eastAsia"/>
        </w:rPr>
        <w:t>maxLimit = 1234U                  // unsigned 값</w:t>
      </w:r>
    </w:p>
    <w:p w14:paraId="0E45EE27" w14:textId="0404FF53" w:rsidR="004908A3" w:rsidRDefault="004908A3" w:rsidP="004908A3">
      <w:pPr>
        <w:pStyle w:val="aff5"/>
        <w:ind w:left="200" w:right="200"/>
        <w:rPr>
          <w:rFonts w:hint="eastAsia"/>
        </w:rPr>
      </w:pPr>
      <w:r>
        <w:rPr>
          <w:rFonts w:hint="eastAsia"/>
        </w:rPr>
        <w:t>long bigNumber = 123456L                       // long 값</w:t>
      </w:r>
    </w:p>
    <w:p w14:paraId="49248A37" w14:textId="072A8A23" w:rsidR="004D5D29" w:rsidRDefault="004D5D29" w:rsidP="004908A3">
      <w:pPr>
        <w:pStyle w:val="aff5"/>
        <w:ind w:left="200" w:right="200"/>
        <w:rPr>
          <w:rFonts w:hint="eastAsia"/>
        </w:rPr>
      </w:pPr>
      <w:r>
        <w:rPr>
          <w:rFonts w:hint="eastAsia"/>
        </w:rPr>
        <w:t>float pi = 3.14F</w:t>
      </w:r>
      <w:r w:rsidR="004908A3">
        <w:rPr>
          <w:rFonts w:hint="eastAsia"/>
        </w:rPr>
        <w:t xml:space="preserve">                               // 소수 값</w:t>
      </w:r>
    </w:p>
    <w:p w14:paraId="631FCBFE" w14:textId="77777777" w:rsidR="004D5D29" w:rsidRDefault="004D5D29" w:rsidP="00D379AF"/>
    <w:p w14:paraId="29999908" w14:textId="2240D450" w:rsidR="004E0686" w:rsidRDefault="004E0686" w:rsidP="00460F29">
      <w:pPr>
        <w:pStyle w:val="3"/>
      </w:pPr>
      <w:r>
        <w:rPr>
          <w:rFonts w:hint="eastAsia"/>
        </w:rPr>
        <w:t xml:space="preserve">4.2.3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649E277B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 3.14</w:t>
      </w:r>
      <w:r>
        <w:rPr>
          <w:rFonts w:hint="eastAsia"/>
        </w:rPr>
        <w:t>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5CFBBF81" w:rsidR="000732E2" w:rsidRDefault="00DD7FEE" w:rsidP="007B1E86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유효값과</w:t>
      </w:r>
      <w:r>
        <w:rPr>
          <w:rFonts w:hint="eastAsia"/>
        </w:rPr>
        <w:t xml:space="preserve"> </w:t>
      </w:r>
      <w:r>
        <w:rPr>
          <w:rFonts w:hint="eastAsia"/>
        </w:rPr>
        <w:t>지수부로</w:t>
      </w:r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표현방식은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0732E2">
        <w:rPr>
          <w:rFonts w:hint="eastAsia"/>
        </w:rPr>
        <w:t xml:space="preserve">  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유효값이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크면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클수록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더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4D03DA0B" w14:textId="08F5B919" w:rsidR="00460F29" w:rsidRDefault="00460F29" w:rsidP="00D379AF">
      <w:pPr>
        <w:rPr>
          <w:rFonts w:hint="eastAsia"/>
        </w:rPr>
      </w:pP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3FCF822D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자리수</w:t>
            </w:r>
          </w:p>
        </w:tc>
        <w:tc>
          <w:tcPr>
            <w:tcW w:w="2388" w:type="dxa"/>
          </w:tcPr>
          <w:p w14:paraId="1DD0ECE1" w14:textId="502058EA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2AB2CFB1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19DAA02F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34" w:type="dxa"/>
          </w:tcPr>
          <w:p w14:paraId="4DFFEA46" w14:textId="77777777" w:rsidR="00EA0A21" w:rsidRDefault="00EA0A21" w:rsidP="00D379AF">
            <w:pPr>
              <w:rPr>
                <w:rFonts w:hint="eastAsia"/>
              </w:rPr>
            </w:pPr>
          </w:p>
        </w:tc>
        <w:tc>
          <w:tcPr>
            <w:tcW w:w="2388" w:type="dxa"/>
          </w:tcPr>
          <w:p w14:paraId="4F234B1D" w14:textId="5EF3E75E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77777777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</w:p>
          <w:p w14:paraId="5065290A" w14:textId="7CB5F046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77777777" w:rsidR="00EA0A21" w:rsidRDefault="00EA0A21" w:rsidP="00D379AF">
            <w:pPr>
              <w:rPr>
                <w:rFonts w:hint="eastAsia"/>
              </w:rPr>
            </w:pPr>
          </w:p>
        </w:tc>
        <w:tc>
          <w:tcPr>
            <w:tcW w:w="2388" w:type="dxa"/>
          </w:tcPr>
          <w:p w14:paraId="53E446CA" w14:textId="6DCB5332" w:rsidR="00EA0A21" w:rsidRDefault="00EA0A21" w:rsidP="00D379AF">
            <w:pPr>
              <w:rPr>
                <w:rFonts w:hint="eastAsia"/>
              </w:rPr>
            </w:pPr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>
      <w:pPr>
        <w:rPr>
          <w:rFonts w:hint="eastAsia"/>
        </w:rPr>
      </w:pPr>
    </w:p>
    <w:p w14:paraId="0822CDAA" w14:textId="1228118B" w:rsidR="004E0686" w:rsidRDefault="004E0686" w:rsidP="00460F2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77777777" w:rsidR="004908A3" w:rsidRDefault="004908A3" w:rsidP="004908A3"/>
    <w:p w14:paraId="22FA4509" w14:textId="77777777" w:rsidR="004908A3" w:rsidRDefault="004908A3" w:rsidP="004908A3">
      <w:pPr>
        <w:pStyle w:val="aff4"/>
        <w:ind w:left="200"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77777777" w:rsidR="004908A3" w:rsidRDefault="004908A3" w:rsidP="004908A3">
      <w:pPr>
        <w:pStyle w:val="aff4"/>
        <w:ind w:left="200"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4908A3">
      <w:pPr>
        <w:pStyle w:val="aff4"/>
        <w:ind w:left="200"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4908A3">
      <w:pPr>
        <w:pStyle w:val="aff4"/>
        <w:ind w:left="200"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480B8FB2" w14:textId="77777777" w:rsidR="004908A3" w:rsidRDefault="004908A3" w:rsidP="00D379AF">
      <w:pPr>
        <w:rPr>
          <w:rFonts w:hint="eastAsia"/>
        </w:rPr>
      </w:pPr>
    </w:p>
    <w:p w14:paraId="74A06F4F" w14:textId="77777777" w:rsidR="004E0686" w:rsidRDefault="004E0686" w:rsidP="00D379AF"/>
    <w:p w14:paraId="702135E3" w14:textId="334A6847" w:rsidR="00270E92" w:rsidRDefault="00270E9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66878E47" w14:textId="7B4F27F4" w:rsidR="004E0686" w:rsidRDefault="004E0686" w:rsidP="00D379AF">
      <w:r>
        <w:rPr>
          <w:rFonts w:hint="eastAsia"/>
        </w:rPr>
        <w:t xml:space="preserve">4.3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360FEA0E" w14:textId="77777777" w:rsidR="00270E92" w:rsidRDefault="00270E92" w:rsidP="00D379AF">
      <w:pPr>
        <w:rPr>
          <w:rFonts w:hint="eastAsia"/>
        </w:rPr>
      </w:pPr>
    </w:p>
    <w:p w14:paraId="31DB1B14" w14:textId="60776F96" w:rsidR="004E0686" w:rsidRDefault="004E0686" w:rsidP="00D379AF">
      <w:r>
        <w:rPr>
          <w:rFonts w:hint="eastAsia"/>
        </w:rPr>
        <w:t>좁아지는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655FD8A" w14:textId="3CA60B90" w:rsidR="004E0686" w:rsidRDefault="004E0686" w:rsidP="00D379AF"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E128F91" w14:textId="77777777" w:rsidR="004E0686" w:rsidRDefault="004E0686" w:rsidP="00D379AF">
      <w:pPr>
        <w:rPr>
          <w:rFonts w:hint="eastAsia"/>
        </w:rPr>
      </w:pPr>
    </w:p>
    <w:p w14:paraId="75AD0E37" w14:textId="16DB6B1B" w:rsidR="004E0686" w:rsidRDefault="004E0686" w:rsidP="00D379AF"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5E4B38B0" w14:textId="392C5B32" w:rsidR="004E0686" w:rsidRDefault="004E0686" w:rsidP="00D379AF"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52782E65" w14:textId="77777777" w:rsidR="004E0686" w:rsidRDefault="004E0686" w:rsidP="00D379AF">
      <w:pPr>
        <w:rPr>
          <w:rFonts w:hint="eastAsia"/>
        </w:rPr>
      </w:pPr>
    </w:p>
    <w:p w14:paraId="332C17F5" w14:textId="77777777" w:rsidR="004E0686" w:rsidRDefault="004E0686" w:rsidP="00D379AF"/>
    <w:p w14:paraId="1DB82D55" w14:textId="77777777" w:rsidR="004E0686" w:rsidRDefault="004E0686" w:rsidP="00D379AF">
      <w:pPr>
        <w:rPr>
          <w:rFonts w:hint="eastAsia"/>
        </w:rPr>
      </w:pPr>
    </w:p>
    <w:p w14:paraId="0B6538B9" w14:textId="77777777" w:rsidR="00F1187F" w:rsidRDefault="00F1187F" w:rsidP="00D379AF"/>
    <w:p w14:paraId="7E826667" w14:textId="7AD6C2CC" w:rsidR="00561A1D" w:rsidRDefault="00561A1D" w:rsidP="00D379AF">
      <w:r>
        <w:rPr>
          <w:rFonts w:hint="eastAsia"/>
        </w:rPr>
        <w:t>는</w:t>
      </w:r>
      <w:r>
        <w:rPr>
          <w:rFonts w:hint="eastAsia"/>
        </w:rPr>
        <w:t xml:space="preserve"> integer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34ED88F" w14:textId="625CA54A" w:rsidR="00E04FDA" w:rsidRDefault="00E04FDA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123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저장하겠다는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>
        <w:rPr>
          <w:rFonts w:hint="eastAsia"/>
        </w:rPr>
        <w:t>.</w:t>
      </w:r>
    </w:p>
    <w:p w14:paraId="3D765774" w14:textId="1CE083E4" w:rsidR="00E04FDA" w:rsidRDefault="005C6F42" w:rsidP="00D379AF">
      <w:r>
        <w:rPr>
          <w:rFonts w:hint="eastAsia"/>
        </w:rPr>
        <w:t>리터럴</w:t>
      </w:r>
    </w:p>
    <w:p w14:paraId="7F442B33" w14:textId="341312C1" w:rsidR="00E04FDA" w:rsidRDefault="00E04FDA" w:rsidP="00D379AF">
      <w:r>
        <w:rPr>
          <w:rFonts w:hint="eastAsia"/>
        </w:rPr>
        <w:t>타입과</w:t>
      </w:r>
      <w:r>
        <w:rPr>
          <w:rFonts w:hint="eastAsia"/>
        </w:rPr>
        <w:t xml:space="preserve"> </w:t>
      </w:r>
    </w:p>
    <w:p w14:paraId="79A537D2" w14:textId="77777777" w:rsidR="00E04FDA" w:rsidRDefault="00E04FDA" w:rsidP="00D379AF"/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5B19EC67" w14:textId="77777777" w:rsidR="00A97EC8" w:rsidRDefault="00A97EC8" w:rsidP="00D379AF"/>
    <w:p w14:paraId="698C7B52" w14:textId="3E7216D2" w:rsidR="00A97EC8" w:rsidRDefault="00A97EC8" w:rsidP="00D379AF">
      <w:r>
        <w:rPr>
          <w:rFonts w:hint="eastAsia"/>
        </w:rPr>
        <w:t>4.2 2</w:t>
      </w:r>
      <w:r>
        <w:rPr>
          <w:rFonts w:hint="eastAsia"/>
        </w:rPr>
        <w:t>진수로</w:t>
      </w:r>
      <w:r>
        <w:rPr>
          <w:rFonts w:hint="eastAsia"/>
        </w:rPr>
        <w:t xml:space="preserve"> 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</w:p>
    <w:p w14:paraId="036F7DF8" w14:textId="0018C212" w:rsidR="00D379AF" w:rsidRDefault="00D379AF" w:rsidP="00D379AF">
      <w:r>
        <w:rPr>
          <w:rFonts w:hint="eastAsia"/>
        </w:rPr>
        <w:t>4.1 2</w:t>
      </w:r>
      <w:r>
        <w:rPr>
          <w:rFonts w:hint="eastAsia"/>
        </w:rPr>
        <w:t>진수</w:t>
      </w:r>
    </w:p>
    <w:p w14:paraId="52CB0D82" w14:textId="77777777" w:rsidR="00E92474" w:rsidRDefault="00E92474" w:rsidP="00E92474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값이든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바이트라고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다루게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1</w:t>
      </w:r>
      <w:r>
        <w:rPr>
          <w:rFonts w:hint="eastAsia"/>
        </w:rPr>
        <w:t>비트는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 2</w:t>
      </w:r>
      <w:r>
        <w:rPr>
          <w:rFonts w:hint="eastAsia"/>
        </w:rPr>
        <w:t>비트는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>, 8</w:t>
      </w:r>
      <w:r>
        <w:rPr>
          <w:rFonts w:hint="eastAsia"/>
        </w:rPr>
        <w:t>비트는</w:t>
      </w:r>
      <w:r>
        <w:rPr>
          <w:rFonts w:hint="eastAsia"/>
        </w:rPr>
        <w:t xml:space="preserve"> 2x2x2x2x2x2x2x2=256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26D521" w14:textId="467CE4AB" w:rsidR="00E92474" w:rsidRDefault="0071073A" w:rsidP="00D379AF"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10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이용하지만</w:t>
      </w:r>
      <w:r>
        <w:rPr>
          <w:rFonts w:hint="eastAsia"/>
        </w:rPr>
        <w:t xml:space="preserve">,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내부적으로</w:t>
      </w:r>
      <w:r>
        <w:rPr>
          <w:rFonts w:hint="eastAsia"/>
        </w:rPr>
        <w:t xml:space="preserve"> 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동작합니다</w:t>
      </w:r>
      <w:r>
        <w:rPr>
          <w:rFonts w:hint="eastAsia"/>
        </w:rPr>
        <w:t xml:space="preserve">. </w:t>
      </w:r>
      <w:r w:rsidR="00CE2097">
        <w:rPr>
          <w:rFonts w:hint="eastAsia"/>
        </w:rPr>
        <w:t>우리는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어떤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값을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보고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정수나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실수</w:t>
      </w:r>
      <w:r w:rsidR="00CE2097">
        <w:rPr>
          <w:rFonts w:hint="eastAsia"/>
        </w:rPr>
        <w:t xml:space="preserve">, </w:t>
      </w:r>
      <w:r w:rsidR="00CE2097">
        <w:rPr>
          <w:rFonts w:hint="eastAsia"/>
        </w:rPr>
        <w:t>문자라는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것을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구분하지만</w:t>
      </w:r>
      <w:r w:rsidR="00CE2097">
        <w:rPr>
          <w:rFonts w:hint="eastAsia"/>
        </w:rPr>
        <w:t xml:space="preserve">, </w:t>
      </w:r>
      <w:r w:rsidR="00CE2097">
        <w:rPr>
          <w:rFonts w:hint="eastAsia"/>
        </w:rPr>
        <w:t>컴퓨터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입장에서는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무조건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비트가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연속적으로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설정된</w:t>
      </w:r>
      <w:r w:rsidR="00CE2097">
        <w:rPr>
          <w:rFonts w:hint="eastAsia"/>
        </w:rPr>
        <w:t xml:space="preserve"> 2</w:t>
      </w:r>
      <w:r w:rsidR="00CE2097">
        <w:rPr>
          <w:rFonts w:hint="eastAsia"/>
        </w:rPr>
        <w:t>진수일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뿐입니다</w:t>
      </w:r>
      <w:r w:rsidR="00CE2097">
        <w:rPr>
          <w:rFonts w:hint="eastAsia"/>
        </w:rPr>
        <w:t xml:space="preserve">. </w:t>
      </w:r>
      <w:r w:rsidR="00CE2097">
        <w:rPr>
          <w:rFonts w:hint="eastAsia"/>
        </w:rPr>
        <w:t>따라서</w:t>
      </w:r>
      <w:r w:rsidR="00CE2097">
        <w:rPr>
          <w:rFonts w:hint="eastAsia"/>
        </w:rPr>
        <w:t xml:space="preserve"> 2</w:t>
      </w:r>
      <w:r w:rsidR="00CE2097">
        <w:rPr>
          <w:rFonts w:hint="eastAsia"/>
        </w:rPr>
        <w:t>진수의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속성을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알아두면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이후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내용을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이해하는데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도움이</w:t>
      </w:r>
      <w:r w:rsidR="00CE2097">
        <w:rPr>
          <w:rFonts w:hint="eastAsia"/>
        </w:rPr>
        <w:t xml:space="preserve"> </w:t>
      </w:r>
      <w:r w:rsidR="00CE2097">
        <w:rPr>
          <w:rFonts w:hint="eastAsia"/>
        </w:rPr>
        <w:t>됩</w:t>
      </w:r>
      <w:r w:rsidR="000F38D3">
        <w:rPr>
          <w:rFonts w:hint="eastAsia"/>
        </w:rPr>
        <w:t xml:space="preserve"> </w:t>
      </w:r>
      <w:r w:rsidR="00CE2097">
        <w:rPr>
          <w:rFonts w:hint="eastAsia"/>
        </w:rPr>
        <w:t>니다</w:t>
      </w:r>
      <w:r w:rsidR="00CE2097">
        <w:rPr>
          <w:rFonts w:hint="eastAsia"/>
        </w:rPr>
        <w:t>.</w:t>
      </w:r>
    </w:p>
    <w:p w14:paraId="6A2AF9D3" w14:textId="71CC1F61" w:rsidR="00CE2097" w:rsidRDefault="00CE2097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920"/>
        <w:gridCol w:w="1102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71073A" w14:paraId="7F61485D" w14:textId="77777777" w:rsidTr="0071073A">
        <w:tc>
          <w:tcPr>
            <w:tcW w:w="935" w:type="dxa"/>
          </w:tcPr>
          <w:p w14:paraId="7DC51714" w14:textId="7D162C23" w:rsidR="0071073A" w:rsidRDefault="0071073A" w:rsidP="00D379AF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진수</w:t>
            </w:r>
          </w:p>
        </w:tc>
        <w:tc>
          <w:tcPr>
            <w:tcW w:w="935" w:type="dxa"/>
          </w:tcPr>
          <w:p w14:paraId="0D135EBE" w14:textId="2EC33E18" w:rsidR="0071073A" w:rsidRDefault="0071073A" w:rsidP="00D379AF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3B2657E5" w14:textId="1331F7D0" w:rsidR="0071073A" w:rsidRDefault="0071073A" w:rsidP="00D379AF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906C0DC" w14:textId="7EFC98E9" w:rsidR="0071073A" w:rsidRDefault="0071073A" w:rsidP="00D379AF">
            <w:r>
              <w:rPr>
                <w:rFonts w:hint="eastAsia"/>
              </w:rPr>
              <w:t>2</w:t>
            </w:r>
          </w:p>
        </w:tc>
        <w:tc>
          <w:tcPr>
            <w:tcW w:w="935" w:type="dxa"/>
          </w:tcPr>
          <w:p w14:paraId="23219B81" w14:textId="3B83253F" w:rsidR="0071073A" w:rsidRDefault="0071073A" w:rsidP="00D379AF">
            <w:r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14:paraId="5B5766B3" w14:textId="3138AC71" w:rsidR="0071073A" w:rsidRDefault="0071073A" w:rsidP="00D379AF">
            <w:r>
              <w:rPr>
                <w:rFonts w:hint="eastAsia"/>
              </w:rPr>
              <w:t>4</w:t>
            </w:r>
          </w:p>
        </w:tc>
        <w:tc>
          <w:tcPr>
            <w:tcW w:w="935" w:type="dxa"/>
          </w:tcPr>
          <w:p w14:paraId="430BBBC4" w14:textId="663C3A9F" w:rsidR="0071073A" w:rsidRDefault="0071073A" w:rsidP="00D379AF">
            <w:r>
              <w:rPr>
                <w:rFonts w:hint="eastAsia"/>
              </w:rPr>
              <w:t>5</w:t>
            </w:r>
          </w:p>
        </w:tc>
        <w:tc>
          <w:tcPr>
            <w:tcW w:w="935" w:type="dxa"/>
          </w:tcPr>
          <w:p w14:paraId="342F26C5" w14:textId="2FA1E238" w:rsidR="0071073A" w:rsidRDefault="0071073A" w:rsidP="00D379AF">
            <w:r>
              <w:rPr>
                <w:rFonts w:hint="eastAsia"/>
              </w:rPr>
              <w:t>6</w:t>
            </w:r>
          </w:p>
        </w:tc>
        <w:tc>
          <w:tcPr>
            <w:tcW w:w="935" w:type="dxa"/>
          </w:tcPr>
          <w:p w14:paraId="0FEF21DF" w14:textId="70704CDE" w:rsidR="0071073A" w:rsidRDefault="0071073A" w:rsidP="00D379AF">
            <w:r>
              <w:rPr>
                <w:rFonts w:hint="eastAsia"/>
              </w:rPr>
              <w:t>7</w:t>
            </w:r>
          </w:p>
        </w:tc>
        <w:tc>
          <w:tcPr>
            <w:tcW w:w="935" w:type="dxa"/>
          </w:tcPr>
          <w:p w14:paraId="63F3145E" w14:textId="1F41C847" w:rsidR="0071073A" w:rsidRDefault="0071073A" w:rsidP="00D379AF">
            <w:r>
              <w:rPr>
                <w:rFonts w:hint="eastAsia"/>
              </w:rPr>
              <w:t>8</w:t>
            </w:r>
          </w:p>
        </w:tc>
      </w:tr>
      <w:tr w:rsidR="0071073A" w14:paraId="0D11BC96" w14:textId="77777777" w:rsidTr="0071073A">
        <w:tc>
          <w:tcPr>
            <w:tcW w:w="935" w:type="dxa"/>
          </w:tcPr>
          <w:p w14:paraId="52221F68" w14:textId="3E003DC6" w:rsidR="0071073A" w:rsidRDefault="0071073A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진수</w:t>
            </w:r>
          </w:p>
        </w:tc>
        <w:tc>
          <w:tcPr>
            <w:tcW w:w="935" w:type="dxa"/>
          </w:tcPr>
          <w:p w14:paraId="021BA9EF" w14:textId="77777777" w:rsidR="0071073A" w:rsidRDefault="0071073A" w:rsidP="00D379AF"/>
        </w:tc>
        <w:tc>
          <w:tcPr>
            <w:tcW w:w="935" w:type="dxa"/>
          </w:tcPr>
          <w:p w14:paraId="7A52DE6F" w14:textId="77777777" w:rsidR="0071073A" w:rsidRDefault="0071073A" w:rsidP="00D379AF"/>
        </w:tc>
        <w:tc>
          <w:tcPr>
            <w:tcW w:w="935" w:type="dxa"/>
          </w:tcPr>
          <w:p w14:paraId="582C3366" w14:textId="77777777" w:rsidR="0071073A" w:rsidRDefault="0071073A" w:rsidP="00D379AF"/>
        </w:tc>
        <w:tc>
          <w:tcPr>
            <w:tcW w:w="935" w:type="dxa"/>
          </w:tcPr>
          <w:p w14:paraId="32BCB030" w14:textId="77777777" w:rsidR="0071073A" w:rsidRDefault="0071073A" w:rsidP="00D379AF"/>
        </w:tc>
        <w:tc>
          <w:tcPr>
            <w:tcW w:w="935" w:type="dxa"/>
          </w:tcPr>
          <w:p w14:paraId="0BBFFD01" w14:textId="77777777" w:rsidR="0071073A" w:rsidRDefault="0071073A" w:rsidP="00D379AF"/>
        </w:tc>
        <w:tc>
          <w:tcPr>
            <w:tcW w:w="935" w:type="dxa"/>
          </w:tcPr>
          <w:p w14:paraId="5F59C17D" w14:textId="77777777" w:rsidR="0071073A" w:rsidRDefault="0071073A" w:rsidP="00D379AF"/>
        </w:tc>
        <w:tc>
          <w:tcPr>
            <w:tcW w:w="935" w:type="dxa"/>
          </w:tcPr>
          <w:p w14:paraId="1160C61C" w14:textId="77777777" w:rsidR="0071073A" w:rsidRDefault="0071073A" w:rsidP="00D379AF"/>
        </w:tc>
        <w:tc>
          <w:tcPr>
            <w:tcW w:w="935" w:type="dxa"/>
          </w:tcPr>
          <w:p w14:paraId="489CD0A6" w14:textId="77777777" w:rsidR="0071073A" w:rsidRDefault="0071073A" w:rsidP="00D379AF"/>
        </w:tc>
        <w:tc>
          <w:tcPr>
            <w:tcW w:w="935" w:type="dxa"/>
          </w:tcPr>
          <w:p w14:paraId="42FD5E26" w14:textId="77777777" w:rsidR="0071073A" w:rsidRDefault="0071073A" w:rsidP="00D379AF"/>
        </w:tc>
      </w:tr>
      <w:tr w:rsidR="0071073A" w14:paraId="5FBBB5A0" w14:textId="77777777" w:rsidTr="0071073A">
        <w:tc>
          <w:tcPr>
            <w:tcW w:w="935" w:type="dxa"/>
          </w:tcPr>
          <w:p w14:paraId="7C7C85BA" w14:textId="05D84CDC" w:rsidR="0071073A" w:rsidRDefault="0071073A" w:rsidP="00D379A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진수</w:t>
            </w:r>
          </w:p>
        </w:tc>
        <w:tc>
          <w:tcPr>
            <w:tcW w:w="935" w:type="dxa"/>
          </w:tcPr>
          <w:p w14:paraId="50233C76" w14:textId="77777777" w:rsidR="0071073A" w:rsidRDefault="0071073A" w:rsidP="00D379AF"/>
        </w:tc>
        <w:tc>
          <w:tcPr>
            <w:tcW w:w="935" w:type="dxa"/>
          </w:tcPr>
          <w:p w14:paraId="72D35980" w14:textId="77777777" w:rsidR="0071073A" w:rsidRDefault="0071073A" w:rsidP="00D379AF"/>
        </w:tc>
        <w:tc>
          <w:tcPr>
            <w:tcW w:w="935" w:type="dxa"/>
          </w:tcPr>
          <w:p w14:paraId="311D6D26" w14:textId="77777777" w:rsidR="0071073A" w:rsidRDefault="0071073A" w:rsidP="00D379AF"/>
        </w:tc>
        <w:tc>
          <w:tcPr>
            <w:tcW w:w="935" w:type="dxa"/>
          </w:tcPr>
          <w:p w14:paraId="50F12924" w14:textId="77777777" w:rsidR="0071073A" w:rsidRDefault="0071073A" w:rsidP="00D379AF"/>
        </w:tc>
        <w:tc>
          <w:tcPr>
            <w:tcW w:w="935" w:type="dxa"/>
          </w:tcPr>
          <w:p w14:paraId="4EC417DA" w14:textId="77777777" w:rsidR="0071073A" w:rsidRDefault="0071073A" w:rsidP="00D379AF"/>
        </w:tc>
        <w:tc>
          <w:tcPr>
            <w:tcW w:w="935" w:type="dxa"/>
          </w:tcPr>
          <w:p w14:paraId="53D3F4DD" w14:textId="77777777" w:rsidR="0071073A" w:rsidRDefault="0071073A" w:rsidP="00D379AF"/>
        </w:tc>
        <w:tc>
          <w:tcPr>
            <w:tcW w:w="935" w:type="dxa"/>
          </w:tcPr>
          <w:p w14:paraId="0565A6FE" w14:textId="77777777" w:rsidR="0071073A" w:rsidRDefault="0071073A" w:rsidP="00D379AF"/>
        </w:tc>
        <w:tc>
          <w:tcPr>
            <w:tcW w:w="935" w:type="dxa"/>
          </w:tcPr>
          <w:p w14:paraId="27C4168C" w14:textId="77777777" w:rsidR="0071073A" w:rsidRDefault="0071073A" w:rsidP="00D379AF"/>
        </w:tc>
        <w:tc>
          <w:tcPr>
            <w:tcW w:w="935" w:type="dxa"/>
          </w:tcPr>
          <w:p w14:paraId="28A1BC26" w14:textId="77777777" w:rsidR="0071073A" w:rsidRDefault="0071073A" w:rsidP="00D379AF"/>
        </w:tc>
      </w:tr>
      <w:tr w:rsidR="0071073A" w14:paraId="688FAA26" w14:textId="77777777" w:rsidTr="0071073A">
        <w:tc>
          <w:tcPr>
            <w:tcW w:w="935" w:type="dxa"/>
          </w:tcPr>
          <w:p w14:paraId="48A7FC7F" w14:textId="1CA50A3B" w:rsidR="0071073A" w:rsidRDefault="0071073A" w:rsidP="00D379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진수</w:t>
            </w:r>
          </w:p>
        </w:tc>
        <w:tc>
          <w:tcPr>
            <w:tcW w:w="935" w:type="dxa"/>
          </w:tcPr>
          <w:p w14:paraId="6F8E679B" w14:textId="78494AB0" w:rsidR="0071073A" w:rsidRDefault="0071073A" w:rsidP="00D379AF">
            <w:r>
              <w:rPr>
                <w:rFonts w:hint="eastAsia"/>
              </w:rPr>
              <w:t>00000000</w:t>
            </w:r>
          </w:p>
        </w:tc>
        <w:tc>
          <w:tcPr>
            <w:tcW w:w="935" w:type="dxa"/>
          </w:tcPr>
          <w:p w14:paraId="45298C7C" w14:textId="77777777" w:rsidR="0071073A" w:rsidRDefault="0071073A" w:rsidP="00D379AF"/>
        </w:tc>
        <w:tc>
          <w:tcPr>
            <w:tcW w:w="935" w:type="dxa"/>
          </w:tcPr>
          <w:p w14:paraId="65FF4F88" w14:textId="77777777" w:rsidR="0071073A" w:rsidRDefault="0071073A" w:rsidP="00D379AF"/>
        </w:tc>
        <w:tc>
          <w:tcPr>
            <w:tcW w:w="935" w:type="dxa"/>
          </w:tcPr>
          <w:p w14:paraId="0E9AF01F" w14:textId="77777777" w:rsidR="0071073A" w:rsidRDefault="0071073A" w:rsidP="00D379AF"/>
        </w:tc>
        <w:tc>
          <w:tcPr>
            <w:tcW w:w="935" w:type="dxa"/>
          </w:tcPr>
          <w:p w14:paraId="68FA9553" w14:textId="77777777" w:rsidR="0071073A" w:rsidRDefault="0071073A" w:rsidP="00D379AF"/>
        </w:tc>
        <w:tc>
          <w:tcPr>
            <w:tcW w:w="935" w:type="dxa"/>
          </w:tcPr>
          <w:p w14:paraId="703F769A" w14:textId="77777777" w:rsidR="0071073A" w:rsidRDefault="0071073A" w:rsidP="00D379AF"/>
        </w:tc>
        <w:tc>
          <w:tcPr>
            <w:tcW w:w="935" w:type="dxa"/>
          </w:tcPr>
          <w:p w14:paraId="4DB5EFE6" w14:textId="77777777" w:rsidR="0071073A" w:rsidRDefault="0071073A" w:rsidP="00D379AF"/>
        </w:tc>
        <w:tc>
          <w:tcPr>
            <w:tcW w:w="935" w:type="dxa"/>
          </w:tcPr>
          <w:p w14:paraId="57C1316E" w14:textId="77777777" w:rsidR="0071073A" w:rsidRDefault="0071073A" w:rsidP="00D379AF"/>
        </w:tc>
        <w:tc>
          <w:tcPr>
            <w:tcW w:w="935" w:type="dxa"/>
          </w:tcPr>
          <w:p w14:paraId="299231DD" w14:textId="77777777" w:rsidR="0071073A" w:rsidRDefault="0071073A" w:rsidP="00D379AF"/>
        </w:tc>
      </w:tr>
    </w:tbl>
    <w:p w14:paraId="6D6E71C8" w14:textId="77777777" w:rsidR="0071073A" w:rsidRDefault="0071073A" w:rsidP="00D379AF"/>
    <w:p w14:paraId="75F56B46" w14:textId="536A7B38" w:rsidR="00D379AF" w:rsidRPr="00D379AF" w:rsidRDefault="00D379AF" w:rsidP="00D379AF">
      <w:pPr>
        <w:rPr>
          <w:ins w:id="14" w:author="이현서" w:date="2024-09-16T19:51:00Z" w16du:dateUtc="2024-09-16T10:51:00Z"/>
        </w:rPr>
      </w:pPr>
      <w:r>
        <w:rPr>
          <w:rFonts w:hint="eastAsia"/>
        </w:rPr>
        <w:t xml:space="preserve">4.2 </w:t>
      </w:r>
      <w:r>
        <w:rPr>
          <w:rFonts w:hint="eastAsia"/>
        </w:rPr>
        <w:t>불린</w:t>
      </w:r>
    </w:p>
    <w:p w14:paraId="20EA09B7" w14:textId="777A5E39" w:rsidR="002C6AFF" w:rsidRDefault="002C6AFF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stdbool.h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포함하여야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참과</w:t>
      </w:r>
      <w:r>
        <w:rPr>
          <w:rFonts w:hint="eastAsia"/>
        </w:rPr>
        <w:t xml:space="preserve"> </w:t>
      </w:r>
      <w:r>
        <w:rPr>
          <w:rFonts w:hint="eastAsia"/>
        </w:rPr>
        <w:t>거짓은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</w:p>
    <w:p w14:paraId="44833419" w14:textId="77777777" w:rsidR="002C6AFF" w:rsidRDefault="002C6AFF" w:rsidP="002C6AFF">
      <w:r>
        <w:t>#include &lt;stdbool.h&gt;</w:t>
      </w:r>
    </w:p>
    <w:p w14:paraId="78727606" w14:textId="77777777" w:rsidR="002C6AFF" w:rsidRDefault="002C6AFF" w:rsidP="002C6AFF"/>
    <w:p w14:paraId="5A26C74E" w14:textId="77777777" w:rsidR="002C6AFF" w:rsidRDefault="002C6AFF" w:rsidP="002C6AFF">
      <w:r>
        <w:rPr>
          <w:rFonts w:hint="eastAsia"/>
        </w:rPr>
        <w:t xml:space="preserve">bool isEven = true;  // </w:t>
      </w:r>
      <w:r>
        <w:rPr>
          <w:rFonts w:hint="eastAsia"/>
        </w:rPr>
        <w:t>참</w:t>
      </w:r>
    </w:p>
    <w:p w14:paraId="6E62DC18" w14:textId="1CB8D062" w:rsidR="002C6AFF" w:rsidRDefault="002C6AFF" w:rsidP="002C6AFF">
      <w:r>
        <w:rPr>
          <w:rFonts w:hint="eastAsia"/>
        </w:rPr>
        <w:t xml:space="preserve">bool isPrime = false; // </w:t>
      </w:r>
      <w:r>
        <w:rPr>
          <w:rFonts w:hint="eastAsia"/>
        </w:rPr>
        <w:t>거짓</w:t>
      </w:r>
    </w:p>
    <w:p w14:paraId="07042A17" w14:textId="77777777" w:rsidR="002C6AFF" w:rsidRDefault="002C6AFF" w:rsidP="00D379AF"/>
    <w:p w14:paraId="4244D73D" w14:textId="2AB264E9" w:rsidR="002C6AFF" w:rsidRDefault="002C6AFF" w:rsidP="00D379AF">
      <w:r>
        <w:rPr>
          <w:rFonts w:hint="eastAsia"/>
        </w:rPr>
        <w:t>NOTE_</w:t>
      </w:r>
    </w:p>
    <w:p w14:paraId="65AA5EEB" w14:textId="6B5AE9AB" w:rsidR="002C6AFF" w:rsidRDefault="002C6AFF" w:rsidP="00D379AF">
      <w:r>
        <w:rPr>
          <w:rFonts w:hint="eastAsia"/>
        </w:rPr>
        <w:t>초창기</w:t>
      </w:r>
      <w:r>
        <w:rPr>
          <w:rFonts w:hint="eastAsia"/>
        </w:rPr>
        <w:t xml:space="preserve"> 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C99 </w:t>
      </w:r>
      <w:r>
        <w:rPr>
          <w:rFonts w:hint="eastAsia"/>
        </w:rPr>
        <w:t>표준안에서</w:t>
      </w:r>
      <w:r>
        <w:rPr>
          <w:rFonts w:hint="eastAsia"/>
        </w:rPr>
        <w:t xml:space="preserve"> </w:t>
      </w:r>
      <w:r>
        <w:rPr>
          <w:rFonts w:hint="eastAsia"/>
        </w:rPr>
        <w:t>불린타입이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정의되었습니다</w:t>
      </w:r>
      <w:r>
        <w:rPr>
          <w:rFonts w:hint="eastAsia"/>
        </w:rPr>
        <w:t xml:space="preserve">. </w:t>
      </w:r>
      <w:r>
        <w:rPr>
          <w:rFonts w:hint="eastAsia"/>
        </w:rPr>
        <w:t>예전에는</w:t>
      </w:r>
      <w:r>
        <w:rPr>
          <w:rFonts w:hint="eastAsia"/>
        </w:rPr>
        <w:t xml:space="preserve"> </w:t>
      </w:r>
      <w:r>
        <w:rPr>
          <w:rFonts w:hint="eastAsia"/>
        </w:rPr>
        <w:t>정수값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, </w:t>
      </w:r>
      <w:r>
        <w:rPr>
          <w:rFonts w:hint="eastAsia"/>
        </w:rPr>
        <w:t>그외</w:t>
      </w:r>
      <w:r>
        <w:rPr>
          <w:rFonts w:hint="eastAsia"/>
        </w:rPr>
        <w:t xml:space="preserve"> </w:t>
      </w:r>
      <w:r>
        <w:rPr>
          <w:rFonts w:hint="eastAsia"/>
        </w:rPr>
        <w:t>값일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참으로</w:t>
      </w:r>
      <w:r>
        <w:rPr>
          <w:rFonts w:hint="eastAsia"/>
        </w:rPr>
        <w:t xml:space="preserve"> </w:t>
      </w:r>
      <w:r>
        <w:rPr>
          <w:rFonts w:hint="eastAsia"/>
        </w:rPr>
        <w:t>간주했습니다</w:t>
      </w:r>
      <w:r>
        <w:rPr>
          <w:rFonts w:hint="eastAsia"/>
        </w:rPr>
        <w:t>.</w:t>
      </w:r>
    </w:p>
    <w:p w14:paraId="4F4D4736" w14:textId="3E6EF01E" w:rsidR="002C6AFF" w:rsidRDefault="002C6AFF" w:rsidP="00D379AF">
      <w:r>
        <w:rPr>
          <w:rFonts w:hint="eastAsia"/>
        </w:rPr>
        <w:t>#define TRUE 1</w:t>
      </w:r>
    </w:p>
    <w:p w14:paraId="7F213438" w14:textId="77950F49" w:rsidR="002C6AFF" w:rsidRDefault="002C6AFF" w:rsidP="00D379AF">
      <w:r>
        <w:rPr>
          <w:rFonts w:hint="eastAsia"/>
        </w:rPr>
        <w:t>#define FALSE 0</w:t>
      </w:r>
    </w:p>
    <w:p w14:paraId="2113807A" w14:textId="34131D0F" w:rsidR="002C6AFF" w:rsidRDefault="002C6AFF" w:rsidP="00D379AF">
      <w:r>
        <w:rPr>
          <w:rFonts w:hint="eastAsia"/>
        </w:rPr>
        <w:t>(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)</w:t>
      </w:r>
    </w:p>
    <w:p w14:paraId="708712A8" w14:textId="77777777" w:rsidR="002C6AFF" w:rsidRDefault="002C6AFF" w:rsidP="00D379AF"/>
    <w:p w14:paraId="1D40C2B4" w14:textId="1D628BEF" w:rsidR="00D379AF" w:rsidRDefault="00D379AF" w:rsidP="00D379AF">
      <w:r>
        <w:rPr>
          <w:rFonts w:hint="eastAsia"/>
        </w:rPr>
        <w:t xml:space="preserve">4.2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E207AEF" w14:textId="52716E0F" w:rsidR="00D379AF" w:rsidRDefault="00D379AF" w:rsidP="00D379AF">
      <w:r>
        <w:rPr>
          <w:rFonts w:hint="eastAsia"/>
        </w:rPr>
        <w:t xml:space="preserve">4.2.1 </w:t>
      </w:r>
      <w:r>
        <w:rPr>
          <w:rFonts w:hint="eastAsia"/>
        </w:rPr>
        <w:t>정수</w:t>
      </w:r>
    </w:p>
    <w:p w14:paraId="62526E7F" w14:textId="19EBD0F8" w:rsidR="00E92474" w:rsidRDefault="00E92474" w:rsidP="00D379AF"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65311FEF" w14:textId="0DB52B4B" w:rsidR="00E92474" w:rsidRDefault="00E92474" w:rsidP="00D379AF"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표시하는데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정수에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줄어들게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 w:rsidR="0071073A">
        <w:rPr>
          <w:rFonts w:hint="eastAsia"/>
        </w:rPr>
        <w:t xml:space="preserve"> </w:t>
      </w:r>
    </w:p>
    <w:p w14:paraId="1ADCEDD8" w14:textId="6DC0CDF4" w:rsidR="0071073A" w:rsidRDefault="0071073A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나타내므로</w:t>
      </w:r>
      <w:r>
        <w:rPr>
          <w:rFonts w:hint="eastAsia"/>
        </w:rPr>
        <w:t xml:space="preserve">, </w:t>
      </w:r>
      <w:r>
        <w:rPr>
          <w:rFonts w:hint="eastAsia"/>
        </w:rPr>
        <w:t>결국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>(8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255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2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65535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BE1F5F">
        <w:t>‘</w:t>
      </w:r>
      <w:r w:rsidR="00BE1F5F">
        <w:rPr>
          <w:rFonts w:hint="eastAsia"/>
        </w:rPr>
        <w:t>정수</w:t>
      </w:r>
      <w:r w:rsidR="00BE1F5F">
        <w:t>’</w:t>
      </w:r>
      <w:r w:rsidR="00BE1F5F">
        <w:rPr>
          <w:rFonts w:hint="eastAsia"/>
        </w:rPr>
        <w:t>를</w:t>
      </w:r>
      <w:r w:rsidR="00BE1F5F">
        <w:rPr>
          <w:rFonts w:hint="eastAsia"/>
        </w:rPr>
        <w:t xml:space="preserve"> </w:t>
      </w:r>
      <w:r w:rsidR="00BE1F5F">
        <w:rPr>
          <w:rFonts w:hint="eastAsia"/>
        </w:rPr>
        <w:t>의미하는</w:t>
      </w:r>
      <w:r w:rsidR="00BE1F5F">
        <w:rPr>
          <w:rFonts w:hint="eastAsia"/>
        </w:rPr>
        <w:t xml:space="preserve"> </w:t>
      </w:r>
      <w:r w:rsidR="00BE1F5F">
        <w:rPr>
          <w:rFonts w:hint="eastAsia"/>
        </w:rPr>
        <w:t>영어</w:t>
      </w:r>
      <w:r w:rsidR="00BE1F5F">
        <w:rPr>
          <w:rFonts w:hint="eastAsia"/>
        </w:rPr>
        <w:t xml:space="preserve"> </w:t>
      </w:r>
      <w:r w:rsidR="00BE1F5F">
        <w:rPr>
          <w:rFonts w:hint="eastAsia"/>
        </w:rPr>
        <w:t>단어는</w:t>
      </w:r>
      <w:r w:rsidR="00BE1F5F">
        <w:rPr>
          <w:rFonts w:hint="eastAsia"/>
        </w:rPr>
        <w:t xml:space="preserve"> integer</w:t>
      </w:r>
      <w:r w:rsidR="00BE1F5F">
        <w:rPr>
          <w:rFonts w:hint="eastAsia"/>
        </w:rPr>
        <w:t>이므로</w:t>
      </w:r>
      <w:r w:rsidR="00BE1F5F">
        <w:rPr>
          <w:rFonts w:hint="eastAsia"/>
        </w:rPr>
        <w:t xml:space="preserve"> C</w:t>
      </w:r>
      <w:r w:rsidR="00BE1F5F">
        <w:rPr>
          <w:rFonts w:hint="eastAsia"/>
        </w:rPr>
        <w:t>에서는</w:t>
      </w:r>
      <w:r w:rsidR="00BE1F5F">
        <w:rPr>
          <w:rFonts w:hint="eastAsia"/>
        </w:rPr>
        <w:t xml:space="preserve"> int </w:t>
      </w:r>
      <w:r w:rsidR="00BE1F5F">
        <w:rPr>
          <w:rFonts w:hint="eastAsia"/>
        </w:rPr>
        <w:t>타입이라</w:t>
      </w:r>
      <w:r w:rsidR="00BE1F5F">
        <w:rPr>
          <w:rFonts w:hint="eastAsia"/>
        </w:rPr>
        <w:t xml:space="preserve"> </w:t>
      </w:r>
      <w:r w:rsidR="00BE1F5F">
        <w:rPr>
          <w:rFonts w:hint="eastAsia"/>
        </w:rPr>
        <w:t>칭합니다</w:t>
      </w:r>
      <w:r w:rsidR="00BE1F5F">
        <w:rPr>
          <w:rFonts w:hint="eastAsia"/>
        </w:rPr>
        <w:t>.</w:t>
      </w:r>
    </w:p>
    <w:p w14:paraId="220863C1" w14:textId="206116C1" w:rsidR="003E4193" w:rsidRDefault="003E4193" w:rsidP="00D379AF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플랫폼이냐에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예전에는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1</w:t>
      </w:r>
      <w:r>
        <w:rPr>
          <w:rFonts w:hint="eastAsia"/>
        </w:rPr>
        <w:t>바이트가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자원이었습니다</w:t>
      </w:r>
      <w:r>
        <w:rPr>
          <w:rFonts w:hint="eastAsia"/>
        </w:rPr>
        <w:t>.</w:t>
      </w:r>
      <w:r w:rsidR="00D755BA">
        <w:rPr>
          <w:rFonts w:hint="eastAsia"/>
        </w:rPr>
        <w:t xml:space="preserve"> </w:t>
      </w:r>
    </w:p>
    <w:p w14:paraId="38F54A2A" w14:textId="40249378" w:rsidR="003E4193" w:rsidRDefault="003E4193" w:rsidP="00D379AF">
      <w:r>
        <w:rPr>
          <w:rFonts w:hint="eastAsia"/>
        </w:rPr>
        <w:t>C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장점중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호환성이었는데</w:t>
      </w:r>
      <w:r>
        <w:rPr>
          <w:rFonts w:hint="eastAsia"/>
        </w:rPr>
        <w:t xml:space="preserve">,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달라지면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발생하겠죠</w:t>
      </w:r>
      <w:r>
        <w:rPr>
          <w:rFonts w:hint="eastAsia"/>
        </w:rPr>
        <w:t xml:space="preserve">?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C</w:t>
      </w:r>
      <w:r>
        <w:rPr>
          <w:rFonts w:hint="eastAsia"/>
        </w:rPr>
        <w:t>표준에는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덧붙인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추가되었습니다</w:t>
      </w:r>
      <w:r>
        <w:rPr>
          <w:rFonts w:hint="eastAsia"/>
        </w:rPr>
        <w:t>. int8</w:t>
      </w:r>
      <w:r w:rsidR="006D56D8">
        <w:rPr>
          <w:rFonts w:hint="eastAsia"/>
        </w:rPr>
        <w:t>_t</w:t>
      </w:r>
      <w:r>
        <w:rPr>
          <w:rFonts w:hint="eastAsia"/>
        </w:rPr>
        <w:t>, int16</w:t>
      </w:r>
      <w:r w:rsidR="006D56D8">
        <w:rPr>
          <w:rFonts w:hint="eastAsia"/>
        </w:rPr>
        <w:t>_t</w:t>
      </w:r>
      <w:r>
        <w:rPr>
          <w:rFonts w:hint="eastAsia"/>
        </w:rPr>
        <w:t>, int32</w:t>
      </w:r>
      <w:r w:rsidR="006D56D8">
        <w:rPr>
          <w:rFonts w:hint="eastAsia"/>
        </w:rPr>
        <w:t>_t</w:t>
      </w:r>
      <w:r>
        <w:rPr>
          <w:rFonts w:hint="eastAsia"/>
        </w:rPr>
        <w:t>, int64</w:t>
      </w:r>
      <w:r w:rsidR="006D56D8">
        <w:rPr>
          <w:rFonts w:hint="eastAsia"/>
        </w:rPr>
        <w:t>_t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추가되었습니다</w:t>
      </w:r>
      <w:r>
        <w:rPr>
          <w:rFonts w:hint="eastAsia"/>
        </w:rPr>
        <w:t xml:space="preserve">. </w:t>
      </w:r>
      <w:r>
        <w:rPr>
          <w:rFonts w:hint="eastAsia"/>
        </w:rPr>
        <w:t>각각</w:t>
      </w:r>
      <w:r>
        <w:rPr>
          <w:rFonts w:hint="eastAsia"/>
        </w:rPr>
        <w:t xml:space="preserve"> 8</w:t>
      </w:r>
      <w:r>
        <w:rPr>
          <w:rFonts w:hint="eastAsia"/>
        </w:rPr>
        <w:t>비트</w:t>
      </w:r>
      <w:r>
        <w:rPr>
          <w:rFonts w:hint="eastAsia"/>
        </w:rPr>
        <w:t>(1</w:t>
      </w:r>
      <w:r>
        <w:rPr>
          <w:rFonts w:hint="eastAsia"/>
        </w:rPr>
        <w:t>바이트</w:t>
      </w:r>
      <w:r>
        <w:rPr>
          <w:rFonts w:hint="eastAsia"/>
        </w:rPr>
        <w:t>), 16</w:t>
      </w:r>
      <w:r>
        <w:rPr>
          <w:rFonts w:hint="eastAsia"/>
        </w:rPr>
        <w:t>비트</w:t>
      </w:r>
      <w:r>
        <w:rPr>
          <w:rFonts w:hint="eastAsia"/>
        </w:rPr>
        <w:t>(2</w:t>
      </w:r>
      <w:r>
        <w:rPr>
          <w:rFonts w:hint="eastAsia"/>
        </w:rPr>
        <w:t>바이트</w:t>
      </w:r>
      <w:r>
        <w:rPr>
          <w:rFonts w:hint="eastAsia"/>
        </w:rPr>
        <w:t>), 32</w:t>
      </w:r>
      <w:r>
        <w:rPr>
          <w:rFonts w:hint="eastAsia"/>
        </w:rPr>
        <w:t>비트</w:t>
      </w:r>
      <w:r>
        <w:rPr>
          <w:rFonts w:hint="eastAsia"/>
        </w:rPr>
        <w:t>(4</w:t>
      </w:r>
      <w:r>
        <w:rPr>
          <w:rFonts w:hint="eastAsia"/>
        </w:rPr>
        <w:t>바이트</w:t>
      </w:r>
      <w:r>
        <w:rPr>
          <w:rFonts w:hint="eastAsia"/>
        </w:rPr>
        <w:t>), 64</w:t>
      </w:r>
      <w:r>
        <w:rPr>
          <w:rFonts w:hint="eastAsia"/>
        </w:rPr>
        <w:t>비트</w:t>
      </w:r>
      <w:r>
        <w:rPr>
          <w:rFonts w:hint="eastAsia"/>
        </w:rPr>
        <w:t>(8</w:t>
      </w:r>
      <w:r>
        <w:rPr>
          <w:rFonts w:hint="eastAsia"/>
        </w:rPr>
        <w:t>바이트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1666"/>
        <w:gridCol w:w="1555"/>
        <w:gridCol w:w="2931"/>
        <w:gridCol w:w="1685"/>
        <w:gridCol w:w="1513"/>
      </w:tblGrid>
      <w:tr w:rsidR="000E424A" w14:paraId="606E2F0C" w14:textId="77777777" w:rsidTr="009721DF">
        <w:tc>
          <w:tcPr>
            <w:tcW w:w="1870" w:type="dxa"/>
          </w:tcPr>
          <w:p w14:paraId="0CBC155B" w14:textId="516B1906" w:rsidR="009721DF" w:rsidRDefault="009721DF" w:rsidP="00D379AF"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870" w:type="dxa"/>
          </w:tcPr>
          <w:p w14:paraId="268BF464" w14:textId="5E8BC24F" w:rsidR="009721DF" w:rsidRDefault="009721DF" w:rsidP="00D379AF"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</w:tc>
        <w:tc>
          <w:tcPr>
            <w:tcW w:w="1870" w:type="dxa"/>
          </w:tcPr>
          <w:p w14:paraId="622B59DF" w14:textId="64A80603" w:rsidR="009721DF" w:rsidRDefault="009721DF" w:rsidP="00D379AF">
            <w:r>
              <w:rPr>
                <w:rFonts w:hint="eastAsia"/>
              </w:rPr>
              <w:t>부호가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1870" w:type="dxa"/>
          </w:tcPr>
          <w:p w14:paraId="3423AD09" w14:textId="0929069D" w:rsidR="009721DF" w:rsidRDefault="009721DF" w:rsidP="00D379AF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윈도우</w:t>
            </w:r>
          </w:p>
        </w:tc>
        <w:tc>
          <w:tcPr>
            <w:tcW w:w="1870" w:type="dxa"/>
          </w:tcPr>
          <w:p w14:paraId="57B1F0C2" w14:textId="77777777" w:rsidR="009721DF" w:rsidRDefault="009721DF" w:rsidP="00D379AF"/>
        </w:tc>
      </w:tr>
      <w:tr w:rsidR="000E424A" w14:paraId="053A930D" w14:textId="77777777" w:rsidTr="009721DF">
        <w:tc>
          <w:tcPr>
            <w:tcW w:w="1870" w:type="dxa"/>
          </w:tcPr>
          <w:p w14:paraId="7E0FC0C3" w14:textId="25176430" w:rsidR="009721DF" w:rsidRDefault="000E424A" w:rsidP="00D379AF">
            <w:r>
              <w:rPr>
                <w:rFonts w:hint="eastAsia"/>
              </w:rPr>
              <w:t>ui</w:t>
            </w:r>
            <w:r w:rsidR="009721DF">
              <w:rPr>
                <w:rFonts w:hint="eastAsia"/>
              </w:rPr>
              <w:t>nt8_t</w:t>
            </w:r>
          </w:p>
        </w:tc>
        <w:tc>
          <w:tcPr>
            <w:tcW w:w="1870" w:type="dxa"/>
          </w:tcPr>
          <w:p w14:paraId="3D62FE23" w14:textId="681E7DCB" w:rsidR="009721DF" w:rsidRDefault="009721DF" w:rsidP="00D379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19BC63F4" w14:textId="199DDBC7" w:rsidR="009721DF" w:rsidRDefault="009721DF" w:rsidP="00D379AF">
            <w:r>
              <w:rPr>
                <w:rFonts w:hint="eastAsia"/>
              </w:rPr>
              <w:t>0~255</w:t>
            </w:r>
          </w:p>
        </w:tc>
        <w:tc>
          <w:tcPr>
            <w:tcW w:w="1870" w:type="dxa"/>
          </w:tcPr>
          <w:p w14:paraId="6B5335F2" w14:textId="55FEE542" w:rsidR="009721DF" w:rsidRDefault="000E424A" w:rsidP="00D379AF">
            <w:r>
              <w:t>U</w:t>
            </w:r>
            <w:r>
              <w:rPr>
                <w:rFonts w:hint="eastAsia"/>
              </w:rPr>
              <w:t xml:space="preserve">nsigned </w:t>
            </w:r>
            <w:r w:rsidR="009721DF">
              <w:t>C</w:t>
            </w:r>
            <w:r w:rsidR="009721DF">
              <w:rPr>
                <w:rFonts w:hint="eastAsia"/>
              </w:rPr>
              <w:t>har</w:t>
            </w:r>
          </w:p>
        </w:tc>
        <w:tc>
          <w:tcPr>
            <w:tcW w:w="1870" w:type="dxa"/>
          </w:tcPr>
          <w:p w14:paraId="7249687E" w14:textId="77777777" w:rsidR="009721DF" w:rsidRDefault="009721DF" w:rsidP="00D379AF"/>
        </w:tc>
      </w:tr>
      <w:tr w:rsidR="000E424A" w14:paraId="0923554E" w14:textId="77777777" w:rsidTr="009721DF">
        <w:tc>
          <w:tcPr>
            <w:tcW w:w="1870" w:type="dxa"/>
          </w:tcPr>
          <w:p w14:paraId="33281524" w14:textId="357EA1F2" w:rsidR="009721DF" w:rsidRDefault="000E424A" w:rsidP="00D379AF">
            <w:r>
              <w:rPr>
                <w:rFonts w:hint="eastAsia"/>
              </w:rPr>
              <w:t>ui</w:t>
            </w:r>
            <w:r w:rsidR="009721DF">
              <w:rPr>
                <w:rFonts w:hint="eastAsia"/>
              </w:rPr>
              <w:t>nt16_t</w:t>
            </w:r>
          </w:p>
        </w:tc>
        <w:tc>
          <w:tcPr>
            <w:tcW w:w="1870" w:type="dxa"/>
          </w:tcPr>
          <w:p w14:paraId="23BFE17E" w14:textId="405DB924" w:rsidR="009721DF" w:rsidRDefault="009721DF" w:rsidP="00D379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133A6955" w14:textId="30765F68" w:rsidR="009721DF" w:rsidRDefault="009721DF" w:rsidP="00D379AF">
            <w:r>
              <w:rPr>
                <w:rFonts w:hint="eastAsia"/>
              </w:rPr>
              <w:t>0~65536</w:t>
            </w:r>
          </w:p>
        </w:tc>
        <w:tc>
          <w:tcPr>
            <w:tcW w:w="1870" w:type="dxa"/>
          </w:tcPr>
          <w:p w14:paraId="42E78B17" w14:textId="57BC628F" w:rsidR="009721DF" w:rsidRDefault="000E424A" w:rsidP="00D379AF">
            <w:r>
              <w:t>U</w:t>
            </w:r>
            <w:r>
              <w:rPr>
                <w:rFonts w:hint="eastAsia"/>
              </w:rPr>
              <w:t xml:space="preserve">nsigned </w:t>
            </w:r>
            <w:r w:rsidR="00A370B2">
              <w:t>S</w:t>
            </w:r>
            <w:r w:rsidR="00A370B2">
              <w:rPr>
                <w:rFonts w:hint="eastAsia"/>
              </w:rPr>
              <w:t>hort</w:t>
            </w:r>
          </w:p>
        </w:tc>
        <w:tc>
          <w:tcPr>
            <w:tcW w:w="1870" w:type="dxa"/>
          </w:tcPr>
          <w:p w14:paraId="47CFC773" w14:textId="77777777" w:rsidR="009721DF" w:rsidRDefault="009721DF" w:rsidP="00D379AF"/>
        </w:tc>
      </w:tr>
      <w:tr w:rsidR="000E424A" w14:paraId="4FA0805A" w14:textId="77777777" w:rsidTr="009721DF">
        <w:tc>
          <w:tcPr>
            <w:tcW w:w="1870" w:type="dxa"/>
          </w:tcPr>
          <w:p w14:paraId="2B8C529A" w14:textId="3622D265" w:rsidR="009721DF" w:rsidRDefault="000E424A" w:rsidP="00D379AF">
            <w:r>
              <w:rPr>
                <w:rFonts w:hint="eastAsia"/>
              </w:rPr>
              <w:t>ui</w:t>
            </w:r>
            <w:r w:rsidR="009721DF">
              <w:rPr>
                <w:rFonts w:hint="eastAsia"/>
              </w:rPr>
              <w:t>nt32_t</w:t>
            </w:r>
          </w:p>
        </w:tc>
        <w:tc>
          <w:tcPr>
            <w:tcW w:w="1870" w:type="dxa"/>
          </w:tcPr>
          <w:p w14:paraId="41499970" w14:textId="75C98717" w:rsidR="009721DF" w:rsidRDefault="009721DF" w:rsidP="00D379A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3F904012" w14:textId="136590E9" w:rsidR="009721DF" w:rsidRDefault="009721DF" w:rsidP="00D379AF">
            <w:r>
              <w:rPr>
                <w:rFonts w:hint="eastAsia"/>
              </w:rPr>
              <w:t>0~4,294,967,295</w:t>
            </w:r>
          </w:p>
        </w:tc>
        <w:tc>
          <w:tcPr>
            <w:tcW w:w="1870" w:type="dxa"/>
          </w:tcPr>
          <w:p w14:paraId="1BF6B8F9" w14:textId="6768FD3E" w:rsidR="009721DF" w:rsidRDefault="000E424A" w:rsidP="00D379AF">
            <w:r>
              <w:t>U</w:t>
            </w:r>
            <w:r>
              <w:rPr>
                <w:rFonts w:hint="eastAsia"/>
              </w:rPr>
              <w:t xml:space="preserve">nsigned </w:t>
            </w:r>
            <w:r w:rsidR="00A370B2">
              <w:t>I</w:t>
            </w:r>
            <w:r w:rsidR="00A370B2">
              <w:rPr>
                <w:rFonts w:hint="eastAsia"/>
              </w:rPr>
              <w:t xml:space="preserve">nt, </w:t>
            </w:r>
            <w:r>
              <w:rPr>
                <w:rFonts w:hint="eastAsia"/>
              </w:rPr>
              <w:t xml:space="preserve">unsigned </w:t>
            </w:r>
            <w:r w:rsidR="00A370B2">
              <w:t>L</w:t>
            </w:r>
            <w:r w:rsidR="00A370B2">
              <w:rPr>
                <w:rFonts w:hint="eastAsia"/>
              </w:rPr>
              <w:t>ong</w:t>
            </w:r>
          </w:p>
        </w:tc>
        <w:tc>
          <w:tcPr>
            <w:tcW w:w="1870" w:type="dxa"/>
          </w:tcPr>
          <w:p w14:paraId="6322F867" w14:textId="77777777" w:rsidR="009721DF" w:rsidRDefault="009721DF" w:rsidP="00D379AF"/>
        </w:tc>
      </w:tr>
      <w:tr w:rsidR="000E424A" w14:paraId="2EC48A09" w14:textId="77777777" w:rsidTr="009721DF">
        <w:tc>
          <w:tcPr>
            <w:tcW w:w="1870" w:type="dxa"/>
          </w:tcPr>
          <w:p w14:paraId="67364168" w14:textId="0B719BAD" w:rsidR="009721DF" w:rsidRDefault="000E424A" w:rsidP="00D379AF">
            <w:r>
              <w:rPr>
                <w:rFonts w:hint="eastAsia"/>
              </w:rPr>
              <w:t>ui</w:t>
            </w:r>
            <w:r w:rsidR="009721DF">
              <w:rPr>
                <w:rFonts w:hint="eastAsia"/>
              </w:rPr>
              <w:t>nt64_t</w:t>
            </w:r>
          </w:p>
        </w:tc>
        <w:tc>
          <w:tcPr>
            <w:tcW w:w="1870" w:type="dxa"/>
          </w:tcPr>
          <w:p w14:paraId="27781A55" w14:textId="497584CA" w:rsidR="009721DF" w:rsidRDefault="009721DF" w:rsidP="00D379A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459709C4" w14:textId="29FE9AAB" w:rsidR="009721DF" w:rsidRDefault="009721DF" w:rsidP="00D379AF">
            <w:r>
              <w:rPr>
                <w:rFonts w:hint="eastAsia"/>
              </w:rPr>
              <w:t>0~18,446,744,073,709,551,615</w:t>
            </w:r>
          </w:p>
        </w:tc>
        <w:tc>
          <w:tcPr>
            <w:tcW w:w="1870" w:type="dxa"/>
          </w:tcPr>
          <w:p w14:paraId="4E5E8AB4" w14:textId="0569B53A" w:rsidR="009721DF" w:rsidRDefault="000E424A" w:rsidP="00D379AF">
            <w:r>
              <w:t>U</w:t>
            </w:r>
            <w:r>
              <w:rPr>
                <w:rFonts w:hint="eastAsia"/>
              </w:rPr>
              <w:t xml:space="preserve">nsigned </w:t>
            </w:r>
            <w:r w:rsidR="009721DF">
              <w:t>L</w:t>
            </w:r>
            <w:r w:rsidR="009721DF">
              <w:rPr>
                <w:rFonts w:hint="eastAsia"/>
              </w:rPr>
              <w:t xml:space="preserve">ong </w:t>
            </w:r>
            <w:r w:rsidR="00A370B2">
              <w:rPr>
                <w:rFonts w:hint="eastAsia"/>
              </w:rPr>
              <w:t xml:space="preserve"> long</w:t>
            </w:r>
          </w:p>
        </w:tc>
        <w:tc>
          <w:tcPr>
            <w:tcW w:w="1870" w:type="dxa"/>
          </w:tcPr>
          <w:p w14:paraId="1BFC07D0" w14:textId="77777777" w:rsidR="009721DF" w:rsidRDefault="009721DF" w:rsidP="00D379AF"/>
        </w:tc>
      </w:tr>
    </w:tbl>
    <w:p w14:paraId="111FD991" w14:textId="77777777" w:rsidR="006D56D8" w:rsidRDefault="006D56D8" w:rsidP="00D379AF"/>
    <w:p w14:paraId="5859096B" w14:textId="795DFD3F" w:rsidR="009721DF" w:rsidRDefault="009721DF" w:rsidP="00D379AF">
      <w:r>
        <w:rPr>
          <w:rFonts w:hint="eastAsia"/>
        </w:rPr>
        <w:t>NOTE_</w:t>
      </w:r>
    </w:p>
    <w:p w14:paraId="36D46A13" w14:textId="4EE532D9" w:rsidR="009721DF" w:rsidRDefault="009721DF" w:rsidP="00D379AF">
      <w:r>
        <w:rPr>
          <w:rFonts w:hint="eastAsia"/>
        </w:rPr>
        <w:lastRenderedPageBreak/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표준에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int</w:t>
      </w:r>
      <w:r>
        <w:rPr>
          <w:rFonts w:hint="eastAsia"/>
        </w:rPr>
        <w:t>는</w:t>
      </w:r>
      <w:r>
        <w:rPr>
          <w:rFonts w:hint="eastAsia"/>
        </w:rPr>
        <w:t xml:space="preserve"> 16</w:t>
      </w:r>
      <w:r>
        <w:rPr>
          <w:rFonts w:hint="eastAsia"/>
        </w:rPr>
        <w:t>비트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크기여야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제약사항만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 w:rsidR="00F877F8">
        <w:rPr>
          <w:rFonts w:hint="eastAsia"/>
        </w:rPr>
        <w:t xml:space="preserve"> int</w:t>
      </w:r>
      <w:r w:rsidR="00F877F8">
        <w:rPr>
          <w:rFonts w:hint="eastAsia"/>
        </w:rPr>
        <w:t>타입</w:t>
      </w:r>
      <w:r w:rsidR="00A370B2">
        <w:rPr>
          <w:rFonts w:hint="eastAsia"/>
        </w:rPr>
        <w:t>과</w:t>
      </w:r>
      <w:r w:rsidR="00A370B2">
        <w:rPr>
          <w:rFonts w:hint="eastAsia"/>
        </w:rPr>
        <w:t xml:space="preserve"> long </w:t>
      </w:r>
      <w:r w:rsidR="00A370B2">
        <w:rPr>
          <w:rFonts w:hint="eastAsia"/>
        </w:rPr>
        <w:t>타입</w:t>
      </w:r>
      <w:r w:rsidR="00F877F8">
        <w:rPr>
          <w:rFonts w:hint="eastAsia"/>
        </w:rPr>
        <w:t>으로</w:t>
      </w:r>
      <w:r w:rsidR="00F877F8">
        <w:rPr>
          <w:rFonts w:hint="eastAsia"/>
        </w:rPr>
        <w:t xml:space="preserve"> </w:t>
      </w:r>
      <w:r w:rsidR="00F877F8">
        <w:rPr>
          <w:rFonts w:hint="eastAsia"/>
        </w:rPr>
        <w:t>지정되면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32</w:t>
      </w:r>
      <w:r>
        <w:rPr>
          <w:rFonts w:hint="eastAsia"/>
        </w:rPr>
        <w:t>비트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3CC7A86D" w14:textId="77777777" w:rsidR="00F877F8" w:rsidRDefault="00F877F8" w:rsidP="00D379AF"/>
    <w:p w14:paraId="752E3E9F" w14:textId="6E6EE2E1" w:rsidR="00A370B2" w:rsidRDefault="00A370B2" w:rsidP="00D379AF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36A314A4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E424A">
        <w:rPr>
          <w:rFonts w:hint="eastAsia"/>
        </w:rPr>
        <w:t xml:space="preserve">  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663649" w14:textId="77777777" w:rsidR="00E950A2" w:rsidRDefault="00E950A2" w:rsidP="00D379AF"/>
    <w:p w14:paraId="6F979D16" w14:textId="30999446" w:rsidR="00E950A2" w:rsidRDefault="00E950A2" w:rsidP="00D379AF">
      <w:r>
        <w:rPr>
          <w:rFonts w:hint="eastAsia"/>
        </w:rPr>
        <w:t>NOTE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5C8C4352" w14:textId="28761C88" w:rsidR="00E950A2" w:rsidRDefault="00E950A2" w:rsidP="00D379AF">
      <w:r>
        <w:rPr>
          <w:rFonts w:hint="eastAsia"/>
        </w:rPr>
        <w:t>1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-1 </w:t>
      </w:r>
      <w:r>
        <w:rPr>
          <w:rFonts w:hint="eastAsia"/>
        </w:rPr>
        <w:t>값을</w:t>
      </w:r>
      <w:r>
        <w:rPr>
          <w:rFonts w:hint="eastAsia"/>
        </w:rPr>
        <w:t xml:space="preserve"> 1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떼어낸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00000001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값에서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반전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바굽니다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11111110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보수는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보수에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-1</w:t>
      </w:r>
      <w:r>
        <w:rPr>
          <w:rFonts w:hint="eastAsia"/>
        </w:rPr>
        <w:t>은</w:t>
      </w:r>
      <w:r>
        <w:rPr>
          <w:rFonts w:hint="eastAsia"/>
        </w:rPr>
        <w:t xml:space="preserve"> 11111111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비트값으로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자세한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내용은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찰스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펫촐드의</w:t>
      </w:r>
      <w:r w:rsidR="000E424A">
        <w:rPr>
          <w:rFonts w:hint="eastAsia"/>
        </w:rPr>
        <w:t xml:space="preserve"> &lt;</w:t>
      </w:r>
      <w:r w:rsidR="000E424A">
        <w:rPr>
          <w:rFonts w:hint="eastAsia"/>
        </w:rPr>
        <w:t>코드</w:t>
      </w:r>
      <w:r w:rsidR="000E424A">
        <w:rPr>
          <w:rFonts w:hint="eastAsia"/>
        </w:rPr>
        <w:t>&gt;14</w:t>
      </w:r>
      <w:r w:rsidR="000E424A">
        <w:rPr>
          <w:rFonts w:hint="eastAsia"/>
        </w:rPr>
        <w:t>장</w:t>
      </w:r>
      <w:r w:rsidR="000E424A">
        <w:rPr>
          <w:rFonts w:hint="eastAsia"/>
        </w:rPr>
        <w:t>~16</w:t>
      </w:r>
      <w:r w:rsidR="000E424A">
        <w:rPr>
          <w:rFonts w:hint="eastAsia"/>
        </w:rPr>
        <w:t>장을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참고하세요</w:t>
      </w:r>
      <w:r w:rsidR="000E424A">
        <w:rPr>
          <w:rFonts w:hint="eastAsia"/>
        </w:rPr>
        <w:t>.</w:t>
      </w:r>
    </w:p>
    <w:p w14:paraId="40BE6E4B" w14:textId="77777777" w:rsidR="00E950A2" w:rsidRDefault="00E950A2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424A" w14:paraId="3D4AC535" w14:textId="77777777" w:rsidTr="00EB0D59">
        <w:tc>
          <w:tcPr>
            <w:tcW w:w="1870" w:type="dxa"/>
          </w:tcPr>
          <w:p w14:paraId="0BD31DC9" w14:textId="77777777" w:rsidR="000E424A" w:rsidRDefault="000E424A" w:rsidP="00EB0D59"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870" w:type="dxa"/>
          </w:tcPr>
          <w:p w14:paraId="3D2A5D12" w14:textId="77777777" w:rsidR="000E424A" w:rsidRDefault="000E424A" w:rsidP="00EB0D59"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</w:tc>
        <w:tc>
          <w:tcPr>
            <w:tcW w:w="1870" w:type="dxa"/>
          </w:tcPr>
          <w:p w14:paraId="1D414618" w14:textId="36491B6D" w:rsidR="000E424A" w:rsidRDefault="000E424A" w:rsidP="00EB0D59">
            <w:r>
              <w:rPr>
                <w:rFonts w:hint="eastAsia"/>
              </w:rPr>
              <w:t>부호가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1870" w:type="dxa"/>
          </w:tcPr>
          <w:p w14:paraId="6C2AD64A" w14:textId="77777777" w:rsidR="000E424A" w:rsidRDefault="000E424A" w:rsidP="00EB0D59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윈도우</w:t>
            </w:r>
          </w:p>
        </w:tc>
        <w:tc>
          <w:tcPr>
            <w:tcW w:w="1870" w:type="dxa"/>
          </w:tcPr>
          <w:p w14:paraId="426BD157" w14:textId="77777777" w:rsidR="000E424A" w:rsidRDefault="000E424A" w:rsidP="00EB0D59"/>
        </w:tc>
      </w:tr>
      <w:tr w:rsidR="000E424A" w14:paraId="79DBBC69" w14:textId="77777777" w:rsidTr="00EB0D59">
        <w:tc>
          <w:tcPr>
            <w:tcW w:w="1870" w:type="dxa"/>
          </w:tcPr>
          <w:p w14:paraId="787C4A7B" w14:textId="0C973D7D" w:rsidR="000E424A" w:rsidRDefault="000E424A" w:rsidP="00EB0D59">
            <w:r>
              <w:rPr>
                <w:rFonts w:hint="eastAsia"/>
              </w:rPr>
              <w:t>int8_t</w:t>
            </w:r>
          </w:p>
        </w:tc>
        <w:tc>
          <w:tcPr>
            <w:tcW w:w="1870" w:type="dxa"/>
          </w:tcPr>
          <w:p w14:paraId="534254C8" w14:textId="77777777" w:rsidR="000E424A" w:rsidRDefault="000E424A" w:rsidP="00EB0D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32BB5F7D" w14:textId="48B06363" w:rsidR="000E424A" w:rsidRDefault="000E424A" w:rsidP="00EB0D59">
            <w:r>
              <w:rPr>
                <w:rFonts w:hint="eastAsia"/>
              </w:rPr>
              <w:t>-128 ~ 127</w:t>
            </w:r>
          </w:p>
        </w:tc>
        <w:tc>
          <w:tcPr>
            <w:tcW w:w="1870" w:type="dxa"/>
          </w:tcPr>
          <w:p w14:paraId="594B084A" w14:textId="157D7414" w:rsidR="000E424A" w:rsidRDefault="000E424A" w:rsidP="00EB0D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0" w:type="dxa"/>
          </w:tcPr>
          <w:p w14:paraId="2E89DC78" w14:textId="77777777" w:rsidR="000E424A" w:rsidRDefault="000E424A" w:rsidP="00EB0D59"/>
        </w:tc>
      </w:tr>
      <w:tr w:rsidR="000E424A" w14:paraId="659CF94E" w14:textId="77777777" w:rsidTr="00EB0D59">
        <w:tc>
          <w:tcPr>
            <w:tcW w:w="1870" w:type="dxa"/>
          </w:tcPr>
          <w:p w14:paraId="7DD7F9A8" w14:textId="211E8D40" w:rsidR="000E424A" w:rsidRDefault="000E424A" w:rsidP="00EB0D59">
            <w:r>
              <w:rPr>
                <w:rFonts w:hint="eastAsia"/>
              </w:rPr>
              <w:t>int16_t</w:t>
            </w:r>
          </w:p>
        </w:tc>
        <w:tc>
          <w:tcPr>
            <w:tcW w:w="1870" w:type="dxa"/>
          </w:tcPr>
          <w:p w14:paraId="6191A96D" w14:textId="77777777" w:rsidR="000E424A" w:rsidRDefault="000E424A" w:rsidP="00EB0D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2C1D9D21" w14:textId="5E709275" w:rsidR="000E424A" w:rsidRDefault="000E424A" w:rsidP="00EB0D59">
            <w:r>
              <w:rPr>
                <w:rFonts w:hint="eastAsia"/>
              </w:rPr>
              <w:t>-32768 ~ 32767</w:t>
            </w:r>
          </w:p>
        </w:tc>
        <w:tc>
          <w:tcPr>
            <w:tcW w:w="1870" w:type="dxa"/>
          </w:tcPr>
          <w:p w14:paraId="0721CF5D" w14:textId="2B84820A" w:rsidR="000E424A" w:rsidRDefault="000E424A" w:rsidP="00EB0D59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870" w:type="dxa"/>
          </w:tcPr>
          <w:p w14:paraId="371CC421" w14:textId="77777777" w:rsidR="000E424A" w:rsidRDefault="000E424A" w:rsidP="00EB0D59"/>
        </w:tc>
      </w:tr>
      <w:tr w:rsidR="000E424A" w14:paraId="2D1AF683" w14:textId="77777777" w:rsidTr="00EB0D59">
        <w:tc>
          <w:tcPr>
            <w:tcW w:w="1870" w:type="dxa"/>
          </w:tcPr>
          <w:p w14:paraId="521524F0" w14:textId="2C1D8381" w:rsidR="000E424A" w:rsidRDefault="000E424A" w:rsidP="00EB0D59">
            <w:r>
              <w:rPr>
                <w:rFonts w:hint="eastAsia"/>
              </w:rPr>
              <w:t>int32_t</w:t>
            </w:r>
          </w:p>
        </w:tc>
        <w:tc>
          <w:tcPr>
            <w:tcW w:w="1870" w:type="dxa"/>
          </w:tcPr>
          <w:p w14:paraId="1036F1D8" w14:textId="77777777" w:rsidR="000E424A" w:rsidRDefault="000E424A" w:rsidP="00EB0D5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26E8991A" w14:textId="3FB49D1A" w:rsidR="000E424A" w:rsidRDefault="000E424A" w:rsidP="00EB0D59">
            <w:r>
              <w:rPr>
                <w:rFonts w:hint="eastAsia"/>
              </w:rPr>
              <w:t>-1247483648 ~ 2147483647</w:t>
            </w:r>
          </w:p>
        </w:tc>
        <w:tc>
          <w:tcPr>
            <w:tcW w:w="1870" w:type="dxa"/>
          </w:tcPr>
          <w:p w14:paraId="444645AC" w14:textId="57C13E6B" w:rsidR="000E424A" w:rsidRDefault="000E424A" w:rsidP="00EB0D59">
            <w:r>
              <w:t>I</w:t>
            </w:r>
            <w:r>
              <w:rPr>
                <w:rFonts w:hint="eastAsia"/>
              </w:rPr>
              <w:t xml:space="preserve">nt, </w:t>
            </w: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870" w:type="dxa"/>
          </w:tcPr>
          <w:p w14:paraId="56EBBF69" w14:textId="77777777" w:rsidR="000E424A" w:rsidRDefault="000E424A" w:rsidP="00EB0D59"/>
        </w:tc>
      </w:tr>
      <w:tr w:rsidR="000E424A" w14:paraId="4B0153C2" w14:textId="77777777" w:rsidTr="00EB0D59">
        <w:tc>
          <w:tcPr>
            <w:tcW w:w="1870" w:type="dxa"/>
          </w:tcPr>
          <w:p w14:paraId="7E6FD17C" w14:textId="034AA8A2" w:rsidR="000E424A" w:rsidRDefault="000E424A" w:rsidP="00EB0D59">
            <w:r>
              <w:rPr>
                <w:rFonts w:hint="eastAsia"/>
              </w:rPr>
              <w:t>int64_t</w:t>
            </w:r>
          </w:p>
        </w:tc>
        <w:tc>
          <w:tcPr>
            <w:tcW w:w="1870" w:type="dxa"/>
          </w:tcPr>
          <w:p w14:paraId="22C47058" w14:textId="77777777" w:rsidR="000E424A" w:rsidRDefault="000E424A" w:rsidP="00EB0D5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1870" w:type="dxa"/>
          </w:tcPr>
          <w:p w14:paraId="6516A1D4" w14:textId="11B52834" w:rsidR="000E424A" w:rsidRDefault="000E424A" w:rsidP="000E424A">
            <w:r>
              <w:rPr>
                <w:rFonts w:hint="eastAsia"/>
              </w:rPr>
              <w:t>-2^63 ~ 2^63-1</w:t>
            </w:r>
          </w:p>
        </w:tc>
        <w:tc>
          <w:tcPr>
            <w:tcW w:w="1870" w:type="dxa"/>
          </w:tcPr>
          <w:p w14:paraId="304B3542" w14:textId="6DD3FCFF" w:rsidR="000E424A" w:rsidRDefault="000E424A" w:rsidP="00EB0D59">
            <w:r>
              <w:t>L</w:t>
            </w:r>
            <w:r>
              <w:rPr>
                <w:rFonts w:hint="eastAsia"/>
              </w:rPr>
              <w:t>ong  long</w:t>
            </w:r>
          </w:p>
        </w:tc>
        <w:tc>
          <w:tcPr>
            <w:tcW w:w="1870" w:type="dxa"/>
          </w:tcPr>
          <w:p w14:paraId="5046E663" w14:textId="77777777" w:rsidR="000E424A" w:rsidRDefault="000E424A" w:rsidP="00EB0D59"/>
        </w:tc>
      </w:tr>
    </w:tbl>
    <w:p w14:paraId="3C3C785B" w14:textId="77777777" w:rsidR="000E424A" w:rsidRDefault="000E424A" w:rsidP="00D379AF"/>
    <w:p w14:paraId="4AE67ED8" w14:textId="0C745AC3" w:rsidR="00E92474" w:rsidRDefault="0062295C" w:rsidP="00D379AF">
      <w:r>
        <w:rPr>
          <w:rFonts w:hint="eastAsia"/>
        </w:rPr>
        <w:t>NOTE_</w:t>
      </w:r>
    </w:p>
    <w:p w14:paraId="0495ED35" w14:textId="06EDE558" w:rsidR="0062295C" w:rsidRDefault="0062295C" w:rsidP="00D379AF"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AAF1877" w14:textId="77777777" w:rsidR="0062295C" w:rsidRDefault="0062295C" w:rsidP="00D379AF"/>
    <w:p w14:paraId="2C4DD473" w14:textId="7303C6B3" w:rsidR="00E92474" w:rsidRDefault="00E92474" w:rsidP="00D379AF">
      <w:r>
        <w:rPr>
          <w:rFonts w:hint="eastAsia"/>
        </w:rPr>
        <w:t>NOTE_</w:t>
      </w:r>
    </w:p>
    <w:p w14:paraId="2FC22BB0" w14:textId="2A3B8D64" w:rsidR="00E92474" w:rsidRDefault="00E92474" w:rsidP="00D379AF"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정수값은</w:t>
      </w:r>
      <w:r>
        <w:rPr>
          <w:rFonts w:hint="eastAsia"/>
        </w:rPr>
        <w:t xml:space="preserve"> C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파일인</w:t>
      </w:r>
      <w:r>
        <w:rPr>
          <w:rFonts w:hint="eastAsia"/>
        </w:rPr>
        <w:t xml:space="preserve"> limits.h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타입별로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>/</w:t>
      </w:r>
      <w:r>
        <w:rPr>
          <w:rFonts w:hint="eastAsia"/>
        </w:rPr>
        <w:t>최솟값이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5BBAC1A" w14:textId="77777777" w:rsidR="00E92474" w:rsidRDefault="00E92474" w:rsidP="00D379AF"/>
    <w:p w14:paraId="07368CC5" w14:textId="7BD9034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- </w:t>
      </w:r>
      <w:r>
        <w:rPr>
          <w:rFonts w:hint="eastAsia"/>
        </w:rPr>
        <w:t>부동소수</w:t>
      </w:r>
    </w:p>
    <w:p w14:paraId="072766AF" w14:textId="6BC134C4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4EA63806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D37837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r>
        <w:rPr>
          <w:rFonts w:hint="eastAsia"/>
        </w:rPr>
        <w:t>숫자값을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66982827" w14:textId="2AF2B141" w:rsidR="00E62670" w:rsidRDefault="00E62670" w:rsidP="00D379AF">
      <w:r>
        <w:t>C</w:t>
      </w:r>
      <w:r>
        <w:rPr>
          <w:rFonts w:hint="eastAsia"/>
        </w:rPr>
        <w:t>har</w:t>
      </w:r>
      <w:r>
        <w:rPr>
          <w:rFonts w:hint="eastAsia"/>
        </w:rPr>
        <w:t>타입은</w:t>
      </w:r>
      <w:r>
        <w:rPr>
          <w:rFonts w:hint="eastAsia"/>
        </w:rPr>
        <w:t xml:space="preserve"> 1</w:t>
      </w:r>
      <w:r>
        <w:rPr>
          <w:rFonts w:hint="eastAsia"/>
        </w:rPr>
        <w:t>바이트이므로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하나만을</w:t>
      </w:r>
      <w:r>
        <w:rPr>
          <w:rFonts w:hint="eastAsia"/>
        </w:rPr>
        <w:t xml:space="preserve"> </w:t>
      </w:r>
      <w:r>
        <w:rPr>
          <w:rFonts w:hint="eastAsia"/>
        </w:rPr>
        <w:t>가리킵니다</w:t>
      </w:r>
      <w:r>
        <w:rPr>
          <w:rFonts w:hint="eastAsia"/>
        </w:rPr>
        <w:t xml:space="preserve">. </w:t>
      </w:r>
      <w:r>
        <w:rPr>
          <w:rFonts w:hint="eastAsia"/>
        </w:rPr>
        <w:t>문</w:t>
      </w:r>
      <w:r w:rsidR="0062295C">
        <w:rPr>
          <w:rFonts w:hint="eastAsia"/>
        </w:rPr>
        <w:t>자열</w:t>
      </w:r>
      <w:r w:rsidR="0062295C">
        <w:rPr>
          <w:rFonts w:hint="eastAsia"/>
        </w:rPr>
        <w:t xml:space="preserve">, </w:t>
      </w:r>
      <w:r w:rsidR="0062295C">
        <w:rPr>
          <w:rFonts w:hint="eastAsia"/>
        </w:rPr>
        <w:t>즉</w:t>
      </w:r>
      <w:r w:rsidR="0062295C">
        <w:rPr>
          <w:rFonts w:hint="eastAsia"/>
        </w:rPr>
        <w:t xml:space="preserve"> </w:t>
      </w:r>
      <w:r w:rsidR="0062295C">
        <w:rPr>
          <w:rFonts w:hint="eastAsia"/>
        </w:rPr>
        <w:t>문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E4024A">
        <w:rPr>
          <w:rFonts w:hint="eastAsia"/>
        </w:rPr>
        <w:t>배열이라는</w:t>
      </w:r>
      <w:r w:rsidR="00E4024A">
        <w:rPr>
          <w:rFonts w:hint="eastAsia"/>
        </w:rPr>
        <w:t xml:space="preserve"> </w:t>
      </w:r>
      <w:r w:rsidR="00E4024A">
        <w:rPr>
          <w:rFonts w:hint="eastAsia"/>
        </w:rPr>
        <w:t>타입을</w:t>
      </w:r>
      <w:r w:rsidR="00E4024A">
        <w:rPr>
          <w:rFonts w:hint="eastAsia"/>
        </w:rPr>
        <w:t xml:space="preserve"> </w:t>
      </w:r>
      <w:r w:rsidR="00E4024A">
        <w:rPr>
          <w:rFonts w:hint="eastAsia"/>
        </w:rPr>
        <w:t>이용합니다</w:t>
      </w:r>
      <w:r w:rsidR="00E4024A">
        <w:rPr>
          <w:rFonts w:hint="eastAsia"/>
        </w:rPr>
        <w:t xml:space="preserve">. </w:t>
      </w:r>
      <w:r w:rsidR="00561FA4">
        <w:rPr>
          <w:rFonts w:hint="eastAsia"/>
        </w:rPr>
        <w:t>문자열은</w:t>
      </w:r>
      <w:r w:rsidR="00561FA4">
        <w:rPr>
          <w:rFonts w:hint="eastAsia"/>
        </w:rPr>
        <w:t xml:space="preserve"> </w:t>
      </w:r>
      <w:r w:rsidR="0062295C">
        <w:rPr>
          <w:rFonts w:hint="eastAsia"/>
        </w:rPr>
        <w:t>프로그래밍에서</w:t>
      </w:r>
      <w:r w:rsidR="0062295C">
        <w:rPr>
          <w:rFonts w:hint="eastAsia"/>
        </w:rPr>
        <w:t xml:space="preserve"> </w:t>
      </w:r>
      <w:r w:rsidR="00561FA4">
        <w:rPr>
          <w:rFonts w:hint="eastAsia"/>
        </w:rPr>
        <w:t>자주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다루게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되는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데이터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타입이므로</w:t>
      </w:r>
      <w:r w:rsidR="00561FA4">
        <w:rPr>
          <w:rFonts w:hint="eastAsia"/>
        </w:rPr>
        <w:t xml:space="preserve">,  </w:t>
      </w:r>
      <w:r w:rsidR="00561FA4">
        <w:rPr>
          <w:rFonts w:hint="eastAsia"/>
        </w:rPr>
        <w:t>뒤에서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보다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자세히</w:t>
      </w:r>
      <w:r w:rsidR="00561FA4">
        <w:rPr>
          <w:rFonts w:hint="eastAsia"/>
        </w:rPr>
        <w:t xml:space="preserve"> </w:t>
      </w:r>
      <w:r w:rsidR="00561FA4">
        <w:rPr>
          <w:rFonts w:hint="eastAsia"/>
        </w:rPr>
        <w:t>다룹니다</w:t>
      </w:r>
      <w:r w:rsidR="00561FA4">
        <w:rPr>
          <w:rFonts w:hint="eastAsia"/>
        </w:rPr>
        <w:t xml:space="preserve">. </w:t>
      </w:r>
    </w:p>
    <w:p w14:paraId="3A2ACA6A" w14:textId="67E85EA5" w:rsidR="00561FA4" w:rsidRDefault="00561FA4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사용하지만</w:t>
      </w:r>
      <w:r>
        <w:rPr>
          <w:rFonts w:hint="eastAsia"/>
        </w:rPr>
        <w:t xml:space="preserve">, </w:t>
      </w:r>
      <w:r>
        <w:rPr>
          <w:rFonts w:hint="eastAsia"/>
        </w:rPr>
        <w:t>문자열</w:t>
      </w:r>
      <w:r w:rsidR="0062295C">
        <w:rPr>
          <w:rFonts w:hint="eastAsia"/>
        </w:rPr>
        <w:t>(string)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 xml:space="preserve">har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6827651" w14:textId="6A89AA45" w:rsidR="002C6AFF" w:rsidRDefault="002C6AFF" w:rsidP="00D379AF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살펴본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변수라고도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  <w:r w:rsidR="00561FA4">
        <w:rPr>
          <w:rFonts w:hint="eastAsia"/>
        </w:rPr>
        <w:t xml:space="preserve"> 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lastRenderedPageBreak/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35DC40A5" w14:textId="1BAD161A" w:rsidR="00DA741C" w:rsidRPr="00015501" w:rsidRDefault="00215E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6BE5695A" w14:textId="77777777" w:rsidR="00015501" w:rsidRDefault="00000000">
      <w:pPr>
        <w:pStyle w:val="3"/>
        <w:pPrChange w:id="15" w:author="이현서" w:date="2024-09-16T19:51:00Z" w16du:dateUtc="2024-09-16T10:51:00Z">
          <w:pPr>
            <w:pStyle w:val="2"/>
          </w:pPr>
        </w:pPrChange>
      </w:pPr>
      <w:bookmarkStart w:id="16" w:name="_rz1jcy43df01" w:colFirst="0" w:colLast="0"/>
      <w:bookmarkEnd w:id="16"/>
      <w:r w:rsidRPr="00015501">
        <w:t>심화학습</w:t>
      </w:r>
    </w:p>
    <w:p w14:paraId="5A73B716" w14:textId="1965A7DC" w:rsidR="00DA741C" w:rsidRPr="00015501" w:rsidRDefault="00000000">
      <w:pPr>
        <w:pStyle w:val="3"/>
        <w:pPrChange w:id="17" w:author="이현서" w:date="2024-09-16T19:51:00Z" w16du:dateUtc="2024-09-16T10:51:00Z">
          <w:pPr>
            <w:pStyle w:val="2"/>
          </w:pPr>
        </w:pPrChange>
      </w:pPr>
      <w:bookmarkStart w:id="18" w:name="_6uilxzv4msl5" w:colFirst="0" w:colLast="0"/>
      <w:bookmarkEnd w:id="18"/>
      <w:r w:rsidRPr="00015501">
        <w:t>과제</w:t>
      </w:r>
    </w:p>
    <w:p w14:paraId="669C1648" w14:textId="57CFC92E" w:rsidR="003471E0" w:rsidRDefault="00000000">
      <w:pPr>
        <w:pStyle w:val="3"/>
      </w:pPr>
      <w:bookmarkStart w:id="19" w:name="_9obqbfoy1orx" w:colFirst="0" w:colLast="0"/>
      <w:bookmarkEnd w:id="19"/>
      <w:r w:rsidRPr="00015501">
        <w:t>도움</w:t>
      </w:r>
      <w:r w:rsidRPr="00015501">
        <w:t xml:space="preserve"> </w:t>
      </w:r>
      <w:r w:rsidRPr="00015501">
        <w:t>자료</w:t>
      </w:r>
    </w:p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5D77CBBC" w14:textId="33788274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lastRenderedPageBreak/>
        <w:br w:type="page"/>
      </w:r>
    </w:p>
    <w:p w14:paraId="3131583C" w14:textId="301B98C5" w:rsidR="003471E0" w:rsidRDefault="000E67E4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3471E0">
        <w:br w:type="page"/>
      </w:r>
    </w:p>
    <w:p w14:paraId="63D7475A" w14:textId="54D94101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lastRenderedPageBreak/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lastRenderedPageBreak/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>#define FUNCTION(name, a) int fun_##name(int x) { return (a) * x; }</w:t>
      </w:r>
    </w:p>
    <w:p w14:paraId="69CAE8CD" w14:textId="77777777" w:rsidR="00604F8E" w:rsidRDefault="00604F8E" w:rsidP="00604F8E">
      <w:r>
        <w:t>FUNCTION(quadruple, 4)</w:t>
      </w:r>
    </w:p>
    <w:p w14:paraId="2851E4BA" w14:textId="77777777" w:rsidR="00604F8E" w:rsidRDefault="00604F8E" w:rsidP="00604F8E">
      <w:r>
        <w:t>FUNCTION(double, 2)</w:t>
      </w:r>
    </w:p>
    <w:p w14:paraId="68C08EC2" w14:textId="77777777" w:rsidR="00604F8E" w:rsidRDefault="00604F8E" w:rsidP="00604F8E">
      <w:r>
        <w:t xml:space="preserve"> </w:t>
      </w:r>
    </w:p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>#define OUTPUT(a) puts( #a )</w:t>
      </w:r>
    </w:p>
    <w:p w14:paraId="4F5C2510" w14:textId="77777777" w:rsidR="00604F8E" w:rsidRDefault="00604F8E" w:rsidP="00604F8E">
      <w:r>
        <w:t xml:space="preserve"> </w:t>
      </w:r>
    </w:p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77777777" w:rsidR="00604F8E" w:rsidRDefault="00604F8E" w:rsidP="00604F8E">
      <w:r>
        <w:t xml:space="preserve">    printf("quadruple(13): %d\n", fun_quadruple(13) );</w:t>
      </w:r>
    </w:p>
    <w:p w14:paraId="5D7D73D2" w14:textId="77777777" w:rsidR="00604F8E" w:rsidRDefault="00604F8E" w:rsidP="00604F8E">
      <w:r>
        <w:t xml:space="preserve">    printf("double(21): %d\n", fun_double(21) );</w:t>
      </w:r>
    </w:p>
    <w:p w14:paraId="30D11981" w14:textId="77777777" w:rsidR="00604F8E" w:rsidRDefault="00604F8E" w:rsidP="00604F8E">
      <w:r>
        <w:lastRenderedPageBreak/>
        <w:t xml:space="preserve">    printf("%d\n", FUNCTION);</w:t>
      </w:r>
    </w:p>
    <w:p w14:paraId="60CC3803" w14:textId="77777777" w:rsidR="00604F8E" w:rsidRDefault="00604F8E" w:rsidP="00604F8E">
      <w:r>
        <w:t xml:space="preserve">    OUTPUT(billion);              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r>
        <w:rPr>
          <w:rFonts w:hint="eastAsia"/>
        </w:rPr>
        <w:t>스코프</w:t>
      </w:r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b=2;</w:t>
      </w:r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r>
        <w:rPr>
          <w:rFonts w:hint="eastAsia"/>
        </w:rPr>
        <w:t>재선언</w:t>
      </w:r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4B6A" w14:textId="77777777" w:rsidR="009A1E0F" w:rsidRDefault="009A1E0F">
      <w:pPr>
        <w:spacing w:after="0" w:line="240" w:lineRule="auto"/>
      </w:pPr>
      <w:r>
        <w:separator/>
      </w:r>
    </w:p>
  </w:endnote>
  <w:endnote w:type="continuationSeparator" w:id="0">
    <w:p w14:paraId="44839311" w14:textId="77777777" w:rsidR="009A1E0F" w:rsidRDefault="009A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0F3" w14:textId="77777777" w:rsidR="009A1E0F" w:rsidRDefault="009A1E0F">
      <w:pPr>
        <w:spacing w:after="0" w:line="240" w:lineRule="auto"/>
      </w:pPr>
      <w:r>
        <w:separator/>
      </w:r>
    </w:p>
  </w:footnote>
  <w:footnote w:type="continuationSeparator" w:id="0">
    <w:p w14:paraId="4E730497" w14:textId="77777777" w:rsidR="009A1E0F" w:rsidRDefault="009A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65B26"/>
    <w:rsid w:val="00066245"/>
    <w:rsid w:val="000732E2"/>
    <w:rsid w:val="000904D1"/>
    <w:rsid w:val="000A405B"/>
    <w:rsid w:val="000A5536"/>
    <w:rsid w:val="000B6A41"/>
    <w:rsid w:val="000D496E"/>
    <w:rsid w:val="000E424A"/>
    <w:rsid w:val="000E67E4"/>
    <w:rsid w:val="000F38D3"/>
    <w:rsid w:val="000F3BFC"/>
    <w:rsid w:val="00121828"/>
    <w:rsid w:val="00135F35"/>
    <w:rsid w:val="001565C7"/>
    <w:rsid w:val="00156F57"/>
    <w:rsid w:val="00167463"/>
    <w:rsid w:val="001A1E01"/>
    <w:rsid w:val="001B6C2F"/>
    <w:rsid w:val="001C1255"/>
    <w:rsid w:val="001C3AAC"/>
    <w:rsid w:val="001F3582"/>
    <w:rsid w:val="00201551"/>
    <w:rsid w:val="0021014E"/>
    <w:rsid w:val="00211C5E"/>
    <w:rsid w:val="002138D5"/>
    <w:rsid w:val="00215EA3"/>
    <w:rsid w:val="00234DDB"/>
    <w:rsid w:val="002353CB"/>
    <w:rsid w:val="00244B13"/>
    <w:rsid w:val="00261AAF"/>
    <w:rsid w:val="00270E92"/>
    <w:rsid w:val="00275165"/>
    <w:rsid w:val="00277BAB"/>
    <w:rsid w:val="002A122D"/>
    <w:rsid w:val="002A496D"/>
    <w:rsid w:val="002B0B63"/>
    <w:rsid w:val="002B36DC"/>
    <w:rsid w:val="002C6AFF"/>
    <w:rsid w:val="002D6773"/>
    <w:rsid w:val="002F0408"/>
    <w:rsid w:val="00305730"/>
    <w:rsid w:val="003277CA"/>
    <w:rsid w:val="00333763"/>
    <w:rsid w:val="0034178F"/>
    <w:rsid w:val="003471E0"/>
    <w:rsid w:val="00371B47"/>
    <w:rsid w:val="00392A28"/>
    <w:rsid w:val="003E4193"/>
    <w:rsid w:val="004223E2"/>
    <w:rsid w:val="00427FF0"/>
    <w:rsid w:val="00460F29"/>
    <w:rsid w:val="004821FF"/>
    <w:rsid w:val="004908A3"/>
    <w:rsid w:val="00496426"/>
    <w:rsid w:val="004A0596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61A1D"/>
    <w:rsid w:val="00561FA4"/>
    <w:rsid w:val="005836AA"/>
    <w:rsid w:val="00586015"/>
    <w:rsid w:val="005C6F42"/>
    <w:rsid w:val="005D4195"/>
    <w:rsid w:val="00604F8E"/>
    <w:rsid w:val="006109E8"/>
    <w:rsid w:val="00610D05"/>
    <w:rsid w:val="0061503C"/>
    <w:rsid w:val="0062295C"/>
    <w:rsid w:val="00682B50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551A"/>
    <w:rsid w:val="00780A82"/>
    <w:rsid w:val="0079043B"/>
    <w:rsid w:val="007A6130"/>
    <w:rsid w:val="007B1E86"/>
    <w:rsid w:val="007B41E3"/>
    <w:rsid w:val="007F22E4"/>
    <w:rsid w:val="008241C3"/>
    <w:rsid w:val="00825647"/>
    <w:rsid w:val="008314A3"/>
    <w:rsid w:val="00831CA3"/>
    <w:rsid w:val="00840E9F"/>
    <w:rsid w:val="00866BCE"/>
    <w:rsid w:val="00887B16"/>
    <w:rsid w:val="008904E9"/>
    <w:rsid w:val="008A3C43"/>
    <w:rsid w:val="008A451A"/>
    <w:rsid w:val="008A5036"/>
    <w:rsid w:val="008F0887"/>
    <w:rsid w:val="008F24C1"/>
    <w:rsid w:val="0091715E"/>
    <w:rsid w:val="0092285C"/>
    <w:rsid w:val="009721DF"/>
    <w:rsid w:val="009A1E0F"/>
    <w:rsid w:val="009C092A"/>
    <w:rsid w:val="009C334D"/>
    <w:rsid w:val="009E4AC0"/>
    <w:rsid w:val="00A2523F"/>
    <w:rsid w:val="00A370B2"/>
    <w:rsid w:val="00A92EE6"/>
    <w:rsid w:val="00A97EC8"/>
    <w:rsid w:val="00AB0877"/>
    <w:rsid w:val="00BA3C68"/>
    <w:rsid w:val="00BE1F5F"/>
    <w:rsid w:val="00BF7DB7"/>
    <w:rsid w:val="00C01A3E"/>
    <w:rsid w:val="00C10FE0"/>
    <w:rsid w:val="00C34CDA"/>
    <w:rsid w:val="00C471B3"/>
    <w:rsid w:val="00C53061"/>
    <w:rsid w:val="00C73A47"/>
    <w:rsid w:val="00C8013F"/>
    <w:rsid w:val="00CB3B37"/>
    <w:rsid w:val="00CB41F2"/>
    <w:rsid w:val="00CD1282"/>
    <w:rsid w:val="00CD6D53"/>
    <w:rsid w:val="00CE2097"/>
    <w:rsid w:val="00CF135B"/>
    <w:rsid w:val="00CF48D2"/>
    <w:rsid w:val="00D22AE6"/>
    <w:rsid w:val="00D23C00"/>
    <w:rsid w:val="00D37837"/>
    <w:rsid w:val="00D379AF"/>
    <w:rsid w:val="00D41DAF"/>
    <w:rsid w:val="00D45184"/>
    <w:rsid w:val="00D60B55"/>
    <w:rsid w:val="00D755BA"/>
    <w:rsid w:val="00D774E9"/>
    <w:rsid w:val="00DA741C"/>
    <w:rsid w:val="00DD0A80"/>
    <w:rsid w:val="00DD211F"/>
    <w:rsid w:val="00DD7FEE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4024A"/>
    <w:rsid w:val="00E47E78"/>
    <w:rsid w:val="00E50F2D"/>
    <w:rsid w:val="00E62670"/>
    <w:rsid w:val="00E8141A"/>
    <w:rsid w:val="00E92474"/>
    <w:rsid w:val="00E950A2"/>
    <w:rsid w:val="00EA0A21"/>
    <w:rsid w:val="00EA5E88"/>
    <w:rsid w:val="00EC66D7"/>
    <w:rsid w:val="00EF2605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A72AE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11309</TotalTime>
  <Pages>19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56</cp:revision>
  <dcterms:created xsi:type="dcterms:W3CDTF">2024-09-05T01:18:00Z</dcterms:created>
  <dcterms:modified xsi:type="dcterms:W3CDTF">2024-12-25T19:49:00Z</dcterms:modified>
</cp:coreProperties>
</file>