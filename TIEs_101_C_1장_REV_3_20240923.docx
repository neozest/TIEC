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8ED26" w14:textId="77777777" w:rsidR="000C7F50" w:rsidRPr="00787A29" w:rsidRDefault="00000000">
      <w:pPr>
        <w:pStyle w:val="1"/>
        <w:rPr>
          <w:rFonts w:asciiTheme="minorEastAsia" w:eastAsiaTheme="minorEastAsia" w:hAnsiTheme="minorEastAsia"/>
        </w:rPr>
      </w:pPr>
      <w:r w:rsidRPr="00787A29">
        <w:rPr>
          <w:rFonts w:asciiTheme="minorEastAsia" w:eastAsiaTheme="minorEastAsia" w:hAnsiTheme="minorEastAsia" w:cs="Arial Unicode MS"/>
        </w:rPr>
        <w:t xml:space="preserve">1장. 프로그래밍의 세계로 오신 것을 </w:t>
      </w:r>
      <w:commentRangeStart w:id="0"/>
      <w:r w:rsidRPr="00787A29">
        <w:rPr>
          <w:rFonts w:asciiTheme="minorEastAsia" w:eastAsiaTheme="minorEastAsia" w:hAnsiTheme="minorEastAsia" w:cs="Arial Unicode MS"/>
        </w:rPr>
        <w:t>환영합니다</w:t>
      </w:r>
      <w:commentRangeEnd w:id="0"/>
      <w:r w:rsidR="00D7799E">
        <w:rPr>
          <w:rStyle w:val="ac"/>
          <w:rFonts w:asciiTheme="minorHAnsi" w:eastAsiaTheme="minorEastAsia" w:hAnsiTheme="minorHAnsi" w:cstheme="minorBidi"/>
          <w:b w:val="0"/>
          <w:color w:val="auto"/>
        </w:rPr>
        <w:commentReference w:id="0"/>
      </w:r>
      <w:r w:rsidRPr="00787A29">
        <w:rPr>
          <w:rFonts w:asciiTheme="minorEastAsia" w:eastAsiaTheme="minorEastAsia" w:hAnsiTheme="minorEastAsia" w:cs="Arial Unicode MS"/>
        </w:rPr>
        <w:t>.</w:t>
      </w:r>
    </w:p>
    <w:p w14:paraId="46DF9E78" w14:textId="77777777" w:rsidR="00FC0816" w:rsidRPr="00FC0816" w:rsidRDefault="00FC0816" w:rsidP="00FC0816">
      <w:pPr>
        <w:keepNext/>
        <w:keepLines/>
        <w:spacing w:before="160" w:after="80"/>
        <w:outlineLvl w:val="1"/>
        <w:rPr>
          <w:rFonts w:asciiTheme="majorHAnsi" w:eastAsiaTheme="majorEastAsia" w:hAnsiTheme="majorHAnsi" w:cstheme="majorBidi"/>
          <w:b/>
          <w:color w:val="000000" w:themeColor="text1"/>
          <w:sz w:val="28"/>
          <w:szCs w:val="28"/>
        </w:rPr>
      </w:pPr>
      <w:commentRangeStart w:id="1"/>
      <w:r w:rsidRPr="00FC0816">
        <w:rPr>
          <w:rFonts w:asciiTheme="majorHAnsi" w:eastAsiaTheme="majorEastAsia" w:hAnsiTheme="majorHAnsi" w:cstheme="majorBidi" w:hint="eastAsia"/>
          <w:b/>
          <w:color w:val="000000" w:themeColor="text1"/>
          <w:sz w:val="28"/>
          <w:szCs w:val="28"/>
        </w:rPr>
        <w:t>학습</w:t>
      </w:r>
      <w:r w:rsidRPr="00FC0816">
        <w:rPr>
          <w:rFonts w:asciiTheme="majorHAnsi" w:eastAsiaTheme="majorEastAsia" w:hAnsiTheme="majorHAnsi" w:cstheme="majorBidi" w:hint="eastAsia"/>
          <w:b/>
          <w:color w:val="000000" w:themeColor="text1"/>
          <w:sz w:val="28"/>
          <w:szCs w:val="28"/>
        </w:rPr>
        <w:t xml:space="preserve"> </w:t>
      </w:r>
      <w:r w:rsidRPr="00FC0816">
        <w:rPr>
          <w:rFonts w:asciiTheme="majorHAnsi" w:eastAsiaTheme="majorEastAsia" w:hAnsiTheme="majorHAnsi" w:cstheme="majorBidi" w:hint="eastAsia"/>
          <w:b/>
          <w:color w:val="000000" w:themeColor="text1"/>
          <w:sz w:val="28"/>
          <w:szCs w:val="28"/>
        </w:rPr>
        <w:t>목표</w:t>
      </w:r>
    </w:p>
    <w:p w14:paraId="0BCF2CAD" w14:textId="6EF2DE48" w:rsidR="00FC0816" w:rsidRPr="00FC0816" w:rsidRDefault="00FC0816" w:rsidP="00FC0816">
      <w:pPr>
        <w:shd w:val="clear" w:color="auto" w:fill="E1E1FF"/>
        <w:ind w:leftChars="100" w:left="200" w:rightChars="100" w:right="200"/>
        <w:rPr>
          <w:sz w:val="18"/>
        </w:rPr>
      </w:pPr>
      <w:r>
        <w:rPr>
          <w:rFonts w:hint="eastAsia"/>
          <w:sz w:val="18"/>
        </w:rPr>
        <w:t>프로그래밍이란</w:t>
      </w:r>
      <w:r>
        <w:rPr>
          <w:rFonts w:hint="eastAsia"/>
          <w:sz w:val="18"/>
        </w:rPr>
        <w:t xml:space="preserve"> </w:t>
      </w:r>
      <w:r>
        <w:rPr>
          <w:rFonts w:hint="eastAsia"/>
          <w:sz w:val="18"/>
        </w:rPr>
        <w:t>무엇인지</w:t>
      </w:r>
      <w:ins w:id="2" w:author="이현서" w:date="2024-09-23T04:29:00Z" w16du:dateUtc="2024-09-22T19:29:00Z">
        <w:r w:rsidR="00862EAF">
          <w:rPr>
            <w:rFonts w:hint="eastAsia"/>
            <w:sz w:val="18"/>
          </w:rPr>
          <w:t xml:space="preserve"> </w:t>
        </w:r>
        <w:r w:rsidR="00862EAF">
          <w:rPr>
            <w:rFonts w:hint="eastAsia"/>
            <w:sz w:val="18"/>
          </w:rPr>
          <w:t>알아보고</w:t>
        </w:r>
      </w:ins>
      <w:r>
        <w:rPr>
          <w:rFonts w:hint="eastAsia"/>
          <w:sz w:val="18"/>
        </w:rPr>
        <w:t>,</w:t>
      </w:r>
      <w:del w:id="3" w:author="이현서" w:date="2024-09-23T05:15:00Z" w16du:dateUtc="2024-09-22T20:15:00Z">
        <w:r w:rsidDel="00C33745">
          <w:rPr>
            <w:rFonts w:hint="eastAsia"/>
            <w:sz w:val="18"/>
          </w:rPr>
          <w:delText xml:space="preserve"> </w:delText>
        </w:r>
      </w:del>
      <w:r>
        <w:rPr>
          <w:rFonts w:hint="eastAsia"/>
          <w:sz w:val="18"/>
        </w:rPr>
        <w:t xml:space="preserve"> </w:t>
      </w:r>
      <w:ins w:id="4" w:author="이현서" w:date="2024-09-23T04:28:00Z" w16du:dateUtc="2024-09-22T19:28:00Z">
        <w:r w:rsidR="00862EAF">
          <w:rPr>
            <w:rFonts w:hint="eastAsia"/>
            <w:sz w:val="18"/>
          </w:rPr>
          <w:t>프로그래밍</w:t>
        </w:r>
        <w:r w:rsidR="00862EAF">
          <w:rPr>
            <w:rFonts w:hint="eastAsia"/>
            <w:sz w:val="18"/>
          </w:rPr>
          <w:t xml:space="preserve"> </w:t>
        </w:r>
        <w:r w:rsidR="00862EAF">
          <w:rPr>
            <w:rFonts w:hint="eastAsia"/>
            <w:sz w:val="18"/>
          </w:rPr>
          <w:t>언어가</w:t>
        </w:r>
        <w:r w:rsidR="00862EAF">
          <w:rPr>
            <w:rFonts w:hint="eastAsia"/>
            <w:sz w:val="18"/>
          </w:rPr>
          <w:t xml:space="preserve"> </w:t>
        </w:r>
      </w:ins>
      <w:r>
        <w:rPr>
          <w:rFonts w:hint="eastAsia"/>
          <w:sz w:val="18"/>
        </w:rPr>
        <w:t>어떻게</w:t>
      </w:r>
      <w:r>
        <w:rPr>
          <w:rFonts w:hint="eastAsia"/>
          <w:sz w:val="18"/>
        </w:rPr>
        <w:t xml:space="preserve"> </w:t>
      </w:r>
      <w:r>
        <w:rPr>
          <w:rFonts w:hint="eastAsia"/>
          <w:sz w:val="18"/>
        </w:rPr>
        <w:t>발전해</w:t>
      </w:r>
      <w:r>
        <w:rPr>
          <w:rFonts w:hint="eastAsia"/>
          <w:sz w:val="18"/>
        </w:rPr>
        <w:t xml:space="preserve"> </w:t>
      </w:r>
      <w:r>
        <w:rPr>
          <w:rFonts w:hint="eastAsia"/>
          <w:sz w:val="18"/>
        </w:rPr>
        <w:t>왔는지를</w:t>
      </w:r>
      <w:r>
        <w:rPr>
          <w:rFonts w:hint="eastAsia"/>
          <w:sz w:val="18"/>
        </w:rPr>
        <w:t xml:space="preserve"> </w:t>
      </w:r>
      <w:ins w:id="5" w:author="이현서" w:date="2024-09-23T04:29:00Z" w16du:dateUtc="2024-09-22T19:29:00Z">
        <w:r w:rsidR="00862EAF">
          <w:rPr>
            <w:rFonts w:hint="eastAsia"/>
            <w:sz w:val="18"/>
          </w:rPr>
          <w:t>살펴본다</w:t>
        </w:r>
        <w:r w:rsidR="00862EAF">
          <w:rPr>
            <w:rFonts w:hint="eastAsia"/>
            <w:sz w:val="18"/>
          </w:rPr>
          <w:t>.</w:t>
        </w:r>
      </w:ins>
      <w:ins w:id="6" w:author="이현서" w:date="2024-09-23T05:14:00Z" w16du:dateUtc="2024-09-22T20:14:00Z">
        <w:r w:rsidR="005137F8">
          <w:rPr>
            <w:rFonts w:hint="eastAsia"/>
            <w:sz w:val="18"/>
          </w:rPr>
          <w:t xml:space="preserve"> </w:t>
        </w:r>
      </w:ins>
      <w:ins w:id="7" w:author="이현서" w:date="2024-09-23T04:29:00Z" w16du:dateUtc="2024-09-22T19:29:00Z">
        <w:r w:rsidR="00862EAF">
          <w:rPr>
            <w:rFonts w:hint="eastAsia"/>
            <w:sz w:val="18"/>
          </w:rPr>
          <w:t>또한</w:t>
        </w:r>
      </w:ins>
      <w:del w:id="8" w:author="이현서" w:date="2024-09-23T04:29:00Z" w16du:dateUtc="2024-09-22T19:29:00Z">
        <w:r w:rsidDel="00862EAF">
          <w:rPr>
            <w:rFonts w:hint="eastAsia"/>
            <w:sz w:val="18"/>
          </w:rPr>
          <w:delText>이해하고</w:delText>
        </w:r>
        <w:r w:rsidDel="00862EAF">
          <w:rPr>
            <w:rFonts w:hint="eastAsia"/>
            <w:sz w:val="18"/>
          </w:rPr>
          <w:delText>,</w:delText>
        </w:r>
      </w:del>
      <w:r>
        <w:rPr>
          <w:rFonts w:hint="eastAsia"/>
          <w:sz w:val="18"/>
        </w:rPr>
        <w:t xml:space="preserve"> C</w:t>
      </w:r>
      <w:r>
        <w:rPr>
          <w:rFonts w:hint="eastAsia"/>
          <w:sz w:val="18"/>
        </w:rPr>
        <w:t>언어로</w:t>
      </w:r>
      <w:r>
        <w:rPr>
          <w:rFonts w:hint="eastAsia"/>
          <w:sz w:val="18"/>
        </w:rPr>
        <w:t xml:space="preserve"> </w:t>
      </w:r>
      <w:ins w:id="9" w:author="이현서" w:date="2024-09-23T04:29:00Z" w16du:dateUtc="2024-09-22T19:29:00Z">
        <w:r w:rsidR="00862EAF">
          <w:rPr>
            <w:rFonts w:hint="eastAsia"/>
            <w:sz w:val="18"/>
          </w:rPr>
          <w:t>프로그래밍을</w:t>
        </w:r>
        <w:r w:rsidR="00862EAF">
          <w:rPr>
            <w:rFonts w:hint="eastAsia"/>
            <w:sz w:val="18"/>
          </w:rPr>
          <w:t xml:space="preserve"> </w:t>
        </w:r>
        <w:r w:rsidR="00862EAF">
          <w:rPr>
            <w:rFonts w:hint="eastAsia"/>
            <w:sz w:val="18"/>
          </w:rPr>
          <w:t>배우면</w:t>
        </w:r>
        <w:r w:rsidR="00862EAF">
          <w:rPr>
            <w:rFonts w:hint="eastAsia"/>
            <w:sz w:val="18"/>
          </w:rPr>
          <w:t xml:space="preserve"> </w:t>
        </w:r>
        <w:r w:rsidR="00862EAF">
          <w:rPr>
            <w:rFonts w:hint="eastAsia"/>
            <w:sz w:val="18"/>
          </w:rPr>
          <w:t>어떤</w:t>
        </w:r>
        <w:r w:rsidR="00862EAF">
          <w:rPr>
            <w:rFonts w:hint="eastAsia"/>
            <w:sz w:val="18"/>
          </w:rPr>
          <w:t xml:space="preserve"> </w:t>
        </w:r>
        <w:r w:rsidR="00862EAF">
          <w:rPr>
            <w:rFonts w:hint="eastAsia"/>
            <w:sz w:val="18"/>
          </w:rPr>
          <w:t>장점이</w:t>
        </w:r>
        <w:r w:rsidR="00862EAF">
          <w:rPr>
            <w:rFonts w:hint="eastAsia"/>
            <w:sz w:val="18"/>
          </w:rPr>
          <w:t xml:space="preserve"> </w:t>
        </w:r>
        <w:r w:rsidR="00862EAF">
          <w:rPr>
            <w:rFonts w:hint="eastAsia"/>
            <w:sz w:val="18"/>
          </w:rPr>
          <w:t>있는지를</w:t>
        </w:r>
        <w:r w:rsidR="00862EAF">
          <w:rPr>
            <w:rFonts w:hint="eastAsia"/>
            <w:sz w:val="18"/>
          </w:rPr>
          <w:t xml:space="preserve"> </w:t>
        </w:r>
        <w:r w:rsidR="00862EAF">
          <w:rPr>
            <w:rFonts w:hint="eastAsia"/>
            <w:sz w:val="18"/>
          </w:rPr>
          <w:t>이해한다</w:t>
        </w:r>
        <w:r w:rsidR="00862EAF">
          <w:rPr>
            <w:rFonts w:hint="eastAsia"/>
            <w:sz w:val="18"/>
          </w:rPr>
          <w:t>.</w:t>
        </w:r>
      </w:ins>
      <w:del w:id="10" w:author="이현서" w:date="2024-09-23T04:29:00Z" w16du:dateUtc="2024-09-22T19:29:00Z">
        <w:r w:rsidDel="00862EAF">
          <w:rPr>
            <w:rFonts w:hint="eastAsia"/>
            <w:sz w:val="18"/>
          </w:rPr>
          <w:delText>배울</w:delText>
        </w:r>
        <w:r w:rsidDel="00862EAF">
          <w:rPr>
            <w:rFonts w:hint="eastAsia"/>
            <w:sz w:val="18"/>
          </w:rPr>
          <w:delText xml:space="preserve"> </w:delText>
        </w:r>
        <w:r w:rsidDel="00862EAF">
          <w:rPr>
            <w:rFonts w:hint="eastAsia"/>
            <w:sz w:val="18"/>
          </w:rPr>
          <w:delText>항목을</w:delText>
        </w:r>
      </w:del>
      <w:r>
        <w:rPr>
          <w:rFonts w:hint="eastAsia"/>
          <w:sz w:val="18"/>
        </w:rPr>
        <w:t xml:space="preserve"> </w:t>
      </w:r>
    </w:p>
    <w:p w14:paraId="25F19C7A" w14:textId="77777777" w:rsidR="00FC0816" w:rsidRPr="00FC0816" w:rsidRDefault="00FC0816" w:rsidP="00FC0816">
      <w:r w:rsidRPr="00FC0816">
        <w:rPr>
          <w:rFonts w:hint="eastAsia"/>
        </w:rPr>
        <w:t>지금</w:t>
      </w:r>
      <w:r w:rsidRPr="00FC0816">
        <w:rPr>
          <w:rFonts w:hint="eastAsia"/>
        </w:rPr>
        <w:t xml:space="preserve"> </w:t>
      </w:r>
      <w:r w:rsidRPr="00FC0816">
        <w:rPr>
          <w:rFonts w:hint="eastAsia"/>
        </w:rPr>
        <w:t>나의</w:t>
      </w:r>
      <w:r w:rsidRPr="00FC0816">
        <w:rPr>
          <w:rFonts w:hint="eastAsia"/>
        </w:rPr>
        <w:t xml:space="preserve"> </w:t>
      </w:r>
      <w:r w:rsidRPr="00FC0816">
        <w:rPr>
          <w:rFonts w:hint="eastAsia"/>
        </w:rPr>
        <w:t>상태는</w:t>
      </w:r>
      <w:r w:rsidRPr="00FC0816">
        <w:rPr>
          <w:rFonts w:hint="eastAsia"/>
        </w:rPr>
        <w:t xml:space="preserve"> ____</w:t>
      </w:r>
      <w:r w:rsidRPr="00FC0816">
        <w:rPr>
          <w:rFonts w:hint="eastAsia"/>
        </w:rPr>
        <w:t>점이고</w:t>
      </w:r>
      <w:r w:rsidRPr="00FC0816">
        <w:rPr>
          <w:rFonts w:hint="eastAsia"/>
        </w:rPr>
        <w:t xml:space="preserve"> </w:t>
      </w:r>
      <w:r w:rsidRPr="00FC0816">
        <w:rPr>
          <w:rFonts w:hint="eastAsia"/>
        </w:rPr>
        <w:t>이</w:t>
      </w:r>
      <w:r w:rsidRPr="00FC0816">
        <w:rPr>
          <w:rFonts w:hint="eastAsia"/>
        </w:rPr>
        <w:t xml:space="preserve"> </w:t>
      </w:r>
      <w:r w:rsidRPr="00FC0816">
        <w:rPr>
          <w:rFonts w:hint="eastAsia"/>
        </w:rPr>
        <w:t>장을</w:t>
      </w:r>
      <w:r w:rsidRPr="00FC0816">
        <w:rPr>
          <w:rFonts w:hint="eastAsia"/>
        </w:rPr>
        <w:t xml:space="preserve"> </w:t>
      </w:r>
      <w:r w:rsidRPr="00FC0816">
        <w:rPr>
          <w:rFonts w:hint="eastAsia"/>
        </w:rPr>
        <w:t>학습하고</w:t>
      </w:r>
      <w:r w:rsidRPr="00FC0816">
        <w:rPr>
          <w:rFonts w:hint="eastAsia"/>
        </w:rPr>
        <w:t xml:space="preserve"> </w:t>
      </w:r>
      <w:r w:rsidRPr="00FC0816">
        <w:rPr>
          <w:rFonts w:hint="eastAsia"/>
        </w:rPr>
        <w:t>난</w:t>
      </w:r>
      <w:r w:rsidRPr="00FC0816">
        <w:rPr>
          <w:rFonts w:hint="eastAsia"/>
        </w:rPr>
        <w:t xml:space="preserve"> </w:t>
      </w:r>
      <w:r w:rsidRPr="00FC0816">
        <w:rPr>
          <w:rFonts w:hint="eastAsia"/>
        </w:rPr>
        <w:t>뒤</w:t>
      </w:r>
      <w:r w:rsidRPr="00FC0816">
        <w:rPr>
          <w:rFonts w:hint="eastAsia"/>
        </w:rPr>
        <w:t xml:space="preserve"> </w:t>
      </w:r>
      <w:r w:rsidRPr="00FC0816">
        <w:rPr>
          <w:rFonts w:hint="eastAsia"/>
        </w:rPr>
        <w:t>나의</w:t>
      </w:r>
      <w:r w:rsidRPr="00FC0816">
        <w:rPr>
          <w:rFonts w:hint="eastAsia"/>
        </w:rPr>
        <w:t xml:space="preserve"> </w:t>
      </w:r>
      <w:r w:rsidRPr="00FC0816">
        <w:rPr>
          <w:rFonts w:hint="eastAsia"/>
        </w:rPr>
        <w:t>목표는</w:t>
      </w:r>
      <w:r w:rsidRPr="00FC0816">
        <w:rPr>
          <w:rFonts w:hint="eastAsia"/>
        </w:rPr>
        <w:t xml:space="preserve"> ____</w:t>
      </w:r>
      <w:r w:rsidRPr="00FC0816">
        <w:rPr>
          <w:rFonts w:hint="eastAsia"/>
        </w:rPr>
        <w:t>점이다</w:t>
      </w:r>
      <w:r w:rsidRPr="00FC0816">
        <w:rPr>
          <w:rFonts w:hint="eastAsia"/>
        </w:rPr>
        <w:t>.</w:t>
      </w:r>
    </w:p>
    <w:p w14:paraId="410CAD91" w14:textId="77777777" w:rsidR="00FC0816" w:rsidRPr="00FC0816" w:rsidRDefault="00FC0816" w:rsidP="00FC0816">
      <w:pPr>
        <w:pBdr>
          <w:top w:val="single" w:sz="4" w:space="1" w:color="auto"/>
          <w:bottom w:val="single" w:sz="4" w:space="1" w:color="auto"/>
        </w:pBdr>
        <w:spacing w:after="240" w:line="240" w:lineRule="atLeast"/>
        <w:ind w:leftChars="100" w:left="200" w:rightChars="100" w:right="200"/>
        <w:contextualSpacing/>
        <w:rPr>
          <w:rFonts w:ascii="D2Coding" w:eastAsia="D2Coding" w:hAnsi="D2Coding"/>
          <w:sz w:val="18"/>
        </w:rPr>
      </w:pPr>
      <w:r w:rsidRPr="00FC0816">
        <w:rPr>
          <w:rFonts w:ascii="D2Coding" w:eastAsia="D2Coding" w:hAnsi="D2Coding" w:hint="eastAsia"/>
          <w:sz w:val="18"/>
        </w:rPr>
        <w:t>1</w:t>
      </w:r>
      <w:r w:rsidRPr="00FC0816">
        <w:rPr>
          <w:rFonts w:ascii="D2Coding" w:eastAsia="D2Coding" w:hAnsi="D2Coding"/>
          <w:sz w:val="18"/>
        </w:rPr>
        <w:tab/>
        <w:t>전혀 모른다</w:t>
      </w:r>
    </w:p>
    <w:p w14:paraId="1E6B64D3" w14:textId="77777777" w:rsidR="00FC0816" w:rsidRPr="00FC0816" w:rsidRDefault="00FC0816" w:rsidP="00FC0816">
      <w:pPr>
        <w:pBdr>
          <w:top w:val="single" w:sz="4" w:space="1" w:color="auto"/>
          <w:bottom w:val="single" w:sz="4" w:space="1" w:color="auto"/>
        </w:pBdr>
        <w:spacing w:after="240" w:line="240" w:lineRule="atLeast"/>
        <w:ind w:leftChars="100" w:left="200" w:rightChars="100" w:right="200"/>
        <w:contextualSpacing/>
        <w:rPr>
          <w:rFonts w:ascii="D2Coding" w:eastAsia="D2Coding" w:hAnsi="D2Coding"/>
          <w:sz w:val="18"/>
        </w:rPr>
      </w:pPr>
      <w:r w:rsidRPr="00FC0816">
        <w:rPr>
          <w:rFonts w:ascii="D2Coding" w:eastAsia="D2Coding" w:hAnsi="D2Coding" w:hint="eastAsia"/>
          <w:sz w:val="18"/>
        </w:rPr>
        <w:t>2</w:t>
      </w:r>
      <w:r w:rsidRPr="00FC0816">
        <w:rPr>
          <w:rFonts w:ascii="D2Coding" w:eastAsia="D2Coding" w:hAnsi="D2Coding"/>
          <w:sz w:val="18"/>
        </w:rPr>
        <w:tab/>
        <w:t>이름만 들어봤다</w:t>
      </w:r>
    </w:p>
    <w:p w14:paraId="1907C1A1" w14:textId="77777777" w:rsidR="00FC0816" w:rsidRPr="00FC0816" w:rsidRDefault="00FC0816" w:rsidP="00FC0816">
      <w:pPr>
        <w:pBdr>
          <w:top w:val="single" w:sz="4" w:space="1" w:color="auto"/>
          <w:bottom w:val="single" w:sz="4" w:space="1" w:color="auto"/>
        </w:pBdr>
        <w:spacing w:after="240" w:line="240" w:lineRule="atLeast"/>
        <w:ind w:leftChars="100" w:left="200" w:rightChars="100" w:right="200"/>
        <w:contextualSpacing/>
        <w:rPr>
          <w:rFonts w:ascii="D2Coding" w:eastAsia="D2Coding" w:hAnsi="D2Coding"/>
          <w:sz w:val="18"/>
        </w:rPr>
      </w:pPr>
      <w:r w:rsidRPr="00FC0816">
        <w:rPr>
          <w:rFonts w:ascii="D2Coding" w:eastAsia="D2Coding" w:hAnsi="D2Coding" w:hint="eastAsia"/>
          <w:sz w:val="18"/>
        </w:rPr>
        <w:t>3</w:t>
      </w:r>
      <w:r w:rsidRPr="00FC0816">
        <w:rPr>
          <w:rFonts w:ascii="D2Coding" w:eastAsia="D2Coding" w:hAnsi="D2Coding"/>
          <w:sz w:val="18"/>
        </w:rPr>
        <w:tab/>
        <w:t>어렴풋이 안다</w:t>
      </w:r>
    </w:p>
    <w:p w14:paraId="599C0232" w14:textId="77777777" w:rsidR="00FC0816" w:rsidRPr="00FC0816" w:rsidRDefault="00FC0816" w:rsidP="00FC0816">
      <w:pPr>
        <w:pBdr>
          <w:top w:val="single" w:sz="4" w:space="1" w:color="auto"/>
          <w:bottom w:val="single" w:sz="4" w:space="1" w:color="auto"/>
        </w:pBdr>
        <w:spacing w:after="240" w:line="240" w:lineRule="atLeast"/>
        <w:ind w:leftChars="100" w:left="200" w:rightChars="100" w:right="200"/>
        <w:contextualSpacing/>
        <w:rPr>
          <w:rFonts w:ascii="D2Coding" w:eastAsia="D2Coding" w:hAnsi="D2Coding"/>
          <w:sz w:val="18"/>
        </w:rPr>
      </w:pPr>
      <w:r w:rsidRPr="00FC0816">
        <w:rPr>
          <w:rFonts w:ascii="D2Coding" w:eastAsia="D2Coding" w:hAnsi="D2Coding" w:hint="eastAsia"/>
          <w:sz w:val="18"/>
        </w:rPr>
        <w:t>4</w:t>
      </w:r>
      <w:r w:rsidRPr="00FC0816">
        <w:rPr>
          <w:rFonts w:ascii="D2Coding" w:eastAsia="D2Coding" w:hAnsi="D2Coding"/>
          <w:sz w:val="18"/>
        </w:rPr>
        <w:tab/>
        <w:t>설명하기는 어렵지만 사용할 수 있다</w:t>
      </w:r>
    </w:p>
    <w:p w14:paraId="510D27A8" w14:textId="77777777" w:rsidR="00FC0816" w:rsidRPr="00FC0816" w:rsidRDefault="00FC0816" w:rsidP="00FC0816">
      <w:pPr>
        <w:pBdr>
          <w:top w:val="single" w:sz="4" w:space="1" w:color="auto"/>
          <w:bottom w:val="single" w:sz="4" w:space="1" w:color="auto"/>
        </w:pBdr>
        <w:spacing w:after="240" w:line="240" w:lineRule="atLeast"/>
        <w:ind w:leftChars="100" w:left="200" w:rightChars="100" w:right="200"/>
        <w:contextualSpacing/>
        <w:rPr>
          <w:rFonts w:ascii="D2Coding" w:eastAsia="D2Coding" w:hAnsi="D2Coding"/>
          <w:sz w:val="18"/>
        </w:rPr>
      </w:pPr>
      <w:r w:rsidRPr="00FC0816">
        <w:rPr>
          <w:rFonts w:ascii="D2Coding" w:eastAsia="D2Coding" w:hAnsi="D2Coding" w:hint="eastAsia"/>
          <w:sz w:val="18"/>
        </w:rPr>
        <w:t>5</w:t>
      </w:r>
      <w:r w:rsidRPr="00FC0816">
        <w:rPr>
          <w:rFonts w:ascii="D2Coding" w:eastAsia="D2Coding" w:hAnsi="D2Coding"/>
          <w:sz w:val="18"/>
        </w:rPr>
        <w:tab/>
        <w:t>무엇인지 정확히 알고 설명할 수 있다</w:t>
      </w:r>
      <w:commentRangeEnd w:id="1"/>
      <w:r w:rsidRPr="00FC0816">
        <w:rPr>
          <w:rFonts w:ascii="D2Coding" w:eastAsia="D2Coding" w:hAnsi="D2Coding"/>
          <w:sz w:val="18"/>
          <w:szCs w:val="18"/>
        </w:rPr>
        <w:commentReference w:id="1"/>
      </w:r>
    </w:p>
    <w:tbl>
      <w:tblPr>
        <w:tblStyle w:val="afff6"/>
        <w:tblW w:w="0" w:type="auto"/>
        <w:tblLook w:val="04A0" w:firstRow="1" w:lastRow="0" w:firstColumn="1" w:lastColumn="0" w:noHBand="0" w:noVBand="1"/>
      </w:tblPr>
      <w:tblGrid>
        <w:gridCol w:w="6374"/>
        <w:gridCol w:w="595"/>
        <w:gridCol w:w="595"/>
        <w:gridCol w:w="595"/>
        <w:gridCol w:w="595"/>
        <w:gridCol w:w="596"/>
      </w:tblGrid>
      <w:tr w:rsidR="00FC0816" w:rsidRPr="00FC0816" w14:paraId="71E20F71" w14:textId="77777777" w:rsidTr="004B6D02">
        <w:trPr>
          <w:trHeight w:val="56"/>
        </w:trPr>
        <w:tc>
          <w:tcPr>
            <w:tcW w:w="6374" w:type="dxa"/>
            <w:vAlign w:val="center"/>
          </w:tcPr>
          <w:p w14:paraId="00B73CAA" w14:textId="16480748" w:rsidR="00FC0816" w:rsidRPr="00FC0816" w:rsidRDefault="00FC0816" w:rsidP="00FC0816">
            <w:pPr>
              <w:rPr>
                <w:rFonts w:asciiTheme="minorEastAsia" w:hAnsiTheme="minorEastAsia" w:cs="Arial Unicode MS"/>
              </w:rPr>
            </w:pPr>
            <w:r>
              <w:rPr>
                <w:rFonts w:hint="eastAsia"/>
              </w:rPr>
              <w:t>프로그램이란</w:t>
            </w:r>
            <w:r>
              <w:rPr>
                <w:rFonts w:hint="eastAsia"/>
              </w:rPr>
              <w:t xml:space="preserve"> </w:t>
            </w:r>
            <w:ins w:id="11" w:author="이현서" w:date="2024-09-23T04:25:00Z" w16du:dateUtc="2024-09-22T19:25:00Z">
              <w:r w:rsidR="00862EAF">
                <w:rPr>
                  <w:rFonts w:hint="eastAsia"/>
                </w:rPr>
                <w:t>무엇이며</w:t>
              </w:r>
            </w:ins>
            <w:ins w:id="12" w:author="이현서" w:date="2024-09-23T04:27:00Z" w16du:dateUtc="2024-09-22T19:27:00Z">
              <w:r w:rsidR="00862EAF">
                <w:rPr>
                  <w:rFonts w:hint="eastAsia"/>
                </w:rPr>
                <w:t xml:space="preserve">, </w:t>
              </w:r>
              <w:r w:rsidR="00862EAF">
                <w:rPr>
                  <w:rFonts w:hint="eastAsia"/>
                </w:rPr>
                <w:t>프로</w:t>
              </w:r>
            </w:ins>
            <w:ins w:id="13" w:author="이현서" w:date="2024-09-23T04:28:00Z" w16du:dateUtc="2024-09-22T19:28:00Z">
              <w:r w:rsidR="00862EAF">
                <w:rPr>
                  <w:rFonts w:hint="eastAsia"/>
                </w:rPr>
                <w:t>그래밍</w:t>
              </w:r>
              <w:r w:rsidR="00862EAF">
                <w:rPr>
                  <w:rFonts w:hint="eastAsia"/>
                </w:rPr>
                <w:t xml:space="preserve"> </w:t>
              </w:r>
              <w:r w:rsidR="00862EAF">
                <w:rPr>
                  <w:rFonts w:hint="eastAsia"/>
                </w:rPr>
                <w:t>언어가</w:t>
              </w:r>
              <w:r w:rsidR="00862EAF">
                <w:rPr>
                  <w:rFonts w:hint="eastAsia"/>
                </w:rPr>
                <w:t xml:space="preserve"> </w:t>
              </w:r>
              <w:r w:rsidR="00862EAF">
                <w:rPr>
                  <w:rFonts w:hint="eastAsia"/>
                </w:rPr>
                <w:t>필요한</w:t>
              </w:r>
              <w:r w:rsidR="00862EAF">
                <w:rPr>
                  <w:rFonts w:hint="eastAsia"/>
                </w:rPr>
                <w:t xml:space="preserve"> </w:t>
              </w:r>
              <w:r w:rsidR="00862EAF">
                <w:rPr>
                  <w:rFonts w:hint="eastAsia"/>
                </w:rPr>
                <w:t>이유를</w:t>
              </w:r>
              <w:r w:rsidR="00862EAF">
                <w:rPr>
                  <w:rFonts w:hint="eastAsia"/>
                </w:rPr>
                <w:t xml:space="preserve"> </w:t>
              </w:r>
            </w:ins>
            <w:ins w:id="14" w:author="이현서" w:date="2024-09-23T04:29:00Z" w16du:dateUtc="2024-09-22T19:29:00Z">
              <w:r w:rsidR="00862EAF">
                <w:rPr>
                  <w:rFonts w:hint="eastAsia"/>
                </w:rPr>
                <w:t>설명할</w:t>
              </w:r>
              <w:r w:rsidR="00862EAF">
                <w:rPr>
                  <w:rFonts w:hint="eastAsia"/>
                </w:rPr>
                <w:t xml:space="preserve"> </w:t>
              </w:r>
              <w:r w:rsidR="00862EAF">
                <w:rPr>
                  <w:rFonts w:hint="eastAsia"/>
                </w:rPr>
                <w:t>수</w:t>
              </w:r>
              <w:r w:rsidR="00862EAF">
                <w:rPr>
                  <w:rFonts w:hint="eastAsia"/>
                </w:rPr>
                <w:t xml:space="preserve"> </w:t>
              </w:r>
              <w:r w:rsidR="00862EAF">
                <w:rPr>
                  <w:rFonts w:hint="eastAsia"/>
                </w:rPr>
                <w:t>있다</w:t>
              </w:r>
            </w:ins>
            <w:ins w:id="15" w:author="이현서" w:date="2024-09-23T04:28:00Z" w16du:dateUtc="2024-09-22T19:28:00Z">
              <w:r w:rsidR="00862EAF">
                <w:rPr>
                  <w:rFonts w:hint="eastAsia"/>
                </w:rPr>
                <w:t>.</w:t>
              </w:r>
            </w:ins>
          </w:p>
        </w:tc>
        <w:tc>
          <w:tcPr>
            <w:tcW w:w="595" w:type="dxa"/>
            <w:vAlign w:val="center"/>
          </w:tcPr>
          <w:p w14:paraId="109EF710" w14:textId="77777777" w:rsidR="00FC0816" w:rsidRPr="00FC0816" w:rsidRDefault="00FC0816" w:rsidP="00FC0816">
            <w:pPr>
              <w:rPr>
                <w:rFonts w:asciiTheme="minorEastAsia" w:hAnsiTheme="minorEastAsia" w:cs="Arial Unicode MS"/>
              </w:rPr>
            </w:pPr>
          </w:p>
        </w:tc>
        <w:tc>
          <w:tcPr>
            <w:tcW w:w="595" w:type="dxa"/>
            <w:vAlign w:val="center"/>
          </w:tcPr>
          <w:p w14:paraId="3D78E839" w14:textId="77777777" w:rsidR="00FC0816" w:rsidRPr="00FC0816" w:rsidRDefault="00FC0816" w:rsidP="00FC0816">
            <w:pPr>
              <w:rPr>
                <w:rFonts w:asciiTheme="minorEastAsia" w:hAnsiTheme="minorEastAsia" w:cs="Arial Unicode MS"/>
              </w:rPr>
            </w:pPr>
          </w:p>
        </w:tc>
        <w:tc>
          <w:tcPr>
            <w:tcW w:w="595" w:type="dxa"/>
            <w:vAlign w:val="center"/>
          </w:tcPr>
          <w:p w14:paraId="627195A7" w14:textId="77777777" w:rsidR="00FC0816" w:rsidRPr="00FC0816" w:rsidRDefault="00FC0816" w:rsidP="00FC0816">
            <w:pPr>
              <w:rPr>
                <w:rFonts w:asciiTheme="minorEastAsia" w:hAnsiTheme="minorEastAsia" w:cs="Arial Unicode MS"/>
              </w:rPr>
            </w:pPr>
          </w:p>
        </w:tc>
        <w:tc>
          <w:tcPr>
            <w:tcW w:w="595" w:type="dxa"/>
            <w:vAlign w:val="center"/>
          </w:tcPr>
          <w:p w14:paraId="3A872001" w14:textId="77777777" w:rsidR="00FC0816" w:rsidRPr="00FC0816" w:rsidRDefault="00FC0816" w:rsidP="00FC0816">
            <w:pPr>
              <w:rPr>
                <w:rFonts w:asciiTheme="minorEastAsia" w:hAnsiTheme="minorEastAsia" w:cs="Arial Unicode MS"/>
              </w:rPr>
            </w:pPr>
          </w:p>
        </w:tc>
        <w:tc>
          <w:tcPr>
            <w:tcW w:w="596" w:type="dxa"/>
            <w:vAlign w:val="center"/>
          </w:tcPr>
          <w:p w14:paraId="6CE39543" w14:textId="77777777" w:rsidR="00FC0816" w:rsidRPr="00FC0816" w:rsidRDefault="00FC0816" w:rsidP="00FC0816">
            <w:pPr>
              <w:rPr>
                <w:rFonts w:asciiTheme="minorEastAsia" w:hAnsiTheme="minorEastAsia" w:cs="Arial Unicode MS"/>
              </w:rPr>
            </w:pPr>
          </w:p>
        </w:tc>
      </w:tr>
      <w:tr w:rsidR="00FC0816" w:rsidRPr="00FC0816" w14:paraId="59DD998D" w14:textId="77777777" w:rsidTr="004B6D02">
        <w:tc>
          <w:tcPr>
            <w:tcW w:w="6374" w:type="dxa"/>
            <w:vAlign w:val="center"/>
          </w:tcPr>
          <w:p w14:paraId="087755AB" w14:textId="37968C2F" w:rsidR="00FC0816" w:rsidRPr="00FC0816" w:rsidRDefault="00862EAF" w:rsidP="00FC0816">
            <w:pPr>
              <w:rPr>
                <w:rFonts w:asciiTheme="minorEastAsia" w:hAnsiTheme="minorEastAsia" w:cs="Arial Unicode MS"/>
              </w:rPr>
            </w:pPr>
            <w:ins w:id="16" w:author="이현서" w:date="2024-09-23T04:25:00Z" w16du:dateUtc="2024-09-22T19:25:00Z">
              <w:r>
                <w:rPr>
                  <w:rFonts w:hint="eastAsia"/>
                </w:rPr>
                <w:t>현대</w:t>
              </w:r>
              <w:r>
                <w:rPr>
                  <w:rFonts w:hint="eastAsia"/>
                </w:rPr>
                <w:t xml:space="preserve"> </w:t>
              </w:r>
              <w:r>
                <w:rPr>
                  <w:rFonts w:hint="eastAsia"/>
                </w:rPr>
                <w:t>범용</w:t>
              </w:r>
              <w:r>
                <w:rPr>
                  <w:rFonts w:hint="eastAsia"/>
                </w:rPr>
                <w:t xml:space="preserve"> </w:t>
              </w:r>
              <w:r>
                <w:rPr>
                  <w:rFonts w:hint="eastAsia"/>
                </w:rPr>
                <w:t>컴퓨</w:t>
              </w:r>
            </w:ins>
            <w:ins w:id="17" w:author="이현서" w:date="2024-09-23T04:26:00Z" w16du:dateUtc="2024-09-22T19:26:00Z">
              <w:r>
                <w:rPr>
                  <w:rFonts w:hint="eastAsia"/>
                </w:rPr>
                <w:t>터가</w:t>
              </w:r>
              <w:r>
                <w:rPr>
                  <w:rFonts w:hint="eastAsia"/>
                </w:rPr>
                <w:t xml:space="preserve"> </w:t>
              </w:r>
              <w:r>
                <w:rPr>
                  <w:rFonts w:hint="eastAsia"/>
                </w:rPr>
                <w:t>어떤</w:t>
              </w:r>
              <w:r>
                <w:rPr>
                  <w:rFonts w:hint="eastAsia"/>
                </w:rPr>
                <w:t xml:space="preserve"> </w:t>
              </w:r>
              <w:r>
                <w:rPr>
                  <w:rFonts w:hint="eastAsia"/>
                </w:rPr>
                <w:t>장치로</w:t>
              </w:r>
              <w:r>
                <w:rPr>
                  <w:rFonts w:hint="eastAsia"/>
                </w:rPr>
                <w:t xml:space="preserve"> </w:t>
              </w:r>
              <w:r>
                <w:rPr>
                  <w:rFonts w:hint="eastAsia"/>
                </w:rPr>
                <w:t>구성되었는지를</w:t>
              </w:r>
              <w:r>
                <w:rPr>
                  <w:rFonts w:hint="eastAsia"/>
                </w:rPr>
                <w:t xml:space="preserve"> </w:t>
              </w:r>
              <w:r>
                <w:rPr>
                  <w:rFonts w:hint="eastAsia"/>
                </w:rPr>
                <w:t>설명할</w:t>
              </w:r>
              <w:r>
                <w:rPr>
                  <w:rFonts w:hint="eastAsia"/>
                </w:rPr>
                <w:t xml:space="preserve"> </w:t>
              </w:r>
              <w:r>
                <w:rPr>
                  <w:rFonts w:hint="eastAsia"/>
                </w:rPr>
                <w:t>수</w:t>
              </w:r>
              <w:r>
                <w:rPr>
                  <w:rFonts w:hint="eastAsia"/>
                </w:rPr>
                <w:t xml:space="preserve"> </w:t>
              </w:r>
              <w:r>
                <w:rPr>
                  <w:rFonts w:hint="eastAsia"/>
                </w:rPr>
                <w:t>있다</w:t>
              </w:r>
              <w:r>
                <w:rPr>
                  <w:rFonts w:hint="eastAsia"/>
                </w:rPr>
                <w:t>.</w:t>
              </w:r>
            </w:ins>
            <w:del w:id="18" w:author="이현서" w:date="2024-09-23T03:22:00Z" w16du:dateUtc="2024-09-22T18:22:00Z">
              <w:r w:rsidR="00FC0816" w:rsidRPr="00FC0816" w:rsidDel="008F5465">
                <w:delText xml:space="preserve">C </w:delText>
              </w:r>
              <w:r w:rsidR="00FC0816" w:rsidRPr="00FC0816" w:rsidDel="008F5465">
                <w:delText>언어</w:delText>
              </w:r>
              <w:r w:rsidR="00FC0816" w:rsidRPr="00FC0816" w:rsidDel="008F5465">
                <w:delText xml:space="preserve"> </w:delText>
              </w:r>
              <w:r w:rsidR="00FC0816" w:rsidRPr="00FC0816" w:rsidDel="008F5465">
                <w:delText>코드가</w:delText>
              </w:r>
              <w:r w:rsidR="00FC0816" w:rsidRPr="00FC0816" w:rsidDel="008F5465">
                <w:delText xml:space="preserve"> </w:delText>
              </w:r>
              <w:r w:rsidR="00FC0816" w:rsidRPr="00FC0816" w:rsidDel="008F5465">
                <w:delText>실행파일로</w:delText>
              </w:r>
              <w:r w:rsidR="00FC0816" w:rsidRPr="00FC0816" w:rsidDel="008F5465">
                <w:delText xml:space="preserve"> </w:delText>
              </w:r>
              <w:r w:rsidR="00FC0816" w:rsidRPr="00FC0816" w:rsidDel="008F5465">
                <w:delText>만들어지는</w:delText>
              </w:r>
              <w:r w:rsidR="00FC0816" w:rsidRPr="00FC0816" w:rsidDel="008F5465">
                <w:delText xml:space="preserve"> </w:delText>
              </w:r>
              <w:r w:rsidR="00FC0816" w:rsidRPr="00FC0816" w:rsidDel="008F5465">
                <w:delText>과정</w:delText>
              </w:r>
            </w:del>
          </w:p>
        </w:tc>
        <w:tc>
          <w:tcPr>
            <w:tcW w:w="595" w:type="dxa"/>
            <w:vAlign w:val="center"/>
          </w:tcPr>
          <w:p w14:paraId="651E3F16" w14:textId="77777777" w:rsidR="00FC0816" w:rsidRPr="00FC0816" w:rsidRDefault="00FC0816" w:rsidP="00FC0816">
            <w:pPr>
              <w:rPr>
                <w:rFonts w:asciiTheme="minorEastAsia" w:hAnsiTheme="minorEastAsia" w:cs="Arial Unicode MS"/>
              </w:rPr>
            </w:pPr>
          </w:p>
        </w:tc>
        <w:tc>
          <w:tcPr>
            <w:tcW w:w="595" w:type="dxa"/>
            <w:vAlign w:val="center"/>
          </w:tcPr>
          <w:p w14:paraId="54671126" w14:textId="77777777" w:rsidR="00FC0816" w:rsidRPr="00FC0816" w:rsidRDefault="00FC0816" w:rsidP="00FC0816">
            <w:pPr>
              <w:rPr>
                <w:rFonts w:asciiTheme="minorEastAsia" w:hAnsiTheme="minorEastAsia" w:cs="Arial Unicode MS"/>
              </w:rPr>
            </w:pPr>
          </w:p>
        </w:tc>
        <w:tc>
          <w:tcPr>
            <w:tcW w:w="595" w:type="dxa"/>
            <w:vAlign w:val="center"/>
          </w:tcPr>
          <w:p w14:paraId="1109B6B3" w14:textId="77777777" w:rsidR="00FC0816" w:rsidRPr="00FC0816" w:rsidRDefault="00FC0816" w:rsidP="00FC0816">
            <w:pPr>
              <w:rPr>
                <w:rFonts w:asciiTheme="minorEastAsia" w:hAnsiTheme="minorEastAsia" w:cs="Arial Unicode MS"/>
              </w:rPr>
            </w:pPr>
          </w:p>
        </w:tc>
        <w:tc>
          <w:tcPr>
            <w:tcW w:w="595" w:type="dxa"/>
            <w:vAlign w:val="center"/>
          </w:tcPr>
          <w:p w14:paraId="3CB2A6FA" w14:textId="77777777" w:rsidR="00FC0816" w:rsidRPr="00FC0816" w:rsidRDefault="00FC0816" w:rsidP="00FC0816">
            <w:pPr>
              <w:rPr>
                <w:rFonts w:asciiTheme="minorEastAsia" w:hAnsiTheme="minorEastAsia" w:cs="Arial Unicode MS"/>
              </w:rPr>
            </w:pPr>
          </w:p>
        </w:tc>
        <w:tc>
          <w:tcPr>
            <w:tcW w:w="596" w:type="dxa"/>
            <w:vAlign w:val="center"/>
          </w:tcPr>
          <w:p w14:paraId="2CBC9645" w14:textId="77777777" w:rsidR="00FC0816" w:rsidRPr="00FC0816" w:rsidRDefault="00FC0816" w:rsidP="00FC0816">
            <w:pPr>
              <w:rPr>
                <w:rFonts w:asciiTheme="minorEastAsia" w:hAnsiTheme="minorEastAsia" w:cs="Arial Unicode MS"/>
              </w:rPr>
            </w:pPr>
          </w:p>
        </w:tc>
      </w:tr>
      <w:tr w:rsidR="00FC0816" w:rsidRPr="00FC0816" w14:paraId="2DA59B5B" w14:textId="77777777" w:rsidTr="004B6D02">
        <w:tc>
          <w:tcPr>
            <w:tcW w:w="6374" w:type="dxa"/>
            <w:vAlign w:val="center"/>
          </w:tcPr>
          <w:p w14:paraId="255890D0" w14:textId="179C25D6" w:rsidR="00FC0816" w:rsidRPr="00FC0816" w:rsidRDefault="00862EAF" w:rsidP="00FC0816">
            <w:ins w:id="19" w:author="이현서" w:date="2024-09-23T04:26:00Z" w16du:dateUtc="2024-09-22T19:26:00Z">
              <w:r>
                <w:rPr>
                  <w:rFonts w:hint="eastAsia"/>
                </w:rPr>
                <w:t>여러</w:t>
              </w:r>
              <w:r>
                <w:rPr>
                  <w:rFonts w:hint="eastAsia"/>
                </w:rPr>
                <w:t xml:space="preserve"> </w:t>
              </w:r>
              <w:r>
                <w:rPr>
                  <w:rFonts w:hint="eastAsia"/>
                </w:rPr>
                <w:t>프로그래밍</w:t>
              </w:r>
              <w:r>
                <w:rPr>
                  <w:rFonts w:hint="eastAsia"/>
                </w:rPr>
                <w:t xml:space="preserve"> </w:t>
              </w:r>
              <w:r>
                <w:rPr>
                  <w:rFonts w:hint="eastAsia"/>
                </w:rPr>
                <w:t>언어가</w:t>
              </w:r>
              <w:r>
                <w:rPr>
                  <w:rFonts w:hint="eastAsia"/>
                </w:rPr>
                <w:t xml:space="preserve"> </w:t>
              </w:r>
              <w:r>
                <w:rPr>
                  <w:rFonts w:hint="eastAsia"/>
                </w:rPr>
                <w:t>발전해</w:t>
              </w:r>
              <w:r>
                <w:rPr>
                  <w:rFonts w:hint="eastAsia"/>
                </w:rPr>
                <w:t xml:space="preserve"> </w:t>
              </w:r>
              <w:r>
                <w:rPr>
                  <w:rFonts w:hint="eastAsia"/>
                </w:rPr>
                <w:t>온</w:t>
              </w:r>
              <w:r>
                <w:rPr>
                  <w:rFonts w:hint="eastAsia"/>
                </w:rPr>
                <w:t xml:space="preserve"> </w:t>
              </w:r>
              <w:r>
                <w:rPr>
                  <w:rFonts w:hint="eastAsia"/>
                </w:rPr>
                <w:t>역사를</w:t>
              </w:r>
              <w:r>
                <w:rPr>
                  <w:rFonts w:hint="eastAsia"/>
                </w:rPr>
                <w:t xml:space="preserve"> </w:t>
              </w:r>
              <w:r>
                <w:rPr>
                  <w:rFonts w:hint="eastAsia"/>
                </w:rPr>
                <w:t>이해</w:t>
              </w:r>
            </w:ins>
            <w:ins w:id="20" w:author="이현서" w:date="2024-09-23T04:29:00Z" w16du:dateUtc="2024-09-22T19:29:00Z">
              <w:r>
                <w:rPr>
                  <w:rFonts w:hint="eastAsia"/>
                </w:rPr>
                <w:t>한다</w:t>
              </w:r>
              <w:r>
                <w:rPr>
                  <w:rFonts w:hint="eastAsia"/>
                </w:rPr>
                <w:t>.</w:t>
              </w:r>
            </w:ins>
            <w:del w:id="21" w:author="이현서" w:date="2024-09-23T03:22:00Z" w16du:dateUtc="2024-09-22T18:22:00Z">
              <w:r w:rsidR="00FC0816" w:rsidRPr="00FC0816" w:rsidDel="008F5465">
                <w:delText>컴퓨터에</w:delText>
              </w:r>
              <w:r w:rsidR="00FC0816" w:rsidRPr="00FC0816" w:rsidDel="008F5465">
                <w:delText xml:space="preserve"> C </w:delText>
              </w:r>
              <w:r w:rsidR="00FC0816" w:rsidRPr="00FC0816" w:rsidDel="008F5465">
                <w:delText>언어</w:delText>
              </w:r>
              <w:r w:rsidR="00FC0816" w:rsidRPr="00FC0816" w:rsidDel="008F5465">
                <w:delText xml:space="preserve"> </w:delText>
              </w:r>
              <w:r w:rsidR="00FC0816" w:rsidRPr="00FC0816" w:rsidDel="008F5465">
                <w:delText>코드를</w:delText>
              </w:r>
              <w:r w:rsidR="00FC0816" w:rsidRPr="00FC0816" w:rsidDel="008F5465">
                <w:delText xml:space="preserve"> </w:delText>
              </w:r>
              <w:r w:rsidR="00FC0816" w:rsidRPr="00FC0816" w:rsidDel="008F5465">
                <w:delText>개발할</w:delText>
              </w:r>
              <w:r w:rsidR="00FC0816" w:rsidRPr="00FC0816" w:rsidDel="008F5465">
                <w:delText xml:space="preserve"> </w:delText>
              </w:r>
              <w:r w:rsidR="00FC0816" w:rsidRPr="00FC0816" w:rsidDel="008F5465">
                <w:delText>수</w:delText>
              </w:r>
              <w:r w:rsidR="00FC0816" w:rsidRPr="00FC0816" w:rsidDel="008F5465">
                <w:delText xml:space="preserve"> </w:delText>
              </w:r>
              <w:r w:rsidR="00FC0816" w:rsidRPr="00FC0816" w:rsidDel="008F5465">
                <w:delText>있는</w:delText>
              </w:r>
              <w:r w:rsidR="00FC0816" w:rsidRPr="00FC0816" w:rsidDel="008F5465">
                <w:delText xml:space="preserve"> </w:delText>
              </w:r>
              <w:r w:rsidR="00FC0816" w:rsidRPr="00FC0816" w:rsidDel="008F5465">
                <w:delText>환경</w:delText>
              </w:r>
              <w:r w:rsidR="00FC0816" w:rsidRPr="00FC0816" w:rsidDel="008F5465">
                <w:rPr>
                  <w:rFonts w:hint="eastAsia"/>
                </w:rPr>
                <w:delText xml:space="preserve"> </w:delText>
              </w:r>
              <w:r w:rsidR="00FC0816" w:rsidRPr="00FC0816" w:rsidDel="008F5465">
                <w:rPr>
                  <w:rFonts w:hint="eastAsia"/>
                </w:rPr>
                <w:delText>설정</w:delText>
              </w:r>
            </w:del>
          </w:p>
        </w:tc>
        <w:tc>
          <w:tcPr>
            <w:tcW w:w="595" w:type="dxa"/>
            <w:vAlign w:val="center"/>
          </w:tcPr>
          <w:p w14:paraId="51B84631" w14:textId="77777777" w:rsidR="00FC0816" w:rsidRPr="00FC0816" w:rsidRDefault="00FC0816" w:rsidP="00FC0816">
            <w:pPr>
              <w:rPr>
                <w:rFonts w:asciiTheme="minorEastAsia" w:hAnsiTheme="minorEastAsia" w:cs="Arial Unicode MS"/>
              </w:rPr>
            </w:pPr>
          </w:p>
        </w:tc>
        <w:tc>
          <w:tcPr>
            <w:tcW w:w="595" w:type="dxa"/>
            <w:vAlign w:val="center"/>
          </w:tcPr>
          <w:p w14:paraId="25699C58" w14:textId="77777777" w:rsidR="00FC0816" w:rsidRPr="00FC0816" w:rsidRDefault="00FC0816" w:rsidP="00FC0816">
            <w:pPr>
              <w:rPr>
                <w:rFonts w:asciiTheme="minorEastAsia" w:hAnsiTheme="minorEastAsia" w:cs="Arial Unicode MS"/>
              </w:rPr>
            </w:pPr>
          </w:p>
        </w:tc>
        <w:tc>
          <w:tcPr>
            <w:tcW w:w="595" w:type="dxa"/>
            <w:vAlign w:val="center"/>
          </w:tcPr>
          <w:p w14:paraId="5F9FADF0" w14:textId="77777777" w:rsidR="00FC0816" w:rsidRPr="00FC0816" w:rsidRDefault="00FC0816" w:rsidP="00FC0816">
            <w:pPr>
              <w:rPr>
                <w:rFonts w:asciiTheme="minorEastAsia" w:hAnsiTheme="minorEastAsia" w:cs="Arial Unicode MS"/>
              </w:rPr>
            </w:pPr>
          </w:p>
        </w:tc>
        <w:tc>
          <w:tcPr>
            <w:tcW w:w="595" w:type="dxa"/>
            <w:vAlign w:val="center"/>
          </w:tcPr>
          <w:p w14:paraId="0BE0C574" w14:textId="77777777" w:rsidR="00FC0816" w:rsidRPr="00FC0816" w:rsidRDefault="00FC0816" w:rsidP="00FC0816">
            <w:pPr>
              <w:rPr>
                <w:rFonts w:asciiTheme="minorEastAsia" w:hAnsiTheme="minorEastAsia" w:cs="Arial Unicode MS"/>
              </w:rPr>
            </w:pPr>
          </w:p>
        </w:tc>
        <w:tc>
          <w:tcPr>
            <w:tcW w:w="596" w:type="dxa"/>
            <w:vAlign w:val="center"/>
          </w:tcPr>
          <w:p w14:paraId="4903B0E2" w14:textId="77777777" w:rsidR="00FC0816" w:rsidRPr="00FC0816" w:rsidRDefault="00FC0816" w:rsidP="00FC0816">
            <w:pPr>
              <w:rPr>
                <w:rFonts w:asciiTheme="minorEastAsia" w:hAnsiTheme="minorEastAsia" w:cs="Arial Unicode MS"/>
              </w:rPr>
            </w:pPr>
          </w:p>
        </w:tc>
      </w:tr>
      <w:tr w:rsidR="00FC0816" w:rsidRPr="00FC0816" w14:paraId="0690D819" w14:textId="77777777" w:rsidTr="004B6D02">
        <w:tc>
          <w:tcPr>
            <w:tcW w:w="6374" w:type="dxa"/>
            <w:vAlign w:val="center"/>
          </w:tcPr>
          <w:p w14:paraId="4545AFF3" w14:textId="3A2A9D96" w:rsidR="00FC0816" w:rsidRPr="00FC0816" w:rsidRDefault="00862EAF" w:rsidP="00FC0816">
            <w:ins w:id="22" w:author="이현서" w:date="2024-09-23T04:28:00Z" w16du:dateUtc="2024-09-22T19:28:00Z">
              <w:r>
                <w:rPr>
                  <w:rFonts w:hint="eastAsia"/>
                </w:rPr>
                <w:t>C</w:t>
              </w:r>
              <w:r>
                <w:rPr>
                  <w:rFonts w:hint="eastAsia"/>
                </w:rPr>
                <w:t>언어의</w:t>
              </w:r>
              <w:r>
                <w:rPr>
                  <w:rFonts w:hint="eastAsia"/>
                </w:rPr>
                <w:t xml:space="preserve"> </w:t>
              </w:r>
              <w:r>
                <w:rPr>
                  <w:rFonts w:hint="eastAsia"/>
                </w:rPr>
                <w:t>특징과</w:t>
              </w:r>
              <w:r>
                <w:rPr>
                  <w:rFonts w:hint="eastAsia"/>
                </w:rPr>
                <w:t xml:space="preserve"> C</w:t>
              </w:r>
              <w:r>
                <w:rPr>
                  <w:rFonts w:hint="eastAsia"/>
                </w:rPr>
                <w:t>언어를</w:t>
              </w:r>
              <w:r>
                <w:rPr>
                  <w:rFonts w:hint="eastAsia"/>
                </w:rPr>
                <w:t xml:space="preserve"> </w:t>
              </w:r>
              <w:r>
                <w:rPr>
                  <w:rFonts w:hint="eastAsia"/>
                </w:rPr>
                <w:t>배웠을</w:t>
              </w:r>
              <w:r>
                <w:rPr>
                  <w:rFonts w:hint="eastAsia"/>
                </w:rPr>
                <w:t xml:space="preserve"> </w:t>
              </w:r>
              <w:r>
                <w:rPr>
                  <w:rFonts w:hint="eastAsia"/>
                </w:rPr>
                <w:t>때</w:t>
              </w:r>
              <w:r>
                <w:rPr>
                  <w:rFonts w:hint="eastAsia"/>
                </w:rPr>
                <w:t xml:space="preserve"> </w:t>
              </w:r>
              <w:r>
                <w:rPr>
                  <w:rFonts w:hint="eastAsia"/>
                </w:rPr>
                <w:t>무엇을</w:t>
              </w:r>
              <w:r>
                <w:rPr>
                  <w:rFonts w:hint="eastAsia"/>
                </w:rPr>
                <w:t xml:space="preserve"> </w:t>
              </w:r>
              <w:r>
                <w:rPr>
                  <w:rFonts w:hint="eastAsia"/>
                </w:rPr>
                <w:t>얻을</w:t>
              </w:r>
              <w:r>
                <w:rPr>
                  <w:rFonts w:hint="eastAsia"/>
                </w:rPr>
                <w:t xml:space="preserve"> </w:t>
              </w:r>
              <w:r>
                <w:rPr>
                  <w:rFonts w:hint="eastAsia"/>
                </w:rPr>
                <w:t>수</w:t>
              </w:r>
              <w:r>
                <w:rPr>
                  <w:rFonts w:hint="eastAsia"/>
                </w:rPr>
                <w:t xml:space="preserve"> </w:t>
              </w:r>
              <w:r>
                <w:rPr>
                  <w:rFonts w:hint="eastAsia"/>
                </w:rPr>
                <w:t>있는지를</w:t>
              </w:r>
              <w:r>
                <w:rPr>
                  <w:rFonts w:hint="eastAsia"/>
                </w:rPr>
                <w:t xml:space="preserve"> </w:t>
              </w:r>
              <w:r>
                <w:rPr>
                  <w:rFonts w:hint="eastAsia"/>
                </w:rPr>
                <w:t>이해한다</w:t>
              </w:r>
              <w:r>
                <w:rPr>
                  <w:rFonts w:hint="eastAsia"/>
                </w:rPr>
                <w:t>.</w:t>
              </w:r>
            </w:ins>
            <w:del w:id="23" w:author="이현서" w:date="2024-09-23T03:22:00Z" w16du:dateUtc="2024-09-22T18:22:00Z">
              <w:r w:rsidR="00FC0816" w:rsidRPr="00FC0816" w:rsidDel="008F5465">
                <w:delText>웹</w:delText>
              </w:r>
              <w:r w:rsidR="00FC0816" w:rsidRPr="00FC0816" w:rsidDel="008F5465">
                <w:delText xml:space="preserve"> </w:delText>
              </w:r>
              <w:r w:rsidR="00FC0816" w:rsidRPr="00FC0816" w:rsidDel="008F5465">
                <w:delText>브라우저에서</w:delText>
              </w:r>
              <w:r w:rsidR="00FC0816" w:rsidRPr="00FC0816" w:rsidDel="008F5465">
                <w:delText xml:space="preserve"> C </w:delText>
              </w:r>
              <w:r w:rsidR="00FC0816" w:rsidRPr="00FC0816" w:rsidDel="008F5465">
                <w:delText>언어</w:delText>
              </w:r>
              <w:r w:rsidR="00FC0816" w:rsidRPr="00FC0816" w:rsidDel="008F5465">
                <w:delText xml:space="preserve"> </w:delText>
              </w:r>
              <w:r w:rsidR="00FC0816" w:rsidRPr="00FC0816" w:rsidDel="008F5465">
                <w:delText>코드를</w:delText>
              </w:r>
              <w:r w:rsidR="00FC0816" w:rsidRPr="00FC0816" w:rsidDel="008F5465">
                <w:delText xml:space="preserve"> </w:delText>
              </w:r>
              <w:r w:rsidR="00FC0816" w:rsidRPr="00FC0816" w:rsidDel="008F5465">
                <w:delText>익힐</w:delText>
              </w:r>
              <w:r w:rsidR="00FC0816" w:rsidRPr="00FC0816" w:rsidDel="008F5465">
                <w:delText xml:space="preserve"> </w:delText>
              </w:r>
              <w:r w:rsidR="00FC0816" w:rsidRPr="00FC0816" w:rsidDel="008F5465">
                <w:delText>수</w:delText>
              </w:r>
              <w:r w:rsidR="00FC0816" w:rsidRPr="00FC0816" w:rsidDel="008F5465">
                <w:delText xml:space="preserve"> </w:delText>
              </w:r>
              <w:r w:rsidR="00FC0816" w:rsidRPr="00FC0816" w:rsidDel="008F5465">
                <w:delText>있는</w:delText>
              </w:r>
              <w:r w:rsidR="00FC0816" w:rsidRPr="00FC0816" w:rsidDel="008F5465">
                <w:delText xml:space="preserve"> </w:delText>
              </w:r>
              <w:r w:rsidR="00FC0816" w:rsidRPr="00FC0816" w:rsidDel="008F5465">
                <w:delText>환경</w:delText>
              </w:r>
            </w:del>
          </w:p>
        </w:tc>
        <w:tc>
          <w:tcPr>
            <w:tcW w:w="595" w:type="dxa"/>
            <w:vAlign w:val="center"/>
          </w:tcPr>
          <w:p w14:paraId="1D7BD878" w14:textId="77777777" w:rsidR="00FC0816" w:rsidRPr="00FC0816" w:rsidRDefault="00FC0816" w:rsidP="00FC0816">
            <w:pPr>
              <w:rPr>
                <w:rFonts w:asciiTheme="minorEastAsia" w:hAnsiTheme="minorEastAsia" w:cs="Arial Unicode MS"/>
              </w:rPr>
            </w:pPr>
          </w:p>
        </w:tc>
        <w:tc>
          <w:tcPr>
            <w:tcW w:w="595" w:type="dxa"/>
            <w:vAlign w:val="center"/>
          </w:tcPr>
          <w:p w14:paraId="332C293E" w14:textId="77777777" w:rsidR="00FC0816" w:rsidRPr="00FC0816" w:rsidRDefault="00FC0816" w:rsidP="00FC0816">
            <w:pPr>
              <w:rPr>
                <w:rFonts w:asciiTheme="minorEastAsia" w:hAnsiTheme="minorEastAsia" w:cs="Arial Unicode MS"/>
              </w:rPr>
            </w:pPr>
          </w:p>
        </w:tc>
        <w:tc>
          <w:tcPr>
            <w:tcW w:w="595" w:type="dxa"/>
            <w:vAlign w:val="center"/>
          </w:tcPr>
          <w:p w14:paraId="40370B76" w14:textId="77777777" w:rsidR="00FC0816" w:rsidRPr="00FC0816" w:rsidRDefault="00FC0816" w:rsidP="00FC0816">
            <w:pPr>
              <w:rPr>
                <w:rFonts w:asciiTheme="minorEastAsia" w:hAnsiTheme="minorEastAsia" w:cs="Arial Unicode MS"/>
              </w:rPr>
            </w:pPr>
          </w:p>
        </w:tc>
        <w:tc>
          <w:tcPr>
            <w:tcW w:w="595" w:type="dxa"/>
            <w:vAlign w:val="center"/>
          </w:tcPr>
          <w:p w14:paraId="1ABF82D7" w14:textId="77777777" w:rsidR="00FC0816" w:rsidRPr="00FC0816" w:rsidRDefault="00FC0816" w:rsidP="00FC0816">
            <w:pPr>
              <w:rPr>
                <w:rFonts w:asciiTheme="minorEastAsia" w:hAnsiTheme="minorEastAsia" w:cs="Arial Unicode MS"/>
              </w:rPr>
            </w:pPr>
          </w:p>
        </w:tc>
        <w:tc>
          <w:tcPr>
            <w:tcW w:w="596" w:type="dxa"/>
            <w:vAlign w:val="center"/>
          </w:tcPr>
          <w:p w14:paraId="400B24D5" w14:textId="77777777" w:rsidR="00FC0816" w:rsidRPr="00FC0816" w:rsidRDefault="00FC0816" w:rsidP="00FC0816">
            <w:pPr>
              <w:rPr>
                <w:rFonts w:asciiTheme="minorEastAsia" w:hAnsiTheme="minorEastAsia" w:cs="Arial Unicode MS"/>
              </w:rPr>
            </w:pPr>
          </w:p>
        </w:tc>
      </w:tr>
    </w:tbl>
    <w:p w14:paraId="38E799C4" w14:textId="77777777" w:rsidR="00FC0816" w:rsidRDefault="00FC0816">
      <w:pPr>
        <w:rPr>
          <w:rFonts w:asciiTheme="minorEastAsia" w:hAnsiTheme="minorEastAsia" w:cs="Arial Unicode MS"/>
        </w:rPr>
      </w:pPr>
    </w:p>
    <w:p w14:paraId="2A83A055" w14:textId="77777777" w:rsidR="00BF6D04" w:rsidRDefault="00000000">
      <w:pPr>
        <w:rPr>
          <w:ins w:id="24" w:author="이현서" w:date="2024-09-23T04:39:00Z" w16du:dateUtc="2024-09-22T19:39:00Z"/>
          <w:rFonts w:asciiTheme="minorEastAsia" w:hAnsiTheme="minorEastAsia" w:cs="Arial Unicode MS"/>
        </w:rPr>
      </w:pPr>
      <w:r w:rsidRPr="00787A29">
        <w:rPr>
          <w:rFonts w:asciiTheme="minorEastAsia" w:hAnsiTheme="minorEastAsia" w:cs="Arial Unicode MS"/>
        </w:rPr>
        <w:t>프로그래밍</w:t>
      </w:r>
      <w:r w:rsidRPr="00D20971">
        <w:rPr>
          <w:rFonts w:asciiTheme="minorEastAsia" w:hAnsiTheme="minorEastAsia" w:cs="Arial Unicode MS"/>
          <w:vertAlign w:val="superscript"/>
        </w:rPr>
        <w:t>programming</w:t>
      </w:r>
      <w:r w:rsidRPr="00787A29">
        <w:rPr>
          <w:rFonts w:asciiTheme="minorEastAsia" w:hAnsiTheme="minorEastAsia" w:cs="Arial Unicode MS"/>
        </w:rPr>
        <w:t>이란 컴퓨터에서 실행되는 프로그램</w:t>
      </w:r>
      <w:r w:rsidRPr="00D20971">
        <w:rPr>
          <w:rFonts w:asciiTheme="minorEastAsia" w:hAnsiTheme="minorEastAsia" w:cs="Arial Unicode MS"/>
          <w:vertAlign w:val="superscript"/>
        </w:rPr>
        <w:t>program</w:t>
      </w:r>
      <w:r w:rsidRPr="00787A29">
        <w:rPr>
          <w:rFonts w:asciiTheme="minorEastAsia" w:hAnsiTheme="minorEastAsia" w:cs="Arial Unicode MS"/>
        </w:rPr>
        <w:t xml:space="preserve">을 만드는 </w:t>
      </w:r>
      <w:ins w:id="25" w:author="이현서" w:date="2024-09-23T04:30:00Z" w16du:dateUtc="2024-09-22T19:30:00Z">
        <w:r w:rsidR="00862EAF">
          <w:rPr>
            <w:rFonts w:asciiTheme="minorEastAsia" w:hAnsiTheme="minorEastAsia" w:cs="Arial Unicode MS" w:hint="eastAsia"/>
          </w:rPr>
          <w:t>작업</w:t>
        </w:r>
      </w:ins>
      <w:del w:id="26" w:author="이현서" w:date="2024-09-23T04:30:00Z" w16du:dateUtc="2024-09-22T19:30:00Z">
        <w:r w:rsidRPr="00787A29" w:rsidDel="00862EAF">
          <w:rPr>
            <w:rFonts w:asciiTheme="minorEastAsia" w:hAnsiTheme="minorEastAsia" w:cs="Arial Unicode MS"/>
          </w:rPr>
          <w:delText>것</w:delText>
        </w:r>
      </w:del>
      <w:r w:rsidRPr="00787A29">
        <w:rPr>
          <w:rFonts w:asciiTheme="minorEastAsia" w:hAnsiTheme="minorEastAsia" w:cs="Arial Unicode MS"/>
        </w:rPr>
        <w:t xml:space="preserve">입니다. 여러분은 </w:t>
      </w:r>
      <w:ins w:id="27" w:author="이현서" w:date="2024-09-23T03:44:00Z" w16du:dateUtc="2024-09-22T18:44:00Z">
        <w:r w:rsidR="00FC3D90">
          <w:rPr>
            <w:rFonts w:asciiTheme="minorEastAsia" w:hAnsiTheme="minorEastAsia" w:cs="Arial Unicode MS" w:hint="eastAsia"/>
          </w:rPr>
          <w:t xml:space="preserve">프로그램을 </w:t>
        </w:r>
      </w:ins>
      <w:ins w:id="28" w:author="이현서" w:date="2024-09-23T03:45:00Z" w16du:dateUtc="2024-09-22T18:45:00Z">
        <w:r w:rsidR="00FC3D90">
          <w:rPr>
            <w:rFonts w:asciiTheme="minorEastAsia" w:hAnsiTheme="minorEastAsia" w:cs="Arial Unicode MS" w:hint="eastAsia"/>
          </w:rPr>
          <w:t xml:space="preserve">만듦으로써 </w:t>
        </w:r>
      </w:ins>
      <w:r w:rsidRPr="00787A29">
        <w:rPr>
          <w:rFonts w:asciiTheme="minorEastAsia" w:hAnsiTheme="minorEastAsia" w:cs="Arial Unicode MS"/>
        </w:rPr>
        <w:t xml:space="preserve">데이터를 컴퓨터에 전달하여 원하는 대로 데이터를 </w:t>
      </w:r>
      <w:del w:id="29" w:author="이현서" w:date="2024-09-23T03:42:00Z" w16du:dateUtc="2024-09-22T18:42:00Z">
        <w:r w:rsidRPr="00787A29" w:rsidDel="00FC3D90">
          <w:rPr>
            <w:rFonts w:asciiTheme="minorEastAsia" w:hAnsiTheme="minorEastAsia" w:cs="Arial Unicode MS"/>
          </w:rPr>
          <w:delText xml:space="preserve">다뤄 </w:delText>
        </w:r>
      </w:del>
      <w:ins w:id="30" w:author="이현서" w:date="2024-09-23T03:42:00Z" w16du:dateUtc="2024-09-22T18:42:00Z">
        <w:r w:rsidR="00FC3D90">
          <w:rPr>
            <w:rFonts w:asciiTheme="minorEastAsia" w:hAnsiTheme="minorEastAsia" w:cs="Arial Unicode MS" w:hint="eastAsia"/>
          </w:rPr>
          <w:t>처리하여</w:t>
        </w:r>
        <w:r w:rsidR="00FC3D90" w:rsidRPr="00787A29">
          <w:rPr>
            <w:rFonts w:asciiTheme="minorEastAsia" w:hAnsiTheme="minorEastAsia" w:cs="Arial Unicode MS"/>
          </w:rPr>
          <w:t xml:space="preserve"> </w:t>
        </w:r>
      </w:ins>
      <w:r w:rsidRPr="00787A29">
        <w:rPr>
          <w:rFonts w:asciiTheme="minorEastAsia" w:hAnsiTheme="minorEastAsia" w:cs="Arial Unicode MS"/>
        </w:rPr>
        <w:t xml:space="preserve">결과를 제공하도록 </w:t>
      </w:r>
      <w:ins w:id="31" w:author="이현서" w:date="2024-09-23T03:44:00Z" w16du:dateUtc="2024-09-22T18:44:00Z">
        <w:r w:rsidR="00FC3D90">
          <w:rPr>
            <w:rFonts w:asciiTheme="minorEastAsia" w:hAnsiTheme="minorEastAsia" w:cs="Arial Unicode MS" w:hint="eastAsia"/>
          </w:rPr>
          <w:t>작업을 지시할 수 있습니다.</w:t>
        </w:r>
      </w:ins>
      <w:del w:id="32" w:author="이현서" w:date="2024-09-23T03:44:00Z" w16du:dateUtc="2024-09-22T18:44:00Z">
        <w:r w:rsidRPr="00787A29" w:rsidDel="00FC3D90">
          <w:rPr>
            <w:rFonts w:asciiTheme="minorEastAsia" w:hAnsiTheme="minorEastAsia" w:cs="Arial Unicode MS"/>
          </w:rPr>
          <w:delText>지시</w:delText>
        </w:r>
      </w:del>
      <w:del w:id="33" w:author="이현서" w:date="2024-09-23T03:34:00Z" w16du:dateUtc="2024-09-22T18:34:00Z">
        <w:r w:rsidRPr="00787A29" w:rsidDel="00540924">
          <w:rPr>
            <w:rFonts w:asciiTheme="minorEastAsia" w:hAnsiTheme="minorEastAsia" w:cs="Arial Unicode MS"/>
          </w:rPr>
          <w:delText xml:space="preserve">할 </w:delText>
        </w:r>
      </w:del>
      <w:del w:id="34" w:author="이현서" w:date="2024-09-23T03:44:00Z" w16du:dateUtc="2024-09-22T18:44:00Z">
        <w:r w:rsidRPr="00787A29" w:rsidDel="00FC3D90">
          <w:rPr>
            <w:rFonts w:asciiTheme="minorEastAsia" w:hAnsiTheme="minorEastAsia" w:cs="Arial Unicode MS"/>
          </w:rPr>
          <w:delText>수 있습니다.</w:delText>
        </w:r>
      </w:del>
      <w:r w:rsidRPr="00787A29">
        <w:rPr>
          <w:rFonts w:asciiTheme="minorEastAsia" w:hAnsiTheme="minorEastAsia" w:cs="Arial Unicode MS"/>
        </w:rPr>
        <w:t xml:space="preserve"> </w:t>
      </w:r>
      <w:ins w:id="35" w:author="이현서" w:date="2024-09-23T04:38:00Z" w16du:dateUtc="2024-09-22T19:38:00Z">
        <w:r w:rsidR="00BF6D04">
          <w:rPr>
            <w:rFonts w:asciiTheme="minorEastAsia" w:hAnsiTheme="minorEastAsia" w:cs="Arial Unicode MS" w:hint="eastAsia"/>
          </w:rPr>
          <w:t>그럴려면</w:t>
        </w:r>
      </w:ins>
      <w:ins w:id="36" w:author="이현서" w:date="2024-09-23T03:42:00Z" w16du:dateUtc="2024-09-22T18:42:00Z">
        <w:r w:rsidR="00FC3D90">
          <w:rPr>
            <w:rFonts w:asciiTheme="minorEastAsia" w:hAnsiTheme="minorEastAsia" w:cs="Arial Unicode MS" w:hint="eastAsia"/>
          </w:rPr>
          <w:t xml:space="preserve"> </w:t>
        </w:r>
      </w:ins>
      <w:ins w:id="37" w:author="이현서" w:date="2024-09-23T03:35:00Z" w16du:dateUtc="2024-09-22T18:35:00Z">
        <w:r w:rsidR="00540924">
          <w:rPr>
            <w:rFonts w:asciiTheme="minorEastAsia" w:hAnsiTheme="minorEastAsia" w:cs="Arial Unicode MS" w:hint="eastAsia"/>
          </w:rPr>
          <w:t>여</w:t>
        </w:r>
      </w:ins>
      <w:ins w:id="38" w:author="이현서" w:date="2024-09-23T03:36:00Z" w16du:dateUtc="2024-09-22T18:36:00Z">
        <w:r w:rsidR="00540924">
          <w:rPr>
            <w:rFonts w:asciiTheme="minorEastAsia" w:hAnsiTheme="minorEastAsia" w:cs="Arial Unicode MS" w:hint="eastAsia"/>
          </w:rPr>
          <w:t>러분의 의도를 컴퓨터가 이해할 수 있</w:t>
        </w:r>
      </w:ins>
      <w:ins w:id="39" w:author="이현서" w:date="2024-09-23T04:38:00Z" w16du:dateUtc="2024-09-22T19:38:00Z">
        <w:r w:rsidR="00BF6D04">
          <w:rPr>
            <w:rFonts w:asciiTheme="minorEastAsia" w:hAnsiTheme="minorEastAsia" w:cs="Arial Unicode MS" w:hint="eastAsia"/>
          </w:rPr>
          <w:t>는 형태로</w:t>
        </w:r>
      </w:ins>
      <w:ins w:id="40" w:author="이현서" w:date="2024-09-23T03:36:00Z" w16du:dateUtc="2024-09-22T18:36:00Z">
        <w:r w:rsidR="00540924">
          <w:rPr>
            <w:rFonts w:asciiTheme="minorEastAsia" w:hAnsiTheme="minorEastAsia" w:cs="Arial Unicode MS" w:hint="eastAsia"/>
          </w:rPr>
          <w:t xml:space="preserve"> 설명하는 </w:t>
        </w:r>
      </w:ins>
      <w:ins w:id="41" w:author="이현서" w:date="2024-09-23T04:38:00Z" w16du:dateUtc="2024-09-22T19:38:00Z">
        <w:r w:rsidR="00BF6D04">
          <w:rPr>
            <w:rFonts w:asciiTheme="minorEastAsia" w:hAnsiTheme="minorEastAsia" w:cs="Arial Unicode MS" w:hint="eastAsia"/>
          </w:rPr>
          <w:t>방법</w:t>
        </w:r>
      </w:ins>
      <w:ins w:id="42" w:author="이현서" w:date="2024-09-23T03:36:00Z" w16du:dateUtc="2024-09-22T18:36:00Z">
        <w:r w:rsidR="00540924">
          <w:rPr>
            <w:rFonts w:asciiTheme="minorEastAsia" w:hAnsiTheme="minorEastAsia" w:cs="Arial Unicode MS" w:hint="eastAsia"/>
          </w:rPr>
          <w:t xml:space="preserve">이 필요한데, 이를 위해 </w:t>
        </w:r>
      </w:ins>
      <w:ins w:id="43" w:author="이현서" w:date="2024-09-23T03:37:00Z" w16du:dateUtc="2024-09-22T18:37:00Z">
        <w:r w:rsidR="00540924">
          <w:rPr>
            <w:rFonts w:asciiTheme="minorEastAsia" w:hAnsiTheme="minorEastAsia" w:cs="Arial Unicode MS" w:hint="eastAsia"/>
          </w:rPr>
          <w:t>과학기술자들이 정의한 언어가 프로그래밍 언어</w:t>
        </w:r>
      </w:ins>
      <w:ins w:id="44" w:author="이현서" w:date="2024-09-23T03:39:00Z" w16du:dateUtc="2024-09-22T18:39:00Z">
        <w:r w:rsidR="009F699E" w:rsidRPr="009F699E">
          <w:rPr>
            <w:rStyle w:val="aff8"/>
            <w:rPrChange w:id="45" w:author="이현서" w:date="2024-09-23T03:39:00Z" w16du:dateUtc="2024-09-22T18:39:00Z">
              <w:rPr>
                <w:rFonts w:asciiTheme="minorEastAsia" w:hAnsiTheme="minorEastAsia" w:cs="Arial Unicode MS"/>
              </w:rPr>
            </w:rPrChange>
          </w:rPr>
          <w:t>Programming Language</w:t>
        </w:r>
      </w:ins>
      <w:ins w:id="46" w:author="이현서" w:date="2024-09-23T03:37:00Z" w16du:dateUtc="2024-09-22T18:37:00Z">
        <w:r w:rsidR="00540924">
          <w:rPr>
            <w:rFonts w:asciiTheme="minorEastAsia" w:hAnsiTheme="minorEastAsia" w:cs="Arial Unicode MS" w:hint="eastAsia"/>
          </w:rPr>
          <w:t xml:space="preserve">입니다. </w:t>
        </w:r>
      </w:ins>
    </w:p>
    <w:p w14:paraId="19AEA83E" w14:textId="5F6E6104" w:rsidR="000C7F50" w:rsidRPr="00787A29" w:rsidRDefault="00000000">
      <w:pPr>
        <w:rPr>
          <w:rFonts w:asciiTheme="minorEastAsia" w:hAnsiTheme="minorEastAsia"/>
        </w:rPr>
      </w:pPr>
      <w:del w:id="47" w:author="이현서" w:date="2024-09-23T03:42:00Z" w16du:dateUtc="2024-09-22T18:42:00Z">
        <w:r w:rsidRPr="00787A29" w:rsidDel="00FC3D90">
          <w:rPr>
            <w:rFonts w:asciiTheme="minorEastAsia" w:hAnsiTheme="minorEastAsia" w:cs="Arial Unicode MS"/>
          </w:rPr>
          <w:delText>이 때</w:delText>
        </w:r>
        <w:r w:rsidR="00787A29" w:rsidDel="00FC3D90">
          <w:rPr>
            <w:rFonts w:asciiTheme="minorEastAsia" w:hAnsiTheme="minorEastAsia" w:cs="Arial Unicode MS"/>
          </w:rPr>
          <w:delText xml:space="preserve"> </w:delText>
        </w:r>
      </w:del>
      <w:r w:rsidRPr="00787A29">
        <w:rPr>
          <w:rFonts w:asciiTheme="minorEastAsia" w:hAnsiTheme="minorEastAsia" w:cs="Arial Unicode MS"/>
        </w:rPr>
        <w:t>컴퓨터가</w:t>
      </w:r>
      <w:del w:id="48" w:author="이현서" w:date="2024-09-23T04:40:00Z" w16du:dateUtc="2024-09-22T19:40:00Z">
        <w:r w:rsidRPr="00787A29" w:rsidDel="00BF6D04">
          <w:rPr>
            <w:rFonts w:asciiTheme="minorEastAsia" w:hAnsiTheme="minorEastAsia" w:cs="Arial Unicode MS"/>
          </w:rPr>
          <w:delText xml:space="preserve"> 작업을 </w:delText>
        </w:r>
      </w:del>
      <w:ins w:id="49" w:author="이현서" w:date="2024-09-23T04:40:00Z" w16du:dateUtc="2024-09-22T19:40:00Z">
        <w:r w:rsidR="00BF6D04">
          <w:rPr>
            <w:rFonts w:asciiTheme="minorEastAsia" w:hAnsiTheme="minorEastAsia" w:cs="Arial Unicode MS" w:hint="eastAsia"/>
          </w:rPr>
          <w:t xml:space="preserve"> </w:t>
        </w:r>
      </w:ins>
      <w:r w:rsidRPr="00787A29">
        <w:rPr>
          <w:rFonts w:asciiTheme="minorEastAsia" w:hAnsiTheme="minorEastAsia" w:cs="Arial Unicode MS"/>
        </w:rPr>
        <w:t xml:space="preserve">어떻게 </w:t>
      </w:r>
      <w:ins w:id="50" w:author="이현서" w:date="2024-09-23T04:40:00Z" w16du:dateUtc="2024-09-22T19:40:00Z">
        <w:r w:rsidR="00BF6D04" w:rsidRPr="00787A29">
          <w:rPr>
            <w:rFonts w:asciiTheme="minorEastAsia" w:hAnsiTheme="minorEastAsia" w:cs="Arial Unicode MS"/>
          </w:rPr>
          <w:t>작업을</w:t>
        </w:r>
        <w:r w:rsidR="00BF6D04">
          <w:rPr>
            <w:rFonts w:asciiTheme="minorEastAsia" w:hAnsiTheme="minorEastAsia" w:cs="Arial Unicode MS" w:hint="eastAsia"/>
          </w:rPr>
          <w:t xml:space="preserve"> </w:t>
        </w:r>
      </w:ins>
      <w:r w:rsidRPr="00787A29">
        <w:rPr>
          <w:rFonts w:asciiTheme="minorEastAsia" w:hAnsiTheme="minorEastAsia" w:cs="Arial Unicode MS"/>
        </w:rPr>
        <w:t>수행하는지를 살펴보면</w:t>
      </w:r>
      <w:r w:rsidR="00787A29">
        <w:rPr>
          <w:rFonts w:asciiTheme="minorEastAsia" w:hAnsiTheme="minorEastAsia" w:cs="Arial Unicode MS"/>
        </w:rPr>
        <w:t xml:space="preserve"> </w:t>
      </w:r>
      <w:r w:rsidRPr="00787A29">
        <w:rPr>
          <w:rFonts w:asciiTheme="minorEastAsia" w:hAnsiTheme="minorEastAsia" w:cs="Arial Unicode MS"/>
        </w:rPr>
        <w:t xml:space="preserve">우리가 </w:t>
      </w:r>
      <w:ins w:id="51" w:author="이현서" w:date="2024-09-23T04:40:00Z" w16du:dateUtc="2024-09-22T19:40:00Z">
        <w:r w:rsidR="00BF6D04">
          <w:rPr>
            <w:rFonts w:asciiTheme="minorEastAsia" w:hAnsiTheme="minorEastAsia" w:cs="Arial Unicode MS" w:hint="eastAsia"/>
          </w:rPr>
          <w:t xml:space="preserve">프로그래밍 언어를 사용하여 </w:t>
        </w:r>
      </w:ins>
      <w:r w:rsidRPr="00787A29">
        <w:rPr>
          <w:rFonts w:asciiTheme="minorEastAsia" w:hAnsiTheme="minorEastAsia" w:cs="Arial Unicode MS"/>
        </w:rPr>
        <w:t>올바른 지시를 내리는</w:t>
      </w:r>
      <w:r w:rsidR="00787A29">
        <w:rPr>
          <w:rFonts w:asciiTheme="minorEastAsia" w:hAnsiTheme="minorEastAsia" w:cs="Arial Unicode MS" w:hint="eastAsia"/>
        </w:rPr>
        <w:t xml:space="preserve"> </w:t>
      </w:r>
      <w:r w:rsidRPr="00787A29">
        <w:rPr>
          <w:rFonts w:asciiTheme="minorEastAsia" w:hAnsiTheme="minorEastAsia" w:cs="Arial Unicode MS"/>
        </w:rPr>
        <w:t>데 도움이 됩니다. 이번 장에서는 컴퓨터와 프로그램, 프로그래밍 언어의 관계</w:t>
      </w:r>
      <w:r w:rsidR="00787A29">
        <w:rPr>
          <w:rFonts w:asciiTheme="minorEastAsia" w:hAnsiTheme="minorEastAsia" w:cs="Arial Unicode MS" w:hint="eastAsia"/>
        </w:rPr>
        <w:t>를</w:t>
      </w:r>
      <w:r w:rsidR="00787A29">
        <w:rPr>
          <w:rFonts w:asciiTheme="minorEastAsia" w:hAnsiTheme="minorEastAsia" w:cs="Arial Unicode MS"/>
        </w:rPr>
        <w:t xml:space="preserve"> </w:t>
      </w:r>
      <w:r w:rsidRPr="00787A29">
        <w:rPr>
          <w:rFonts w:asciiTheme="minorEastAsia" w:hAnsiTheme="minorEastAsia" w:cs="Arial Unicode MS"/>
        </w:rPr>
        <w:t xml:space="preserve">살펴봅니다. </w:t>
      </w:r>
    </w:p>
    <w:p w14:paraId="5C791967" w14:textId="77777777" w:rsidR="000C7F50" w:rsidRPr="00787A29" w:rsidRDefault="00000000">
      <w:pPr>
        <w:pStyle w:val="2"/>
        <w:rPr>
          <w:rFonts w:asciiTheme="minorEastAsia" w:eastAsiaTheme="minorEastAsia" w:hAnsiTheme="minorEastAsia"/>
        </w:rPr>
      </w:pPr>
      <w:r w:rsidRPr="00787A29">
        <w:rPr>
          <w:rFonts w:asciiTheme="minorEastAsia" w:eastAsiaTheme="minorEastAsia" w:hAnsiTheme="minorEastAsia" w:cs="Arial Unicode MS"/>
        </w:rPr>
        <w:t>1-1 프로그램 개념의 탄생</w:t>
      </w:r>
    </w:p>
    <w:p w14:paraId="2CD07E2E" w14:textId="4E6FE900" w:rsidR="000C7F50" w:rsidRPr="00787A29" w:rsidDel="00FC3D90" w:rsidRDefault="00000000">
      <w:pPr>
        <w:rPr>
          <w:del w:id="52" w:author="이현서" w:date="2024-09-23T03:46:00Z" w16du:dateUtc="2024-09-22T18:46:00Z"/>
          <w:rFonts w:asciiTheme="minorEastAsia" w:hAnsiTheme="minorEastAsia"/>
        </w:rPr>
      </w:pPr>
      <w:del w:id="53" w:author="이현서" w:date="2024-09-23T03:46:00Z" w16du:dateUtc="2024-09-22T18:46:00Z">
        <w:r w:rsidRPr="00787A29" w:rsidDel="00FC3D90">
          <w:rPr>
            <w:rFonts w:asciiTheme="minorEastAsia" w:hAnsiTheme="minorEastAsia" w:cs="Arial Unicode MS"/>
          </w:rPr>
          <w:delText>컴퓨터는</w:delText>
        </w:r>
        <w:r w:rsidR="00787A29" w:rsidDel="00FC3D90">
          <w:rPr>
            <w:rFonts w:asciiTheme="minorEastAsia" w:hAnsiTheme="minorEastAsia" w:cs="Arial Unicode MS"/>
          </w:rPr>
          <w:delText xml:space="preserve"> </w:delText>
        </w:r>
        <w:r w:rsidRPr="00787A29" w:rsidDel="00FC3D90">
          <w:rPr>
            <w:rFonts w:asciiTheme="minorEastAsia" w:hAnsiTheme="minorEastAsia" w:cs="Arial Unicode MS"/>
          </w:rPr>
          <w:delText>다음 그림과 같이 5개의 구성</w:delText>
        </w:r>
        <w:r w:rsidR="00787A29" w:rsidDel="00FC3D90">
          <w:rPr>
            <w:rFonts w:asciiTheme="minorEastAsia" w:hAnsiTheme="minorEastAsia" w:cs="Arial Unicode MS" w:hint="eastAsia"/>
          </w:rPr>
          <w:delText xml:space="preserve"> </w:delText>
        </w:r>
        <w:r w:rsidRPr="00787A29" w:rsidDel="00FC3D90">
          <w:rPr>
            <w:rFonts w:asciiTheme="minorEastAsia" w:hAnsiTheme="minorEastAsia" w:cs="Arial Unicode MS"/>
          </w:rPr>
          <w:delText>요소로 이루어져 있습니다. 이 구조를</w:delText>
        </w:r>
        <w:r w:rsidR="00787A29" w:rsidDel="00FC3D90">
          <w:rPr>
            <w:rFonts w:asciiTheme="minorEastAsia" w:hAnsiTheme="minorEastAsia" w:cs="Arial Unicode MS" w:hint="eastAsia"/>
          </w:rPr>
          <w:delText xml:space="preserve"> 제시한 사람의 이름을 따서</w:delText>
        </w:r>
        <w:r w:rsidRPr="00787A29" w:rsidDel="00FC3D90">
          <w:rPr>
            <w:rFonts w:asciiTheme="minorEastAsia" w:hAnsiTheme="minorEastAsia" w:cs="Arial Unicode MS"/>
          </w:rPr>
          <w:delText xml:space="preserve"> </w:delText>
        </w:r>
        <w:r w:rsidRPr="00787A29" w:rsidDel="00FC3D90">
          <w:rPr>
            <w:rFonts w:asciiTheme="minorEastAsia" w:hAnsiTheme="minorEastAsia" w:cs="Arial Unicode MS"/>
          </w:rPr>
          <w:lastRenderedPageBreak/>
          <w:delText>폰 노이만 구조라고 부릅니다</w:delText>
        </w:r>
        <w:commentRangeStart w:id="54"/>
        <w:commentRangeStart w:id="55"/>
        <w:r w:rsidRPr="00787A29" w:rsidDel="00FC3D90">
          <w:rPr>
            <w:rFonts w:asciiTheme="minorEastAsia" w:hAnsiTheme="minorEastAsia" w:cs="Arial Unicode MS"/>
          </w:rPr>
          <w:delText>. 폰 노이만은 프로그램으로 동작하는 현대컴퓨터</w:delText>
        </w:r>
      </w:del>
      <w:del w:id="56" w:author="이현서" w:date="2024-09-23T03:31:00Z" w16du:dateUtc="2024-09-22T18:31:00Z">
        <w:r w:rsidRPr="00787A29" w:rsidDel="00B21657">
          <w:rPr>
            <w:rFonts w:asciiTheme="minorEastAsia" w:hAnsiTheme="minorEastAsia" w:cs="Arial Unicode MS"/>
          </w:rPr>
          <w:delText>에서 프로그램</w:delText>
        </w:r>
      </w:del>
      <w:del w:id="57" w:author="이현서" w:date="2024-09-23T03:46:00Z" w16du:dateUtc="2024-09-22T18:46:00Z">
        <w:r w:rsidRPr="00787A29" w:rsidDel="00FC3D90">
          <w:rPr>
            <w:rFonts w:asciiTheme="minorEastAsia" w:hAnsiTheme="minorEastAsia" w:cs="Arial Unicode MS"/>
          </w:rPr>
          <w:delText>의 기본 개념을 설계한 과학자로 일컬어집니다.</w:delText>
        </w:r>
        <w:commentRangeEnd w:id="54"/>
        <w:r w:rsidR="00787A29" w:rsidDel="00FC3D90">
          <w:rPr>
            <w:rStyle w:val="ac"/>
          </w:rPr>
          <w:commentReference w:id="54"/>
        </w:r>
        <w:commentRangeEnd w:id="55"/>
        <w:r w:rsidR="009F699E" w:rsidDel="00FC3D90">
          <w:rPr>
            <w:rStyle w:val="ac"/>
          </w:rPr>
          <w:commentReference w:id="55"/>
        </w:r>
      </w:del>
    </w:p>
    <w:p w14:paraId="5585648E" w14:textId="19D711ED" w:rsidR="000C7F50" w:rsidRPr="00787A29" w:rsidDel="00FC3D90" w:rsidRDefault="00000000">
      <w:pPr>
        <w:rPr>
          <w:del w:id="58" w:author="이현서" w:date="2024-09-23T03:46:00Z" w16du:dateUtc="2024-09-22T18:46:00Z"/>
          <w:rFonts w:asciiTheme="minorEastAsia" w:hAnsiTheme="minorEastAsia"/>
        </w:rPr>
      </w:pPr>
      <w:del w:id="59" w:author="이현서" w:date="2024-09-23T03:46:00Z" w16du:dateUtc="2024-09-22T18:46:00Z">
        <w:r w:rsidRPr="00787A29" w:rsidDel="00FC3D90">
          <w:rPr>
            <w:rFonts w:asciiTheme="minorEastAsia" w:hAnsiTheme="minorEastAsia"/>
            <w:noProof/>
          </w:rPr>
          <w:drawing>
            <wp:inline distT="114300" distB="114300" distL="114300" distR="114300" wp14:anchorId="4827B62D" wp14:editId="3684B07E">
              <wp:extent cx="4743450" cy="3571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743450" cy="3571875"/>
                      </a:xfrm>
                      <a:prstGeom prst="rect">
                        <a:avLst/>
                      </a:prstGeom>
                      <a:ln/>
                    </pic:spPr>
                  </pic:pic>
                </a:graphicData>
              </a:graphic>
            </wp:inline>
          </w:drawing>
        </w:r>
      </w:del>
    </w:p>
    <w:p w14:paraId="796F7E1D" w14:textId="6C22E911" w:rsidR="000C7F50" w:rsidRPr="00787A29" w:rsidDel="00FC3D90" w:rsidRDefault="00000000" w:rsidP="00D20971">
      <w:pPr>
        <w:pStyle w:val="af6"/>
        <w:rPr>
          <w:del w:id="60" w:author="이현서" w:date="2024-09-23T03:46:00Z" w16du:dateUtc="2024-09-22T18:46:00Z"/>
        </w:rPr>
      </w:pPr>
      <w:del w:id="61" w:author="이현서" w:date="2024-09-23T03:46:00Z" w16du:dateUtc="2024-09-22T18:46:00Z">
        <w:r w:rsidRPr="00787A29" w:rsidDel="00FC3D90">
          <w:delText>그림</w:delText>
        </w:r>
        <w:r w:rsidRPr="00787A29" w:rsidDel="00FC3D90">
          <w:delText xml:space="preserve"> 1.1 </w:delText>
        </w:r>
        <w:r w:rsidRPr="00787A29" w:rsidDel="00FC3D90">
          <w:delText>폰</w:delText>
        </w:r>
        <w:r w:rsidRPr="00787A29" w:rsidDel="00FC3D90">
          <w:delText xml:space="preserve"> </w:delText>
        </w:r>
        <w:r w:rsidRPr="00787A29" w:rsidDel="00FC3D90">
          <w:delText>노이만</w:delText>
        </w:r>
        <w:r w:rsidRPr="00787A29" w:rsidDel="00FC3D90">
          <w:delText xml:space="preserve"> </w:delText>
        </w:r>
        <w:r w:rsidRPr="00787A29" w:rsidDel="00FC3D90">
          <w:delText>구조</w:delText>
        </w:r>
      </w:del>
    </w:p>
    <w:p w14:paraId="43ED680A" w14:textId="1F9FF64D" w:rsidR="00FC3D90" w:rsidRDefault="00000000">
      <w:pPr>
        <w:rPr>
          <w:rFonts w:asciiTheme="minorEastAsia" w:hAnsiTheme="minorEastAsia"/>
        </w:rPr>
      </w:pPr>
      <w:del w:id="62" w:author="이현서" w:date="2024-09-23T03:46:00Z" w16du:dateUtc="2024-09-22T18:46:00Z">
        <w:r w:rsidRPr="00787A29" w:rsidDel="00FC3D90">
          <w:rPr>
            <w:rFonts w:asciiTheme="minorEastAsia" w:hAnsiTheme="minorEastAsia" w:cs="Arial Unicode MS"/>
          </w:rPr>
          <w:delText>(출처</w:delText>
        </w:r>
        <w:r w:rsidDel="00FC3D90">
          <w:fldChar w:fldCharType="begin"/>
        </w:r>
        <w:r w:rsidDel="00FC3D90">
          <w:delInstrText>HYPERLINK "https://joone.net/2016/11/15/%ec%95%a8%eb%9f%b0-%ed%8a%9c%eb%a7%81%ea%b3%bc-%ed%8f%b0%eb%85%b8%ec%9d%b4%eb%a7%8c/" \h</w:delInstrText>
        </w:r>
        <w:r w:rsidDel="00FC3D90">
          <w:fldChar w:fldCharType="separate"/>
        </w:r>
        <w:r w:rsidRPr="00787A29" w:rsidDel="00FC3D90">
          <w:rPr>
            <w:rFonts w:asciiTheme="minorEastAsia" w:hAnsiTheme="minorEastAsia"/>
            <w:color w:val="1155CC"/>
            <w:u w:val="single"/>
          </w:rPr>
          <w:delText>https://joone.net/2016/11/15/%ec%95%a8%eb%9f%b0-%ed%8a%9c%eb%a7%81%ea%b3%bc-%ed%8f%b0%eb%85%b8%ec%9d%b4%eb%a7%8c/</w:delText>
        </w:r>
        <w:r w:rsidDel="00FC3D90">
          <w:rPr>
            <w:rFonts w:asciiTheme="minorEastAsia" w:hAnsiTheme="minorEastAsia"/>
            <w:color w:val="1155CC"/>
            <w:u w:val="single"/>
          </w:rPr>
          <w:fldChar w:fldCharType="end"/>
        </w:r>
        <w:r w:rsidRPr="00787A29" w:rsidDel="00FC3D90">
          <w:rPr>
            <w:rFonts w:asciiTheme="minorEastAsia" w:hAnsiTheme="minorEastAsia"/>
          </w:rPr>
          <w:delText>)</w:delText>
        </w:r>
      </w:del>
    </w:p>
    <w:p w14:paraId="0084F156" w14:textId="77EA6025" w:rsidR="00787A29" w:rsidRDefault="00787A29" w:rsidP="00714EE3">
      <w:pPr>
        <w:pStyle w:val="3"/>
      </w:pPr>
      <w:r>
        <w:rPr>
          <w:rFonts w:hint="eastAsia"/>
        </w:rPr>
        <w:t>프로그램과</w:t>
      </w:r>
      <w:r>
        <w:rPr>
          <w:rFonts w:hint="eastAsia"/>
        </w:rPr>
        <w:t xml:space="preserve"> </w:t>
      </w:r>
      <w:r>
        <w:rPr>
          <w:rFonts w:hint="eastAsia"/>
        </w:rPr>
        <w:t>요리</w:t>
      </w:r>
      <w:r>
        <w:rPr>
          <w:rFonts w:hint="eastAsia"/>
        </w:rPr>
        <w:t xml:space="preserve"> </w:t>
      </w:r>
      <w:r>
        <w:rPr>
          <w:rFonts w:hint="eastAsia"/>
        </w:rPr>
        <w:t>기계</w:t>
      </w:r>
    </w:p>
    <w:p w14:paraId="3431CB90" w14:textId="108FE977" w:rsidR="00334EC4" w:rsidRDefault="00787A29">
      <w:pPr>
        <w:rPr>
          <w:rFonts w:asciiTheme="minorEastAsia" w:hAnsiTheme="minorEastAsia" w:cs="Arial Unicode MS"/>
        </w:rPr>
      </w:pPr>
      <w:r>
        <w:rPr>
          <w:rFonts w:asciiTheme="minorEastAsia" w:hAnsiTheme="minorEastAsia" w:cs="Arial Unicode MS" w:hint="eastAsia"/>
        </w:rPr>
        <w:t>여기,</w:t>
      </w:r>
      <w:r w:rsidRPr="00787A29">
        <w:rPr>
          <w:rFonts w:asciiTheme="minorEastAsia" w:hAnsiTheme="minorEastAsia" w:cs="Arial Unicode MS"/>
        </w:rPr>
        <w:t xml:space="preserve"> </w:t>
      </w:r>
      <w:r w:rsidR="00A719A5">
        <w:rPr>
          <w:rFonts w:asciiTheme="minorEastAsia" w:hAnsiTheme="minorEastAsia" w:cs="Arial Unicode MS" w:hint="eastAsia"/>
        </w:rPr>
        <w:t xml:space="preserve">아주 큰 </w:t>
      </w:r>
      <w:r w:rsidRPr="00787A29">
        <w:rPr>
          <w:rFonts w:asciiTheme="minorEastAsia" w:hAnsiTheme="minorEastAsia" w:cs="Arial Unicode MS"/>
        </w:rPr>
        <w:t xml:space="preserve">요리 기계가 있습니다. </w:t>
      </w:r>
      <w:r>
        <w:rPr>
          <w:rFonts w:asciiTheme="minorEastAsia" w:hAnsiTheme="minorEastAsia" w:cs="Arial Unicode MS" w:hint="eastAsia"/>
        </w:rPr>
        <w:t>기계의 왼</w:t>
      </w:r>
      <w:r w:rsidRPr="00787A29">
        <w:rPr>
          <w:rFonts w:asciiTheme="minorEastAsia" w:hAnsiTheme="minorEastAsia" w:cs="Arial Unicode MS"/>
        </w:rPr>
        <w:t xml:space="preserve">쪽에는 요리 재료를 넣어두는 창고가 있고, </w:t>
      </w:r>
      <w:r>
        <w:rPr>
          <w:rFonts w:asciiTheme="minorEastAsia" w:hAnsiTheme="minorEastAsia" w:cs="Arial Unicode MS" w:hint="eastAsia"/>
        </w:rPr>
        <w:t>오른</w:t>
      </w:r>
      <w:r w:rsidRPr="00787A29">
        <w:rPr>
          <w:rFonts w:asciiTheme="minorEastAsia" w:hAnsiTheme="minorEastAsia" w:cs="Arial Unicode MS"/>
        </w:rPr>
        <w:t xml:space="preserve">쪽에는 완성된 요리가 나오는 주방 창문이 있습니다. 창고에 필요한 요리 재료를 넣고, 원하는 음식의 </w:t>
      </w:r>
      <w:commentRangeStart w:id="63"/>
      <w:r w:rsidRPr="00787A29">
        <w:rPr>
          <w:rFonts w:asciiTheme="minorEastAsia" w:hAnsiTheme="minorEastAsia" w:cs="Arial Unicode MS"/>
        </w:rPr>
        <w:t>레시피</w:t>
      </w:r>
      <w:commentRangeEnd w:id="63"/>
      <w:r w:rsidR="00A719A5">
        <w:rPr>
          <w:rStyle w:val="ac"/>
        </w:rPr>
        <w:commentReference w:id="63"/>
      </w:r>
      <w:del w:id="64" w:author="이현서" w:date="2024-09-23T03:46:00Z" w16du:dateUtc="2024-09-22T18:46:00Z">
        <w:r w:rsidRPr="00787A29" w:rsidDel="00FC3D90">
          <w:rPr>
            <w:rFonts w:asciiTheme="minorEastAsia" w:hAnsiTheme="minorEastAsia" w:cs="Arial Unicode MS"/>
          </w:rPr>
          <w:delText>(조리법)</w:delText>
        </w:r>
      </w:del>
      <w:r w:rsidRPr="00787A29">
        <w:rPr>
          <w:rFonts w:asciiTheme="minorEastAsia" w:hAnsiTheme="minorEastAsia" w:cs="Arial Unicode MS"/>
        </w:rPr>
        <w:t>를 전달하면 잠시</w:t>
      </w:r>
      <w:r>
        <w:rPr>
          <w:rFonts w:asciiTheme="minorEastAsia" w:hAnsiTheme="minorEastAsia" w:cs="Arial Unicode MS" w:hint="eastAsia"/>
        </w:rPr>
        <w:t xml:space="preserve"> </w:t>
      </w:r>
      <w:r w:rsidRPr="00787A29">
        <w:rPr>
          <w:rFonts w:asciiTheme="minorEastAsia" w:hAnsiTheme="minorEastAsia" w:cs="Arial Unicode MS"/>
        </w:rPr>
        <w:t xml:space="preserve">후 </w:t>
      </w:r>
      <w:r>
        <w:rPr>
          <w:rFonts w:asciiTheme="minorEastAsia" w:hAnsiTheme="minorEastAsia" w:cs="Arial Unicode MS" w:hint="eastAsia"/>
        </w:rPr>
        <w:t xml:space="preserve">주방 창문으로 </w:t>
      </w:r>
      <w:r w:rsidRPr="00787A29">
        <w:rPr>
          <w:rFonts w:asciiTheme="minorEastAsia" w:hAnsiTheme="minorEastAsia" w:cs="Arial Unicode MS"/>
        </w:rPr>
        <w:t xml:space="preserve">맛있는 요리가 나옵니다. </w:t>
      </w:r>
    </w:p>
    <w:p w14:paraId="2C88C5FE" w14:textId="68BF3942" w:rsidR="000C7F50" w:rsidRPr="00787A29" w:rsidRDefault="00334EC4">
      <w:pPr>
        <w:rPr>
          <w:rFonts w:asciiTheme="minorEastAsia" w:hAnsiTheme="minorEastAsia"/>
        </w:rPr>
      </w:pPr>
      <w:commentRangeStart w:id="65"/>
      <w:r>
        <w:rPr>
          <w:rFonts w:asciiTheme="minorEastAsia" w:hAnsiTheme="minorEastAsia" w:cs="Arial Unicode MS" w:hint="eastAsia"/>
        </w:rPr>
        <w:t xml:space="preserve">어떻게 이게 가능할까요? </w:t>
      </w:r>
      <w:commentRangeEnd w:id="65"/>
      <w:r>
        <w:rPr>
          <w:rStyle w:val="ac"/>
        </w:rPr>
        <w:commentReference w:id="65"/>
      </w:r>
      <w:r w:rsidRPr="00787A29">
        <w:rPr>
          <w:rFonts w:asciiTheme="minorEastAsia" w:hAnsiTheme="minorEastAsia" w:cs="Arial Unicode MS"/>
        </w:rPr>
        <w:t xml:space="preserve">요리 기계 안에는 </w:t>
      </w:r>
      <w:commentRangeStart w:id="66"/>
      <w:del w:id="67" w:author="이현서" w:date="2024-09-23T05:22:00Z" w16du:dateUtc="2024-09-22T20:22:00Z">
        <w:r w:rsidRPr="00787A29" w:rsidDel="00AD3C15">
          <w:rPr>
            <w:rFonts w:asciiTheme="minorEastAsia" w:hAnsiTheme="minorEastAsia" w:cs="Arial Unicode MS"/>
          </w:rPr>
          <w:delText>어떤 음식이든 원하는 대로</w:delText>
        </w:r>
      </w:del>
      <w:ins w:id="68" w:author="이현서" w:date="2024-09-23T05:22:00Z" w16du:dateUtc="2024-09-22T20:22:00Z">
        <w:r w:rsidR="00AD3C15">
          <w:rPr>
            <w:rFonts w:asciiTheme="minorEastAsia" w:hAnsiTheme="minorEastAsia" w:cs="Arial Unicode MS" w:hint="eastAsia"/>
          </w:rPr>
          <w:t>무엇이든</w:t>
        </w:r>
      </w:ins>
      <w:r w:rsidRPr="00787A29">
        <w:rPr>
          <w:rFonts w:asciiTheme="minorEastAsia" w:hAnsiTheme="minorEastAsia" w:cs="Arial Unicode MS"/>
        </w:rPr>
        <w:t xml:space="preserve"> </w:t>
      </w:r>
      <w:del w:id="69" w:author="이현서" w:date="2024-09-23T05:23:00Z" w16du:dateUtc="2024-09-22T20:23:00Z">
        <w:r w:rsidRPr="00787A29" w:rsidDel="00AD3C15">
          <w:rPr>
            <w:rFonts w:asciiTheme="minorEastAsia" w:hAnsiTheme="minorEastAsia" w:cs="Arial Unicode MS" w:hint="eastAsia"/>
          </w:rPr>
          <w:delText>조리할</w:delText>
        </w:r>
      </w:del>
      <w:commentRangeEnd w:id="66"/>
      <w:ins w:id="70" w:author="이현서" w:date="2024-09-23T05:23:00Z" w16du:dateUtc="2024-09-22T20:23:00Z">
        <w:r w:rsidR="00AD3C15">
          <w:rPr>
            <w:rFonts w:asciiTheme="minorEastAsia" w:hAnsiTheme="minorEastAsia" w:cs="Arial Unicode MS" w:hint="eastAsia"/>
          </w:rPr>
          <w:t>만들</w:t>
        </w:r>
      </w:ins>
      <w:r w:rsidR="00A719A5">
        <w:rPr>
          <w:rStyle w:val="ac"/>
        </w:rPr>
        <w:commentReference w:id="66"/>
      </w:r>
      <w:r w:rsidRPr="00787A29">
        <w:rPr>
          <w:rFonts w:asciiTheme="minorEastAsia" w:hAnsiTheme="minorEastAsia" w:cs="Arial Unicode MS"/>
        </w:rPr>
        <w:t xml:space="preserve"> 수 있는</w:t>
      </w:r>
      <w:r w:rsidR="00787A29">
        <w:rPr>
          <w:rFonts w:asciiTheme="minorEastAsia" w:hAnsiTheme="minorEastAsia" w:cs="Arial Unicode MS"/>
        </w:rPr>
        <w:t xml:space="preserve"> </w:t>
      </w:r>
      <w:r w:rsidRPr="00787A29">
        <w:rPr>
          <w:rFonts w:asciiTheme="minorEastAsia" w:hAnsiTheme="minorEastAsia" w:cs="Arial Unicode MS"/>
        </w:rPr>
        <w:t xml:space="preserve">만능 요리사가 </w:t>
      </w:r>
      <w:commentRangeStart w:id="71"/>
      <w:r w:rsidR="00A719A5">
        <w:rPr>
          <w:rFonts w:asciiTheme="minorEastAsia" w:hAnsiTheme="minorEastAsia" w:cs="Arial Unicode MS" w:hint="eastAsia"/>
        </w:rPr>
        <w:t>대기하고</w:t>
      </w:r>
      <w:commentRangeEnd w:id="71"/>
      <w:r w:rsidR="00A719A5">
        <w:rPr>
          <w:rStyle w:val="ac"/>
        </w:rPr>
        <w:commentReference w:id="71"/>
      </w:r>
      <w:r w:rsidRPr="00787A29">
        <w:rPr>
          <w:rFonts w:asciiTheme="minorEastAsia" w:hAnsiTheme="minorEastAsia" w:cs="Arial Unicode MS"/>
        </w:rPr>
        <w:t xml:space="preserve"> 있습니다. 요리사는 </w:t>
      </w:r>
      <w:del w:id="72" w:author="이현서" w:date="2024-09-23T03:47:00Z" w16du:dateUtc="2024-09-22T18:47:00Z">
        <w:r w:rsidRPr="00787A29" w:rsidDel="00FC3D90">
          <w:rPr>
            <w:rFonts w:asciiTheme="minorEastAsia" w:hAnsiTheme="minorEastAsia" w:cs="Arial Unicode MS" w:hint="eastAsia"/>
          </w:rPr>
          <w:delText>조리법</w:delText>
        </w:r>
      </w:del>
      <w:ins w:id="73" w:author="이현서" w:date="2024-09-23T03:47:00Z" w16du:dateUtc="2024-09-22T18:47:00Z">
        <w:r w:rsidR="00FC3D90">
          <w:rPr>
            <w:rFonts w:asciiTheme="minorEastAsia" w:hAnsiTheme="minorEastAsia" w:cs="Arial Unicode MS" w:hint="eastAsia"/>
          </w:rPr>
          <w:t>레시피에 따라</w:t>
        </w:r>
      </w:ins>
      <w:del w:id="74" w:author="이현서" w:date="2024-09-23T03:47:00Z" w16du:dateUtc="2024-09-22T18:47:00Z">
        <w:r w:rsidR="00A719A5" w:rsidDel="00FC3D90">
          <w:rPr>
            <w:rFonts w:asciiTheme="minorEastAsia" w:hAnsiTheme="minorEastAsia" w:cs="Arial Unicode MS" w:hint="eastAsia"/>
          </w:rPr>
          <w:delText>을 보고</w:delText>
        </w:r>
        <w:r w:rsidR="00787A29" w:rsidDel="00FC3D90">
          <w:rPr>
            <w:rFonts w:asciiTheme="minorEastAsia" w:hAnsiTheme="minorEastAsia" w:cs="Arial Unicode MS"/>
          </w:rPr>
          <w:delText xml:space="preserve"> </w:delText>
        </w:r>
      </w:del>
      <w:ins w:id="75" w:author="이현서" w:date="2024-09-23T03:47:00Z" w16du:dateUtc="2024-09-22T18:47:00Z">
        <w:r w:rsidR="00FC3D90">
          <w:rPr>
            <w:rFonts w:asciiTheme="minorEastAsia" w:hAnsiTheme="minorEastAsia" w:cs="Arial Unicode MS" w:hint="eastAsia"/>
          </w:rPr>
          <w:t xml:space="preserve"> </w:t>
        </w:r>
      </w:ins>
      <w:r w:rsidRPr="00787A29">
        <w:rPr>
          <w:rFonts w:asciiTheme="minorEastAsia" w:hAnsiTheme="minorEastAsia" w:cs="Arial Unicode MS"/>
        </w:rPr>
        <w:t xml:space="preserve">창고에서 </w:t>
      </w:r>
      <w:ins w:id="76" w:author="이현서" w:date="2024-09-23T03:48:00Z" w16du:dateUtc="2024-09-22T18:48:00Z">
        <w:r w:rsidR="00FC3D90">
          <w:rPr>
            <w:rFonts w:asciiTheme="minorEastAsia" w:hAnsiTheme="minorEastAsia" w:cs="Arial Unicode MS" w:hint="eastAsia"/>
          </w:rPr>
          <w:t xml:space="preserve">필요한 </w:t>
        </w:r>
      </w:ins>
      <w:r w:rsidRPr="00787A29">
        <w:rPr>
          <w:rFonts w:asciiTheme="minorEastAsia" w:hAnsiTheme="minorEastAsia" w:cs="Arial Unicode MS"/>
        </w:rPr>
        <w:t xml:space="preserve">요리 재료를 꺼내 </w:t>
      </w:r>
      <w:r w:rsidR="00A719A5">
        <w:rPr>
          <w:rFonts w:asciiTheme="minorEastAsia" w:hAnsiTheme="minorEastAsia" w:cs="Arial Unicode MS" w:hint="eastAsia"/>
        </w:rPr>
        <w:t>순서</w:t>
      </w:r>
      <w:r w:rsidRPr="00787A29">
        <w:rPr>
          <w:rFonts w:asciiTheme="minorEastAsia" w:hAnsiTheme="minorEastAsia" w:cs="Arial Unicode MS"/>
        </w:rPr>
        <w:t>대로 음식을 만듭니다. 조리를 마친 요리</w:t>
      </w:r>
      <w:r w:rsidR="00A719A5">
        <w:rPr>
          <w:rFonts w:asciiTheme="minorEastAsia" w:hAnsiTheme="minorEastAsia" w:cs="Arial Unicode MS" w:hint="eastAsia"/>
        </w:rPr>
        <w:t>사</w:t>
      </w:r>
      <w:r w:rsidRPr="00787A29">
        <w:rPr>
          <w:rFonts w:asciiTheme="minorEastAsia" w:hAnsiTheme="minorEastAsia" w:cs="Arial Unicode MS"/>
        </w:rPr>
        <w:t>는 주방 창문</w:t>
      </w:r>
      <w:r w:rsidR="00A719A5">
        <w:rPr>
          <w:rFonts w:asciiTheme="minorEastAsia" w:hAnsiTheme="minorEastAsia" w:cs="Arial Unicode MS" w:hint="eastAsia"/>
        </w:rPr>
        <w:t>으로</w:t>
      </w:r>
      <w:r w:rsidRPr="00787A29">
        <w:rPr>
          <w:rFonts w:asciiTheme="minorEastAsia" w:hAnsiTheme="minorEastAsia" w:cs="Arial Unicode MS"/>
        </w:rPr>
        <w:t xml:space="preserve"> 손님에게 </w:t>
      </w:r>
      <w:r w:rsidR="00A719A5">
        <w:rPr>
          <w:rFonts w:asciiTheme="minorEastAsia" w:hAnsiTheme="minorEastAsia" w:cs="Arial Unicode MS" w:hint="eastAsia"/>
        </w:rPr>
        <w:t xml:space="preserve">요리를 </w:t>
      </w:r>
      <w:r w:rsidRPr="00787A29">
        <w:rPr>
          <w:rFonts w:asciiTheme="minorEastAsia" w:hAnsiTheme="minorEastAsia" w:cs="Arial Unicode MS"/>
        </w:rPr>
        <w:t>전달</w:t>
      </w:r>
      <w:r w:rsidR="00A719A5">
        <w:rPr>
          <w:rFonts w:asciiTheme="minorEastAsia" w:hAnsiTheme="minorEastAsia" w:cs="Arial Unicode MS" w:hint="eastAsia"/>
        </w:rPr>
        <w:t>합</w:t>
      </w:r>
      <w:r w:rsidRPr="00787A29">
        <w:rPr>
          <w:rFonts w:asciiTheme="minorEastAsia" w:hAnsiTheme="minorEastAsia" w:cs="Arial Unicode MS"/>
        </w:rPr>
        <w:t>니다.</w:t>
      </w:r>
    </w:p>
    <w:p w14:paraId="16207246" w14:textId="75373353" w:rsidR="000C7F50" w:rsidRPr="00787A29" w:rsidRDefault="00000000" w:rsidP="00FE0740">
      <w:pPr>
        <w:rPr>
          <w:rFonts w:asciiTheme="minorEastAsia" w:hAnsiTheme="minorEastAsia"/>
        </w:rPr>
      </w:pPr>
      <w:r w:rsidRPr="00787A29">
        <w:rPr>
          <w:rFonts w:asciiTheme="minorEastAsia" w:hAnsiTheme="minorEastAsia" w:cs="Arial Unicode MS"/>
        </w:rPr>
        <w:t>우리가</w:t>
      </w:r>
      <w:r w:rsidR="00787A29">
        <w:rPr>
          <w:rFonts w:asciiTheme="minorEastAsia" w:hAnsiTheme="minorEastAsia" w:cs="Arial Unicode MS"/>
        </w:rPr>
        <w:t xml:space="preserve"> </w:t>
      </w:r>
      <w:r w:rsidRPr="00787A29">
        <w:rPr>
          <w:rFonts w:asciiTheme="minorEastAsia" w:hAnsiTheme="minorEastAsia" w:cs="Arial Unicode MS"/>
        </w:rPr>
        <w:t xml:space="preserve">만들 프로그램도 </w:t>
      </w:r>
      <w:r w:rsidR="00A719A5">
        <w:rPr>
          <w:rFonts w:asciiTheme="minorEastAsia" w:hAnsiTheme="minorEastAsia" w:cs="Arial Unicode MS" w:hint="eastAsia"/>
        </w:rPr>
        <w:t>이와</w:t>
      </w:r>
      <w:r w:rsidRPr="00787A29">
        <w:rPr>
          <w:rFonts w:asciiTheme="minorEastAsia" w:hAnsiTheme="minorEastAsia" w:cs="Arial Unicode MS"/>
        </w:rPr>
        <w:t xml:space="preserve"> 비슷한 과정을 거칩니다. </w:t>
      </w:r>
      <w:del w:id="77" w:author="이현서" w:date="2024-09-23T04:41:00Z" w16du:dateUtc="2024-09-22T19:41:00Z">
        <w:r w:rsidRPr="00787A29" w:rsidDel="00345749">
          <w:rPr>
            <w:rFonts w:asciiTheme="minorEastAsia" w:hAnsiTheme="minorEastAsia" w:cs="Arial Unicode MS"/>
          </w:rPr>
          <w:delText xml:space="preserve">작업에 필요한 정보(데이터)를 </w:delText>
        </w:r>
      </w:del>
      <w:r w:rsidRPr="00787A29">
        <w:rPr>
          <w:rFonts w:asciiTheme="minorEastAsia" w:hAnsiTheme="minorEastAsia" w:cs="Arial Unicode MS"/>
        </w:rPr>
        <w:t xml:space="preserve">입력 장치를 통해 </w:t>
      </w:r>
      <w:ins w:id="78" w:author="이현서" w:date="2024-09-23T04:41:00Z" w16du:dateUtc="2024-09-22T19:41:00Z">
        <w:r w:rsidR="00345749" w:rsidRPr="00787A29">
          <w:rPr>
            <w:rFonts w:asciiTheme="minorEastAsia" w:hAnsiTheme="minorEastAsia" w:cs="Arial Unicode MS"/>
          </w:rPr>
          <w:t>작업에 필요한 정보(데이터)를</w:t>
        </w:r>
        <w:r w:rsidR="00345749">
          <w:rPr>
            <w:rFonts w:asciiTheme="minorEastAsia" w:hAnsiTheme="minorEastAsia" w:cs="Arial Unicode MS" w:hint="eastAsia"/>
          </w:rPr>
          <w:t xml:space="preserve"> </w:t>
        </w:r>
      </w:ins>
      <w:r w:rsidRPr="00787A29">
        <w:rPr>
          <w:rFonts w:asciiTheme="minorEastAsia" w:hAnsiTheme="minorEastAsia" w:cs="Arial Unicode MS"/>
        </w:rPr>
        <w:t>전달하면 저장장치인 메모리에 저장됩니다.</w:t>
      </w:r>
      <w:del w:id="79" w:author="이현서" w:date="2024-09-23T04:41:00Z" w16du:dateUtc="2024-09-22T19:41:00Z">
        <w:r w:rsidRPr="00787A29" w:rsidDel="00345749">
          <w:rPr>
            <w:rFonts w:asciiTheme="minorEastAsia" w:hAnsiTheme="minorEastAsia" w:cs="Arial Unicode MS"/>
          </w:rPr>
          <w:delText xml:space="preserve"> </w:delText>
        </w:r>
      </w:del>
      <w:ins w:id="80" w:author="이현서" w:date="2024-09-23T04:41:00Z" w16du:dateUtc="2024-09-22T19:41:00Z">
        <w:r w:rsidR="00345749">
          <w:rPr>
            <w:rFonts w:asciiTheme="minorEastAsia" w:hAnsiTheme="minorEastAsia" w:cs="Arial Unicode MS" w:hint="eastAsia"/>
          </w:rPr>
          <w:t xml:space="preserve"> 저장된 </w:t>
        </w:r>
      </w:ins>
      <w:ins w:id="81" w:author="이현서" w:date="2024-09-23T03:49:00Z" w16du:dateUtc="2024-09-22T18:49:00Z">
        <w:r w:rsidR="00FC3D90">
          <w:rPr>
            <w:rFonts w:asciiTheme="minorEastAsia" w:hAnsiTheme="minorEastAsia" w:cs="Arial Unicode MS" w:hint="eastAsia"/>
          </w:rPr>
          <w:t xml:space="preserve">데이터를 </w:t>
        </w:r>
      </w:ins>
      <w:ins w:id="82" w:author="이현서" w:date="2024-09-23T04:41:00Z" w16du:dateUtc="2024-09-22T19:41:00Z">
        <w:r w:rsidR="00345749">
          <w:rPr>
            <w:rFonts w:asciiTheme="minorEastAsia" w:hAnsiTheme="minorEastAsia" w:cs="Arial Unicode MS" w:hint="eastAsia"/>
          </w:rPr>
          <w:t xml:space="preserve">어떤 식으로 </w:t>
        </w:r>
      </w:ins>
      <w:ins w:id="83" w:author="이현서" w:date="2024-09-23T03:49:00Z" w16du:dateUtc="2024-09-22T18:49:00Z">
        <w:r w:rsidR="00FC3D90">
          <w:rPr>
            <w:rFonts w:asciiTheme="minorEastAsia" w:hAnsiTheme="minorEastAsia" w:cs="Arial Unicode MS" w:hint="eastAsia"/>
          </w:rPr>
          <w:t>다</w:t>
        </w:r>
      </w:ins>
      <w:ins w:id="84" w:author="이현서" w:date="2024-09-23T04:41:00Z" w16du:dateUtc="2024-09-22T19:41:00Z">
        <w:r w:rsidR="00345749">
          <w:rPr>
            <w:rFonts w:asciiTheme="minorEastAsia" w:hAnsiTheme="minorEastAsia" w:cs="Arial Unicode MS" w:hint="eastAsia"/>
          </w:rPr>
          <w:t>뤄</w:t>
        </w:r>
      </w:ins>
      <w:ins w:id="85" w:author="이현서" w:date="2024-09-23T03:49:00Z" w16du:dateUtc="2024-09-22T18:49:00Z">
        <w:r w:rsidR="00FC3D90">
          <w:rPr>
            <w:rFonts w:asciiTheme="minorEastAsia" w:hAnsiTheme="minorEastAsia" w:cs="Arial Unicode MS" w:hint="eastAsia"/>
          </w:rPr>
          <w:t xml:space="preserve">야 하는지를 지시하는 </w:t>
        </w:r>
      </w:ins>
      <w:r w:rsidRPr="00787A29">
        <w:rPr>
          <w:rFonts w:asciiTheme="minorEastAsia" w:hAnsiTheme="minorEastAsia" w:cs="Arial Unicode MS"/>
        </w:rPr>
        <w:t>프로그램 코드 역시 메모리에 저장됩니다</w:t>
      </w:r>
      <w:ins w:id="86" w:author="이현서" w:date="2024-09-23T03:49:00Z" w16du:dateUtc="2024-09-22T18:49:00Z">
        <w:r w:rsidR="007E5C6A">
          <w:rPr>
            <w:rFonts w:asciiTheme="minorEastAsia" w:hAnsiTheme="minorEastAsia" w:cs="Arial Unicode MS" w:hint="eastAsia"/>
          </w:rPr>
          <w:t>.</w:t>
        </w:r>
      </w:ins>
      <w:del w:id="87" w:author="이현서" w:date="2024-09-23T03:50:00Z" w16du:dateUtc="2024-09-22T18:50:00Z">
        <w:r w:rsidRPr="00787A29" w:rsidDel="007E5C6A">
          <w:rPr>
            <w:rFonts w:asciiTheme="minorEastAsia" w:hAnsiTheme="minorEastAsia" w:cs="Arial Unicode MS"/>
          </w:rPr>
          <w:delText>만,</w:delText>
        </w:r>
      </w:del>
      <w:r w:rsidRPr="00787A29">
        <w:rPr>
          <w:rFonts w:asciiTheme="minorEastAsia" w:hAnsiTheme="minorEastAsia" w:cs="Arial Unicode MS"/>
        </w:rPr>
        <w:t xml:space="preserve"> </w:t>
      </w:r>
      <w:ins w:id="88" w:author="이현서" w:date="2024-09-23T03:51:00Z" w16du:dateUtc="2024-09-22T18:51:00Z">
        <w:r w:rsidR="00FE0740">
          <w:rPr>
            <w:rFonts w:asciiTheme="minorEastAsia" w:hAnsiTheme="minorEastAsia" w:cs="Arial Unicode MS" w:hint="eastAsia"/>
          </w:rPr>
          <w:t xml:space="preserve">메모리에 저장된 프로그램의 </w:t>
        </w:r>
      </w:ins>
      <w:ins w:id="89" w:author="이현서" w:date="2024-09-23T04:41:00Z" w16du:dateUtc="2024-09-22T19:41:00Z">
        <w:r w:rsidR="00345749">
          <w:rPr>
            <w:rFonts w:asciiTheme="minorEastAsia" w:hAnsiTheme="minorEastAsia" w:cs="Arial Unicode MS" w:hint="eastAsia"/>
          </w:rPr>
          <w:t>순</w:t>
        </w:r>
        <w:r w:rsidR="00345749">
          <w:rPr>
            <w:rFonts w:asciiTheme="minorEastAsia" w:hAnsiTheme="minorEastAsia" w:cs="Arial Unicode MS" w:hint="eastAsia"/>
          </w:rPr>
          <w:lastRenderedPageBreak/>
          <w:t>서</w:t>
        </w:r>
      </w:ins>
      <w:ins w:id="90" w:author="이현서" w:date="2024-09-23T03:51:00Z" w16du:dateUtc="2024-09-22T18:51:00Z">
        <w:r w:rsidR="00FE0740">
          <w:rPr>
            <w:rFonts w:asciiTheme="minorEastAsia" w:hAnsiTheme="minorEastAsia" w:cs="Arial Unicode MS" w:hint="eastAsia"/>
          </w:rPr>
          <w:t xml:space="preserve">에 따라 필요한 데이터를 메모리에서 </w:t>
        </w:r>
      </w:ins>
      <w:ins w:id="91" w:author="이현서" w:date="2024-09-23T03:52:00Z" w16du:dateUtc="2024-09-22T18:52:00Z">
        <w:r w:rsidR="00FE0740">
          <w:rPr>
            <w:rFonts w:asciiTheme="minorEastAsia" w:hAnsiTheme="minorEastAsia" w:cs="Arial Unicode MS" w:hint="eastAsia"/>
          </w:rPr>
          <w:t>꺼내 온 다음</w:t>
        </w:r>
      </w:ins>
      <w:del w:id="92" w:author="이현서" w:date="2024-09-23T03:52:00Z" w16du:dateUtc="2024-09-22T18:52:00Z">
        <w:r w:rsidRPr="00787A29" w:rsidDel="00FE0740">
          <w:rPr>
            <w:rFonts w:asciiTheme="minorEastAsia" w:hAnsiTheme="minorEastAsia" w:cs="Arial Unicode MS"/>
          </w:rPr>
          <w:delText xml:space="preserve">메모리에 저장된 데이터중 어떤 데이터를 주방으로 가져와서 </w:delText>
        </w:r>
      </w:del>
      <w:ins w:id="93" w:author="이현서" w:date="2024-09-23T03:52:00Z" w16du:dateUtc="2024-09-22T18:52:00Z">
        <w:r w:rsidR="00FE0740">
          <w:rPr>
            <w:rFonts w:asciiTheme="minorEastAsia" w:hAnsiTheme="minorEastAsia" w:cs="Arial Unicode MS" w:hint="eastAsia"/>
          </w:rPr>
          <w:t xml:space="preserve"> </w:t>
        </w:r>
      </w:ins>
      <w:r w:rsidRPr="00787A29">
        <w:rPr>
          <w:rFonts w:asciiTheme="minorEastAsia" w:hAnsiTheme="minorEastAsia" w:cs="Arial Unicode MS"/>
        </w:rPr>
        <w:t>원하는</w:t>
      </w:r>
      <w:del w:id="94" w:author="조희진" w:date="2024-07-16T14:51:00Z" w16du:dateUtc="2024-07-16T05:51:00Z">
        <w:r w:rsidRPr="00787A29" w:rsidDel="00787A29">
          <w:rPr>
            <w:rFonts w:asciiTheme="minorEastAsia" w:hAnsiTheme="minorEastAsia" w:cs="Arial Unicode MS"/>
          </w:rPr>
          <w:delText xml:space="preserve">  </w:delText>
        </w:r>
      </w:del>
      <w:ins w:id="95" w:author="조희진" w:date="2024-07-16T14:51:00Z" w16du:dateUtc="2024-07-16T05:51:00Z">
        <w:r w:rsidR="00787A29">
          <w:rPr>
            <w:rFonts w:asciiTheme="minorEastAsia" w:hAnsiTheme="minorEastAsia" w:cs="Arial Unicode MS"/>
          </w:rPr>
          <w:t xml:space="preserve"> </w:t>
        </w:r>
      </w:ins>
      <w:r w:rsidRPr="00787A29">
        <w:rPr>
          <w:rFonts w:asciiTheme="minorEastAsia" w:hAnsiTheme="minorEastAsia" w:cs="Arial Unicode MS"/>
        </w:rPr>
        <w:t xml:space="preserve">연산 동작을 수행한 후 </w:t>
      </w:r>
      <w:ins w:id="96" w:author="이현서" w:date="2024-09-23T03:52:00Z" w16du:dateUtc="2024-09-22T18:52:00Z">
        <w:r w:rsidR="00FE0740">
          <w:rPr>
            <w:rFonts w:asciiTheme="minorEastAsia" w:hAnsiTheme="minorEastAsia" w:cs="Arial Unicode MS" w:hint="eastAsia"/>
          </w:rPr>
          <w:t xml:space="preserve">그 결과를 </w:t>
        </w:r>
      </w:ins>
      <w:r w:rsidRPr="00787A29">
        <w:rPr>
          <w:rFonts w:asciiTheme="minorEastAsia" w:hAnsiTheme="minorEastAsia" w:cs="Arial Unicode MS"/>
        </w:rPr>
        <w:t xml:space="preserve">다시 메모리에 </w:t>
      </w:r>
      <w:del w:id="97" w:author="이현서" w:date="2024-09-23T03:52:00Z" w16du:dateUtc="2024-09-22T18:52:00Z">
        <w:r w:rsidRPr="00787A29" w:rsidDel="00FE0740">
          <w:rPr>
            <w:rFonts w:asciiTheme="minorEastAsia" w:hAnsiTheme="minorEastAsia" w:cs="Arial Unicode MS"/>
          </w:rPr>
          <w:delText xml:space="preserve">결과를 </w:delText>
        </w:r>
      </w:del>
      <w:r w:rsidRPr="00787A29">
        <w:rPr>
          <w:rFonts w:asciiTheme="minorEastAsia" w:hAnsiTheme="minorEastAsia" w:cs="Arial Unicode MS"/>
        </w:rPr>
        <w:t>저장</w:t>
      </w:r>
      <w:ins w:id="98" w:author="이현서" w:date="2024-09-23T04:42:00Z" w16du:dateUtc="2024-09-22T19:42:00Z">
        <w:r w:rsidR="00345749">
          <w:rPr>
            <w:rFonts w:asciiTheme="minorEastAsia" w:hAnsiTheme="minorEastAsia" w:cs="Arial Unicode MS" w:hint="eastAsia"/>
          </w:rPr>
          <w:t>합니다.</w:t>
        </w:r>
      </w:ins>
      <w:del w:id="99" w:author="이현서" w:date="2024-09-23T04:42:00Z" w16du:dateUtc="2024-09-22T19:42:00Z">
        <w:r w:rsidRPr="00787A29" w:rsidDel="00345749">
          <w:rPr>
            <w:rFonts w:asciiTheme="minorEastAsia" w:hAnsiTheme="minorEastAsia" w:cs="Arial Unicode MS"/>
          </w:rPr>
          <w:delText xml:space="preserve">할 수도 있습니다. </w:delText>
        </w:r>
      </w:del>
      <w:del w:id="100" w:author="이현서" w:date="2024-09-23T03:52:00Z" w16du:dateUtc="2024-09-22T18:52:00Z">
        <w:r w:rsidRPr="00787A29" w:rsidDel="00FE0740">
          <w:rPr>
            <w:rFonts w:asciiTheme="minorEastAsia" w:hAnsiTheme="minorEastAsia" w:cs="Arial Unicode MS" w:hint="eastAsia"/>
          </w:rPr>
          <w:delText>이렇게</w:delText>
        </w:r>
      </w:del>
      <w:del w:id="101" w:author="이현서" w:date="2024-09-23T04:42:00Z" w16du:dateUtc="2024-09-22T19:42:00Z">
        <w:r w:rsidRPr="00787A29" w:rsidDel="00345749">
          <w:rPr>
            <w:rFonts w:asciiTheme="minorEastAsia" w:hAnsiTheme="minorEastAsia" w:cs="Arial Unicode MS"/>
          </w:rPr>
          <w:delText xml:space="preserve"> </w:delText>
        </w:r>
      </w:del>
      <w:ins w:id="102" w:author="이현서" w:date="2024-09-23T04:42:00Z" w16du:dateUtc="2024-09-22T19:42:00Z">
        <w:r w:rsidR="00345749">
          <w:rPr>
            <w:rFonts w:asciiTheme="minorEastAsia" w:hAnsiTheme="minorEastAsia" w:cs="Arial Unicode MS" w:hint="eastAsia"/>
          </w:rPr>
          <w:t xml:space="preserve"> </w:t>
        </w:r>
      </w:ins>
      <w:r w:rsidRPr="00787A29">
        <w:rPr>
          <w:rFonts w:asciiTheme="minorEastAsia" w:hAnsiTheme="minorEastAsia" w:cs="Arial Unicode MS"/>
        </w:rPr>
        <w:t xml:space="preserve">연산 동작을 </w:t>
      </w:r>
      <w:ins w:id="103" w:author="이현서" w:date="2024-09-23T04:42:00Z" w16du:dateUtc="2024-09-22T19:42:00Z">
        <w:r w:rsidR="00345749">
          <w:rPr>
            <w:rFonts w:asciiTheme="minorEastAsia" w:hAnsiTheme="minorEastAsia" w:cs="Arial Unicode MS" w:hint="eastAsia"/>
          </w:rPr>
          <w:t xml:space="preserve">모두 마쳤으면 </w:t>
        </w:r>
        <w:r w:rsidR="00345749" w:rsidRPr="00787A29">
          <w:rPr>
            <w:rFonts w:asciiTheme="minorEastAsia" w:hAnsiTheme="minorEastAsia" w:cs="Arial Unicode MS"/>
          </w:rPr>
          <w:t>출력 장치</w:t>
        </w:r>
        <w:r w:rsidR="00345749">
          <w:rPr>
            <w:rFonts w:asciiTheme="minorEastAsia" w:hAnsiTheme="minorEastAsia" w:cs="Arial Unicode MS" w:hint="eastAsia"/>
          </w:rPr>
          <w:t xml:space="preserve">를 통해 </w:t>
        </w:r>
      </w:ins>
      <w:del w:id="104" w:author="이현서" w:date="2024-09-23T04:42:00Z" w16du:dateUtc="2024-09-22T19:42:00Z">
        <w:r w:rsidRPr="00787A29" w:rsidDel="00345749">
          <w:rPr>
            <w:rFonts w:asciiTheme="minorEastAsia" w:hAnsiTheme="minorEastAsia" w:cs="Arial Unicode MS"/>
          </w:rPr>
          <w:delText xml:space="preserve">통해 </w:delText>
        </w:r>
      </w:del>
      <w:del w:id="105" w:author="이현서" w:date="2024-09-23T03:52:00Z" w16du:dateUtc="2024-09-22T18:52:00Z">
        <w:r w:rsidRPr="00787A29" w:rsidDel="00FE0740">
          <w:rPr>
            <w:rFonts w:asciiTheme="minorEastAsia" w:hAnsiTheme="minorEastAsia" w:cs="Arial Unicode MS"/>
          </w:rPr>
          <w:delText xml:space="preserve">결과가 </w:delText>
        </w:r>
      </w:del>
      <w:del w:id="106" w:author="이현서" w:date="2024-09-23T04:42:00Z" w16du:dateUtc="2024-09-22T19:42:00Z">
        <w:r w:rsidRPr="00787A29" w:rsidDel="00345749">
          <w:rPr>
            <w:rFonts w:asciiTheme="minorEastAsia" w:hAnsiTheme="minorEastAsia" w:cs="Arial Unicode MS"/>
          </w:rPr>
          <w:delText>얻어진 결과를</w:delText>
        </w:r>
      </w:del>
      <w:del w:id="107" w:author="조희진" w:date="2024-07-16T14:51:00Z" w16du:dateUtc="2024-07-16T05:51:00Z">
        <w:r w:rsidRPr="00787A29" w:rsidDel="00787A29">
          <w:rPr>
            <w:rFonts w:asciiTheme="minorEastAsia" w:hAnsiTheme="minorEastAsia" w:cs="Arial Unicode MS"/>
          </w:rPr>
          <w:delText xml:space="preserve">  </w:delText>
        </w:r>
      </w:del>
      <w:ins w:id="108" w:author="조희진" w:date="2024-07-16T14:51:00Z" w16du:dateUtc="2024-07-16T05:51:00Z">
        <w:del w:id="109" w:author="이현서" w:date="2024-09-23T04:42:00Z" w16du:dateUtc="2024-09-22T19:42:00Z">
          <w:r w:rsidR="00787A29" w:rsidDel="00345749">
            <w:rPr>
              <w:rFonts w:asciiTheme="minorEastAsia" w:hAnsiTheme="minorEastAsia" w:cs="Arial Unicode MS"/>
            </w:rPr>
            <w:delText xml:space="preserve"> </w:delText>
          </w:r>
        </w:del>
      </w:ins>
      <w:del w:id="110" w:author="이현서" w:date="2024-09-23T04:42:00Z" w16du:dateUtc="2024-09-22T19:42:00Z">
        <w:r w:rsidRPr="00787A29" w:rsidDel="00345749">
          <w:rPr>
            <w:rFonts w:asciiTheme="minorEastAsia" w:hAnsiTheme="minorEastAsia" w:cs="Arial Unicode MS"/>
          </w:rPr>
          <w:delText>출력 장치</w:delText>
        </w:r>
      </w:del>
      <w:del w:id="111" w:author="이현서" w:date="2024-09-23T03:52:00Z" w16du:dateUtc="2024-09-22T18:52:00Z">
        <w:r w:rsidRPr="00787A29" w:rsidDel="00FE0740">
          <w:rPr>
            <w:rFonts w:asciiTheme="minorEastAsia" w:hAnsiTheme="minorEastAsia" w:cs="Arial Unicode MS" w:hint="eastAsia"/>
          </w:rPr>
          <w:delText>를 통해</w:delText>
        </w:r>
      </w:del>
      <w:del w:id="112" w:author="이현서" w:date="2024-09-23T04:42:00Z" w16du:dateUtc="2024-09-22T19:42:00Z">
        <w:r w:rsidRPr="00787A29" w:rsidDel="00345749">
          <w:rPr>
            <w:rFonts w:asciiTheme="minorEastAsia" w:hAnsiTheme="minorEastAsia" w:cs="Arial Unicode MS"/>
          </w:rPr>
          <w:delText xml:space="preserve"> </w:delText>
        </w:r>
      </w:del>
      <w:r w:rsidRPr="00787A29">
        <w:rPr>
          <w:rFonts w:asciiTheme="minorEastAsia" w:hAnsiTheme="minorEastAsia" w:cs="Arial Unicode MS"/>
        </w:rPr>
        <w:t>사용자에게</w:t>
      </w:r>
      <w:del w:id="113" w:author="조희진" w:date="2024-07-16T14:51:00Z" w16du:dateUtc="2024-07-16T05:51:00Z">
        <w:r w:rsidRPr="00787A29" w:rsidDel="00787A29">
          <w:rPr>
            <w:rFonts w:asciiTheme="minorEastAsia" w:hAnsiTheme="minorEastAsia" w:cs="Arial Unicode MS"/>
          </w:rPr>
          <w:delText xml:space="preserve">  </w:delText>
        </w:r>
      </w:del>
      <w:ins w:id="114" w:author="조희진" w:date="2024-07-16T14:51:00Z" w16du:dateUtc="2024-07-16T05:51:00Z">
        <w:r w:rsidR="00787A29">
          <w:rPr>
            <w:rFonts w:asciiTheme="minorEastAsia" w:hAnsiTheme="minorEastAsia" w:cs="Arial Unicode MS"/>
          </w:rPr>
          <w:t xml:space="preserve"> </w:t>
        </w:r>
      </w:ins>
      <w:ins w:id="115" w:author="이현서" w:date="2024-09-23T04:42:00Z" w16du:dateUtc="2024-09-22T19:42:00Z">
        <w:r w:rsidR="00345749">
          <w:rPr>
            <w:rFonts w:asciiTheme="minorEastAsia" w:hAnsiTheme="minorEastAsia" w:cs="Arial Unicode MS" w:hint="eastAsia"/>
          </w:rPr>
          <w:t xml:space="preserve">최종 </w:t>
        </w:r>
        <w:r w:rsidR="00345749" w:rsidRPr="00787A29">
          <w:rPr>
            <w:rFonts w:asciiTheme="minorEastAsia" w:hAnsiTheme="minorEastAsia" w:cs="Arial Unicode MS"/>
          </w:rPr>
          <w:t>결과를</w:t>
        </w:r>
        <w:r w:rsidR="00345749">
          <w:rPr>
            <w:rFonts w:asciiTheme="minorEastAsia" w:hAnsiTheme="minorEastAsia" w:cs="Arial Unicode MS" w:hint="eastAsia"/>
          </w:rPr>
          <w:t xml:space="preserve"> </w:t>
        </w:r>
      </w:ins>
      <w:r w:rsidRPr="00787A29">
        <w:rPr>
          <w:rFonts w:asciiTheme="minorEastAsia" w:hAnsiTheme="minorEastAsia" w:cs="Arial Unicode MS"/>
        </w:rPr>
        <w:t xml:space="preserve">알려줍니다. 이 모든 과정을 </w:t>
      </w:r>
      <w:commentRangeStart w:id="116"/>
      <w:r w:rsidRPr="00787A29">
        <w:rPr>
          <w:rFonts w:asciiTheme="minorEastAsia" w:hAnsiTheme="minorEastAsia" w:cs="Arial Unicode MS"/>
        </w:rPr>
        <w:t>요리사인 CPU(중앙 처리장치)</w:t>
      </w:r>
      <w:commentRangeEnd w:id="116"/>
      <w:r w:rsidR="004E0E4F">
        <w:rPr>
          <w:rStyle w:val="ac"/>
        </w:rPr>
        <w:commentReference w:id="116"/>
      </w:r>
      <w:r w:rsidRPr="00787A29">
        <w:rPr>
          <w:rFonts w:asciiTheme="minorEastAsia" w:hAnsiTheme="minorEastAsia" w:cs="Arial Unicode MS"/>
        </w:rPr>
        <w:t>가 조율합니다.</w:t>
      </w:r>
    </w:p>
    <w:p w14:paraId="75CCA877" w14:textId="5CFEF662" w:rsidR="000C7F50" w:rsidRPr="00787A29" w:rsidRDefault="003C7269">
      <w:pPr>
        <w:rPr>
          <w:rFonts w:asciiTheme="minorEastAsia" w:hAnsiTheme="minorEastAsia"/>
        </w:rPr>
      </w:pPr>
      <w:ins w:id="117" w:author="조희진" w:date="2024-07-16T15:58:00Z" w16du:dateUtc="2024-07-16T06:58:00Z">
        <w:r w:rsidRPr="003C7269">
          <w:rPr>
            <w:rFonts w:asciiTheme="minorEastAsia" w:hAnsiTheme="minorEastAsia"/>
            <w:noProof/>
          </w:rPr>
          <w:drawing>
            <wp:inline distT="0" distB="0" distL="0" distR="0" wp14:anchorId="3C3EFFF1" wp14:editId="609461FA">
              <wp:extent cx="3482035" cy="2050532"/>
              <wp:effectExtent l="0" t="0" r="4445" b="6985"/>
              <wp:docPr id="2111685161" name="그림 1" descr="만화 영화, 스케치, 사람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85161" name="그림 1" descr="만화 영화, 스케치, 사람이(가) 표시된 사진&#10;&#10;자동 생성된 설명"/>
                      <pic:cNvPicPr/>
                    </pic:nvPicPr>
                    <pic:blipFill>
                      <a:blip r:embed="rId12"/>
                      <a:stretch>
                        <a:fillRect/>
                      </a:stretch>
                    </pic:blipFill>
                    <pic:spPr>
                      <a:xfrm>
                        <a:off x="0" y="0"/>
                        <a:ext cx="3488259" cy="2054197"/>
                      </a:xfrm>
                      <a:prstGeom prst="rect">
                        <a:avLst/>
                      </a:prstGeom>
                    </pic:spPr>
                  </pic:pic>
                </a:graphicData>
              </a:graphic>
            </wp:inline>
          </w:drawing>
        </w:r>
      </w:ins>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C7F50" w:rsidRPr="00787A29" w14:paraId="5E6116B4" w14:textId="77777777">
        <w:tc>
          <w:tcPr>
            <w:tcW w:w="4680" w:type="dxa"/>
            <w:shd w:val="clear" w:color="auto" w:fill="auto"/>
            <w:tcMar>
              <w:top w:w="100" w:type="dxa"/>
              <w:left w:w="100" w:type="dxa"/>
              <w:bottom w:w="100" w:type="dxa"/>
              <w:right w:w="100" w:type="dxa"/>
            </w:tcMar>
          </w:tcPr>
          <w:p w14:paraId="4767D08C"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요리기계</w:t>
            </w:r>
          </w:p>
        </w:tc>
        <w:tc>
          <w:tcPr>
            <w:tcW w:w="4680" w:type="dxa"/>
            <w:shd w:val="clear" w:color="auto" w:fill="auto"/>
            <w:tcMar>
              <w:top w:w="100" w:type="dxa"/>
              <w:left w:w="100" w:type="dxa"/>
              <w:bottom w:w="100" w:type="dxa"/>
              <w:right w:w="100" w:type="dxa"/>
            </w:tcMar>
          </w:tcPr>
          <w:p w14:paraId="74B85350"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컴퓨터 프로그램</w:t>
            </w:r>
          </w:p>
        </w:tc>
      </w:tr>
      <w:tr w:rsidR="000C7F50" w:rsidRPr="00787A29" w14:paraId="2E0C3003" w14:textId="77777777">
        <w:tc>
          <w:tcPr>
            <w:tcW w:w="4680" w:type="dxa"/>
            <w:shd w:val="clear" w:color="auto" w:fill="auto"/>
            <w:tcMar>
              <w:top w:w="100" w:type="dxa"/>
              <w:left w:w="100" w:type="dxa"/>
              <w:bottom w:w="100" w:type="dxa"/>
              <w:right w:w="100" w:type="dxa"/>
            </w:tcMar>
          </w:tcPr>
          <w:p w14:paraId="4DB0CDEF"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요리 재료</w:t>
            </w:r>
          </w:p>
        </w:tc>
        <w:tc>
          <w:tcPr>
            <w:tcW w:w="4680" w:type="dxa"/>
            <w:shd w:val="clear" w:color="auto" w:fill="auto"/>
            <w:tcMar>
              <w:top w:w="100" w:type="dxa"/>
              <w:left w:w="100" w:type="dxa"/>
              <w:bottom w:w="100" w:type="dxa"/>
              <w:right w:w="100" w:type="dxa"/>
            </w:tcMar>
          </w:tcPr>
          <w:p w14:paraId="12D91BCD"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입력 데이터</w:t>
            </w:r>
          </w:p>
        </w:tc>
      </w:tr>
      <w:tr w:rsidR="000C7F50" w:rsidRPr="00787A29" w14:paraId="633B7CBE" w14:textId="77777777">
        <w:tc>
          <w:tcPr>
            <w:tcW w:w="4680" w:type="dxa"/>
            <w:shd w:val="clear" w:color="auto" w:fill="auto"/>
            <w:tcMar>
              <w:top w:w="100" w:type="dxa"/>
              <w:left w:w="100" w:type="dxa"/>
              <w:bottom w:w="100" w:type="dxa"/>
              <w:right w:w="100" w:type="dxa"/>
            </w:tcMar>
          </w:tcPr>
          <w:p w14:paraId="249AA0D5"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요리 레시피</w:t>
            </w:r>
          </w:p>
        </w:tc>
        <w:tc>
          <w:tcPr>
            <w:tcW w:w="4680" w:type="dxa"/>
            <w:shd w:val="clear" w:color="auto" w:fill="auto"/>
            <w:tcMar>
              <w:top w:w="100" w:type="dxa"/>
              <w:left w:w="100" w:type="dxa"/>
              <w:bottom w:w="100" w:type="dxa"/>
              <w:right w:w="100" w:type="dxa"/>
            </w:tcMar>
          </w:tcPr>
          <w:p w14:paraId="5B18D8A1"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프로그램</w:t>
            </w:r>
          </w:p>
        </w:tc>
      </w:tr>
      <w:tr w:rsidR="000C7F50" w:rsidRPr="00787A29" w14:paraId="2D53A36D" w14:textId="77777777">
        <w:tc>
          <w:tcPr>
            <w:tcW w:w="4680" w:type="dxa"/>
            <w:shd w:val="clear" w:color="auto" w:fill="auto"/>
            <w:tcMar>
              <w:top w:w="100" w:type="dxa"/>
              <w:left w:w="100" w:type="dxa"/>
              <w:bottom w:w="100" w:type="dxa"/>
              <w:right w:w="100" w:type="dxa"/>
            </w:tcMar>
          </w:tcPr>
          <w:p w14:paraId="7C2D6035"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주방</w:t>
            </w:r>
          </w:p>
        </w:tc>
        <w:tc>
          <w:tcPr>
            <w:tcW w:w="4680" w:type="dxa"/>
            <w:shd w:val="clear" w:color="auto" w:fill="auto"/>
            <w:tcMar>
              <w:top w:w="100" w:type="dxa"/>
              <w:left w:w="100" w:type="dxa"/>
              <w:bottom w:w="100" w:type="dxa"/>
              <w:right w:w="100" w:type="dxa"/>
            </w:tcMar>
          </w:tcPr>
          <w:p w14:paraId="73D0D3A0"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메모리</w:t>
            </w:r>
          </w:p>
        </w:tc>
      </w:tr>
      <w:tr w:rsidR="000C7F50" w:rsidRPr="00787A29" w14:paraId="41B431F5" w14:textId="77777777">
        <w:tc>
          <w:tcPr>
            <w:tcW w:w="4680" w:type="dxa"/>
            <w:shd w:val="clear" w:color="auto" w:fill="auto"/>
            <w:tcMar>
              <w:top w:w="100" w:type="dxa"/>
              <w:left w:w="100" w:type="dxa"/>
              <w:bottom w:w="100" w:type="dxa"/>
              <w:right w:w="100" w:type="dxa"/>
            </w:tcMar>
          </w:tcPr>
          <w:p w14:paraId="7CB161A3"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요리사의 손</w:t>
            </w:r>
          </w:p>
        </w:tc>
        <w:tc>
          <w:tcPr>
            <w:tcW w:w="4680" w:type="dxa"/>
            <w:shd w:val="clear" w:color="auto" w:fill="auto"/>
            <w:tcMar>
              <w:top w:w="100" w:type="dxa"/>
              <w:left w:w="100" w:type="dxa"/>
              <w:bottom w:w="100" w:type="dxa"/>
              <w:right w:w="100" w:type="dxa"/>
            </w:tcMar>
          </w:tcPr>
          <w:p w14:paraId="3BFBB0A3"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산술/연산 장치</w:t>
            </w:r>
          </w:p>
        </w:tc>
      </w:tr>
      <w:tr w:rsidR="000C7F50" w:rsidRPr="00787A29" w14:paraId="11F9F117" w14:textId="77777777">
        <w:tc>
          <w:tcPr>
            <w:tcW w:w="4680" w:type="dxa"/>
            <w:shd w:val="clear" w:color="auto" w:fill="auto"/>
            <w:tcMar>
              <w:top w:w="100" w:type="dxa"/>
              <w:left w:w="100" w:type="dxa"/>
              <w:bottom w:w="100" w:type="dxa"/>
              <w:right w:w="100" w:type="dxa"/>
            </w:tcMar>
          </w:tcPr>
          <w:p w14:paraId="38ED6E8D"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완성된 요리</w:t>
            </w:r>
          </w:p>
        </w:tc>
        <w:tc>
          <w:tcPr>
            <w:tcW w:w="4680" w:type="dxa"/>
            <w:shd w:val="clear" w:color="auto" w:fill="auto"/>
            <w:tcMar>
              <w:top w:w="100" w:type="dxa"/>
              <w:left w:w="100" w:type="dxa"/>
              <w:bottom w:w="100" w:type="dxa"/>
              <w:right w:w="100" w:type="dxa"/>
            </w:tcMar>
          </w:tcPr>
          <w:p w14:paraId="07B6FC4E"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출력 데이터</w:t>
            </w:r>
          </w:p>
        </w:tc>
      </w:tr>
    </w:tbl>
    <w:p w14:paraId="3CA2AE09" w14:textId="77777777" w:rsidR="000C7F50" w:rsidDel="00FC3D90" w:rsidRDefault="000C7F50">
      <w:pPr>
        <w:rPr>
          <w:del w:id="118" w:author="조희진" w:date="2024-07-16T14:52:00Z" w16du:dateUtc="2024-07-16T05:52:00Z"/>
          <w:rFonts w:asciiTheme="minorEastAsia" w:hAnsiTheme="minorEastAsia"/>
        </w:rPr>
      </w:pPr>
    </w:p>
    <w:p w14:paraId="192BD491" w14:textId="77777777" w:rsidR="00FC3D90" w:rsidRPr="00787A29" w:rsidRDefault="00FC3D90">
      <w:pPr>
        <w:rPr>
          <w:ins w:id="119" w:author="이현서" w:date="2024-09-23T03:46:00Z" w16du:dateUtc="2024-09-22T18:46:00Z"/>
          <w:rFonts w:asciiTheme="minorEastAsia" w:hAnsiTheme="minorEastAsia"/>
        </w:rPr>
      </w:pPr>
    </w:p>
    <w:p w14:paraId="7C130C13" w14:textId="0F6BC779" w:rsidR="00FC3D90" w:rsidRPr="00787A29" w:rsidRDefault="00FE0740" w:rsidP="00FC3D90">
      <w:pPr>
        <w:rPr>
          <w:ins w:id="120" w:author="이현서" w:date="2024-09-23T03:46:00Z" w16du:dateUtc="2024-09-22T18:46:00Z"/>
          <w:rFonts w:asciiTheme="minorEastAsia" w:hAnsiTheme="minorEastAsia"/>
        </w:rPr>
      </w:pPr>
      <w:ins w:id="121" w:author="이현서" w:date="2024-09-23T03:54:00Z" w16du:dateUtc="2024-09-22T18:54:00Z">
        <w:r>
          <w:rPr>
            <w:rFonts w:asciiTheme="minorEastAsia" w:hAnsiTheme="minorEastAsia" w:cs="Arial Unicode MS" w:hint="eastAsia"/>
          </w:rPr>
          <w:t xml:space="preserve">현대 범용 컴퓨터는 </w:t>
        </w:r>
      </w:ins>
      <w:ins w:id="122" w:author="이현서" w:date="2024-09-23T04:43:00Z" w16du:dateUtc="2024-09-22T19:43:00Z">
        <w:r w:rsidR="00513DD0">
          <w:rPr>
            <w:rFonts w:asciiTheme="minorEastAsia" w:hAnsiTheme="minorEastAsia" w:cs="Arial Unicode MS" w:hint="eastAsia"/>
          </w:rPr>
          <w:t xml:space="preserve">다양한 </w:t>
        </w:r>
      </w:ins>
      <w:ins w:id="123" w:author="이현서" w:date="2024-09-23T03:53:00Z" w16du:dateUtc="2024-09-22T18:53:00Z">
        <w:r>
          <w:rPr>
            <w:rFonts w:asciiTheme="minorEastAsia" w:hAnsiTheme="minorEastAsia" w:cs="Arial Unicode MS" w:hint="eastAsia"/>
          </w:rPr>
          <w:t>목적</w:t>
        </w:r>
      </w:ins>
      <w:ins w:id="124" w:author="이현서" w:date="2024-09-23T04:43:00Z" w16du:dateUtc="2024-09-22T19:43:00Z">
        <w:r w:rsidR="00513DD0">
          <w:rPr>
            <w:rFonts w:asciiTheme="minorEastAsia" w:hAnsiTheme="minorEastAsia" w:cs="Arial Unicode MS" w:hint="eastAsia"/>
          </w:rPr>
          <w:t xml:space="preserve">의 작업을 수행하기 위하여 </w:t>
        </w:r>
      </w:ins>
      <w:ins w:id="125" w:author="이현서" w:date="2024-09-23T03:46:00Z" w16du:dateUtc="2024-09-22T18:46:00Z">
        <w:r w:rsidR="00FC3D90" w:rsidRPr="00787A29">
          <w:rPr>
            <w:rFonts w:asciiTheme="minorEastAsia" w:hAnsiTheme="minorEastAsia" w:cs="Arial Unicode MS"/>
          </w:rPr>
          <w:t>다음 그림과 같이 5개의 구성</w:t>
        </w:r>
        <w:r w:rsidR="00FC3D90">
          <w:rPr>
            <w:rFonts w:asciiTheme="minorEastAsia" w:hAnsiTheme="minorEastAsia" w:cs="Arial Unicode MS" w:hint="eastAsia"/>
          </w:rPr>
          <w:t xml:space="preserve"> </w:t>
        </w:r>
        <w:r w:rsidR="00FC3D90" w:rsidRPr="00787A29">
          <w:rPr>
            <w:rFonts w:asciiTheme="minorEastAsia" w:hAnsiTheme="minorEastAsia" w:cs="Arial Unicode MS"/>
          </w:rPr>
          <w:t>요소로 이루어져 있습니다. 이 구조를</w:t>
        </w:r>
        <w:r w:rsidR="00FC3D90">
          <w:rPr>
            <w:rFonts w:asciiTheme="minorEastAsia" w:hAnsiTheme="minorEastAsia" w:cs="Arial Unicode MS" w:hint="eastAsia"/>
          </w:rPr>
          <w:t xml:space="preserve"> 제시한 사람의 이름을 따서</w:t>
        </w:r>
        <w:r w:rsidR="00FC3D90" w:rsidRPr="00787A29">
          <w:rPr>
            <w:rFonts w:asciiTheme="minorEastAsia" w:hAnsiTheme="minorEastAsia" w:cs="Arial Unicode MS"/>
          </w:rPr>
          <w:t xml:space="preserve"> 폰 노이만 구조라고 부릅니다</w:t>
        </w:r>
        <w:commentRangeStart w:id="126"/>
        <w:commentRangeStart w:id="127"/>
        <w:r w:rsidR="00FC3D90" w:rsidRPr="00787A29">
          <w:rPr>
            <w:rFonts w:asciiTheme="minorEastAsia" w:hAnsiTheme="minorEastAsia" w:cs="Arial Unicode MS"/>
          </w:rPr>
          <w:t>. 폰 노이만</w:t>
        </w:r>
        <w:r w:rsidR="00FC3D90" w:rsidRPr="004B6D02">
          <w:rPr>
            <w:rStyle w:val="aff8"/>
            <w:rFonts w:hint="eastAsia"/>
          </w:rPr>
          <w:t>Von Neumann</w:t>
        </w:r>
        <w:r w:rsidR="00FC3D90" w:rsidRPr="00787A29">
          <w:rPr>
            <w:rFonts w:asciiTheme="minorEastAsia" w:hAnsiTheme="minorEastAsia" w:cs="Arial Unicode MS"/>
          </w:rPr>
          <w:t>은 프로그램으로 동작하는 현대</w:t>
        </w:r>
        <w:r w:rsidR="00FC3D90">
          <w:rPr>
            <w:rFonts w:asciiTheme="minorEastAsia" w:hAnsiTheme="minorEastAsia" w:cs="Arial Unicode MS" w:hint="eastAsia"/>
          </w:rPr>
          <w:t xml:space="preserve"> </w:t>
        </w:r>
        <w:r w:rsidR="00FC3D90" w:rsidRPr="00787A29">
          <w:rPr>
            <w:rFonts w:asciiTheme="minorEastAsia" w:hAnsiTheme="minorEastAsia" w:cs="Arial Unicode MS"/>
          </w:rPr>
          <w:t>컴퓨터의 기본 개념을 설계한 과학자로 일컬어집니다.</w:t>
        </w:r>
        <w:commentRangeEnd w:id="126"/>
        <w:r w:rsidR="00FC3D90">
          <w:rPr>
            <w:rStyle w:val="ac"/>
          </w:rPr>
          <w:commentReference w:id="126"/>
        </w:r>
        <w:commentRangeEnd w:id="127"/>
        <w:r w:rsidR="00FC3D90">
          <w:rPr>
            <w:rStyle w:val="ac"/>
          </w:rPr>
          <w:commentReference w:id="127"/>
        </w:r>
      </w:ins>
    </w:p>
    <w:p w14:paraId="01C32706" w14:textId="77777777" w:rsidR="00FC3D90" w:rsidRPr="00787A29" w:rsidRDefault="00FC3D90" w:rsidP="00FC3D90">
      <w:pPr>
        <w:rPr>
          <w:ins w:id="128" w:author="이현서" w:date="2024-09-23T03:46:00Z" w16du:dateUtc="2024-09-22T18:46:00Z"/>
          <w:rFonts w:asciiTheme="minorEastAsia" w:hAnsiTheme="minorEastAsia"/>
        </w:rPr>
      </w:pPr>
      <w:ins w:id="129" w:author="이현서" w:date="2024-09-23T03:46:00Z" w16du:dateUtc="2024-09-22T18:46:00Z">
        <w:r w:rsidRPr="00787A29">
          <w:rPr>
            <w:rFonts w:asciiTheme="minorEastAsia" w:hAnsiTheme="minorEastAsia"/>
            <w:noProof/>
          </w:rPr>
          <w:lastRenderedPageBreak/>
          <w:drawing>
            <wp:inline distT="114300" distB="114300" distL="114300" distR="114300" wp14:anchorId="6BF6F7E6" wp14:editId="503F98A1">
              <wp:extent cx="4743450" cy="3571875"/>
              <wp:effectExtent l="0" t="0" r="0" b="0"/>
              <wp:docPr id="819617785" name="image1.png" descr="스케치, 텍스트, 그림, 라인 아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819617785" name="image1.png" descr="스케치, 텍스트, 그림, 라인 아트이(가) 표시된 사진&#10;&#10;자동 생성된 설명"/>
                      <pic:cNvPicPr preferRelativeResize="0"/>
                    </pic:nvPicPr>
                    <pic:blipFill>
                      <a:blip r:embed="rId11"/>
                      <a:srcRect/>
                      <a:stretch>
                        <a:fillRect/>
                      </a:stretch>
                    </pic:blipFill>
                    <pic:spPr>
                      <a:xfrm>
                        <a:off x="0" y="0"/>
                        <a:ext cx="4743450" cy="3571875"/>
                      </a:xfrm>
                      <a:prstGeom prst="rect">
                        <a:avLst/>
                      </a:prstGeom>
                      <a:ln/>
                    </pic:spPr>
                  </pic:pic>
                </a:graphicData>
              </a:graphic>
            </wp:inline>
          </w:drawing>
        </w:r>
      </w:ins>
    </w:p>
    <w:p w14:paraId="36BCB6DF" w14:textId="77777777" w:rsidR="00FC3D90" w:rsidRPr="00787A29" w:rsidRDefault="00FC3D90" w:rsidP="00FC3D90">
      <w:pPr>
        <w:pStyle w:val="af6"/>
        <w:rPr>
          <w:ins w:id="130" w:author="이현서" w:date="2024-09-23T03:46:00Z" w16du:dateUtc="2024-09-22T18:46:00Z"/>
        </w:rPr>
      </w:pPr>
      <w:ins w:id="131" w:author="이현서" w:date="2024-09-23T03:46:00Z" w16du:dateUtc="2024-09-22T18:46:00Z">
        <w:r w:rsidRPr="00787A29">
          <w:t>그림</w:t>
        </w:r>
        <w:r w:rsidRPr="00787A29">
          <w:t xml:space="preserve"> 1.1 </w:t>
        </w:r>
        <w:r w:rsidRPr="00787A29">
          <w:t>폰</w:t>
        </w:r>
        <w:r w:rsidRPr="00787A29">
          <w:t xml:space="preserve"> </w:t>
        </w:r>
        <w:r w:rsidRPr="00787A29">
          <w:t>노이만</w:t>
        </w:r>
        <w:r w:rsidRPr="00787A29">
          <w:t xml:space="preserve"> </w:t>
        </w:r>
        <w:r w:rsidRPr="00787A29">
          <w:t>구조</w:t>
        </w:r>
      </w:ins>
    </w:p>
    <w:p w14:paraId="00C04A81" w14:textId="77777777" w:rsidR="00FC3D90" w:rsidRDefault="00FC3D90" w:rsidP="00FC3D90">
      <w:pPr>
        <w:rPr>
          <w:ins w:id="132" w:author="이현서" w:date="2024-09-23T03:54:00Z" w16du:dateUtc="2024-09-22T18:54:00Z"/>
          <w:rFonts w:asciiTheme="minorEastAsia" w:hAnsiTheme="minorEastAsia"/>
        </w:rPr>
      </w:pPr>
      <w:ins w:id="133" w:author="이현서" w:date="2024-09-23T03:46:00Z" w16du:dateUtc="2024-09-22T18:46:00Z">
        <w:r w:rsidRPr="00787A29">
          <w:rPr>
            <w:rFonts w:asciiTheme="minorEastAsia" w:hAnsiTheme="minorEastAsia" w:cs="Arial Unicode MS"/>
          </w:rPr>
          <w:t>(출처</w:t>
        </w:r>
        <w:r>
          <w:fldChar w:fldCharType="begin"/>
        </w:r>
        <w:r>
          <w:instrText>HYPERLINK "https://joone.net/2016/11/15/%ec%95%a8%eb%9f%b0-%ed%8a%9c%eb%a7%81%ea%b3%bc-%ed%8f%b0%eb%85%b8%ec%9d%b4%eb%a7%8c/" \h</w:instrText>
        </w:r>
        <w:r>
          <w:fldChar w:fldCharType="separate"/>
        </w:r>
        <w:r w:rsidRPr="00787A29">
          <w:rPr>
            <w:rFonts w:asciiTheme="minorEastAsia" w:hAnsiTheme="minorEastAsia"/>
            <w:color w:val="1155CC"/>
            <w:u w:val="single"/>
          </w:rPr>
          <w:t>https://joone.net/2016/11/15/%ec%95%a8%eb%9f%b0-%ed%8a%9c%eb%a7%81%ea%b3%bc-%ed%8f%b0%eb%85%b8%ec%9d%b4%eb%a7%8c/</w:t>
        </w:r>
        <w:r>
          <w:rPr>
            <w:rFonts w:asciiTheme="minorEastAsia" w:hAnsiTheme="minorEastAsia"/>
            <w:color w:val="1155CC"/>
            <w:u w:val="single"/>
          </w:rPr>
          <w:fldChar w:fldCharType="end"/>
        </w:r>
        <w:r w:rsidRPr="00787A29">
          <w:rPr>
            <w:rFonts w:asciiTheme="minorEastAsia" w:hAnsiTheme="minorEastAsia"/>
          </w:rPr>
          <w:t>)</w:t>
        </w:r>
      </w:ins>
    </w:p>
    <w:p w14:paraId="36F16758" w14:textId="77777777" w:rsidR="00FE0740" w:rsidRDefault="00FE0740" w:rsidP="00FC3D90">
      <w:pPr>
        <w:rPr>
          <w:ins w:id="134" w:author="이현서" w:date="2024-09-23T03:54:00Z" w16du:dateUtc="2024-09-22T18:54:00Z"/>
          <w:rFonts w:asciiTheme="minorEastAsia" w:hAnsiTheme="minorEastAsia"/>
        </w:rPr>
      </w:pPr>
    </w:p>
    <w:p w14:paraId="6A245A4D" w14:textId="4C0D9C3B" w:rsidR="00FE0740" w:rsidRDefault="00FE0740" w:rsidP="00FC3D90">
      <w:pPr>
        <w:rPr>
          <w:ins w:id="135" w:author="이현서" w:date="2024-09-23T04:01:00Z" w16du:dateUtc="2024-09-22T19:01:00Z"/>
          <w:rFonts w:asciiTheme="minorEastAsia" w:hAnsiTheme="minorEastAsia"/>
        </w:rPr>
      </w:pPr>
      <w:ins w:id="136" w:author="이현서" w:date="2024-09-23T03:55:00Z" w16du:dateUtc="2024-09-22T18:55:00Z">
        <w:r>
          <w:rPr>
            <w:rFonts w:asciiTheme="minorEastAsia" w:hAnsiTheme="minorEastAsia" w:hint="eastAsia"/>
          </w:rPr>
          <w:t>폰 노이만 구조에서 가장 중요한 역할을 맡고 있는 것이 바로</w:t>
        </w:r>
      </w:ins>
      <w:ins w:id="137" w:author="이현서" w:date="2024-09-23T04:43:00Z" w16du:dateUtc="2024-09-22T19:43:00Z">
        <w:r w:rsidR="00513DD0">
          <w:rPr>
            <w:rFonts w:asciiTheme="minorEastAsia" w:hAnsiTheme="minorEastAsia" w:hint="eastAsia"/>
          </w:rPr>
          <w:t xml:space="preserve"> </w:t>
        </w:r>
      </w:ins>
      <w:ins w:id="138" w:author="이현서" w:date="2024-09-23T03:55:00Z" w16du:dateUtc="2024-09-22T18:55:00Z">
        <w:r>
          <w:rPr>
            <w:rFonts w:asciiTheme="minorEastAsia" w:hAnsiTheme="minorEastAsia" w:hint="eastAsia"/>
          </w:rPr>
          <w:t>중앙 처리 장치</w:t>
        </w:r>
      </w:ins>
      <w:ins w:id="139" w:author="이현서" w:date="2024-09-23T04:43:00Z" w16du:dateUtc="2024-09-22T19:43:00Z">
        <w:r w:rsidR="00513DD0">
          <w:rPr>
            <w:rFonts w:asciiTheme="minorEastAsia" w:hAnsiTheme="minorEastAsia" w:hint="eastAsia"/>
          </w:rPr>
          <w:t>, 즉 CPU</w:t>
        </w:r>
      </w:ins>
      <w:ins w:id="140" w:author="이현서" w:date="2024-09-23T03:55:00Z" w16du:dateUtc="2024-09-22T18:55:00Z">
        <w:r>
          <w:rPr>
            <w:rFonts w:asciiTheme="minorEastAsia" w:hAnsiTheme="minorEastAsia" w:hint="eastAsia"/>
          </w:rPr>
          <w:t xml:space="preserve">입니다. CPU는 </w:t>
        </w:r>
      </w:ins>
      <w:ins w:id="141" w:author="이현서" w:date="2024-09-23T03:56:00Z" w16du:dateUtc="2024-09-22T18:56:00Z">
        <w:r>
          <w:rPr>
            <w:rFonts w:asciiTheme="minorEastAsia" w:hAnsiTheme="minorEastAsia" w:hint="eastAsia"/>
          </w:rPr>
          <w:t>메모리에 저장해둔 데이터와 프로그램</w:t>
        </w:r>
      </w:ins>
      <w:ins w:id="142" w:author="이현서" w:date="2024-09-23T04:43:00Z" w16du:dateUtc="2024-09-22T19:43:00Z">
        <w:r w:rsidR="00513DD0">
          <w:rPr>
            <w:rFonts w:asciiTheme="minorEastAsia" w:hAnsiTheme="minorEastAsia" w:hint="eastAsia"/>
          </w:rPr>
          <w:t xml:space="preserve"> 코드를</w:t>
        </w:r>
      </w:ins>
      <w:ins w:id="143" w:author="이현서" w:date="2024-09-23T03:56:00Z" w16du:dateUtc="2024-09-22T18:56:00Z">
        <w:r>
          <w:rPr>
            <w:rFonts w:asciiTheme="minorEastAsia" w:hAnsiTheme="minorEastAsia" w:hint="eastAsia"/>
          </w:rPr>
          <w:t xml:space="preserve"> </w:t>
        </w:r>
      </w:ins>
      <w:ins w:id="144" w:author="이현서" w:date="2024-09-23T04:44:00Z" w16du:dateUtc="2024-09-22T19:44:00Z">
        <w:r w:rsidR="00513DD0">
          <w:rPr>
            <w:rFonts w:asciiTheme="minorEastAsia" w:hAnsiTheme="minorEastAsia" w:hint="eastAsia"/>
          </w:rPr>
          <w:t>다루며</w:t>
        </w:r>
      </w:ins>
      <w:ins w:id="145" w:author="이현서" w:date="2024-09-23T03:56:00Z" w16du:dateUtc="2024-09-22T18:56:00Z">
        <w:r>
          <w:rPr>
            <w:rFonts w:asciiTheme="minorEastAsia" w:hAnsiTheme="minorEastAsia" w:hint="eastAsia"/>
          </w:rPr>
          <w:t>, 입력 장치를 통해 데이터를 받고, 출력 장치를 통해 데이터</w:t>
        </w:r>
      </w:ins>
      <w:ins w:id="146" w:author="이현서" w:date="2024-09-23T03:57:00Z" w16du:dateUtc="2024-09-22T18:57:00Z">
        <w:r>
          <w:rPr>
            <w:rFonts w:asciiTheme="minorEastAsia" w:hAnsiTheme="minorEastAsia" w:hint="eastAsia"/>
          </w:rPr>
          <w:t xml:space="preserve">를 내보냅니다. </w:t>
        </w:r>
      </w:ins>
      <w:ins w:id="147" w:author="이현서" w:date="2024-09-23T03:58:00Z" w16du:dateUtc="2024-09-22T18:58:00Z">
        <w:r>
          <w:rPr>
            <w:rFonts w:asciiTheme="minorEastAsia" w:hAnsiTheme="minorEastAsia" w:hint="eastAsia"/>
          </w:rPr>
          <w:t xml:space="preserve">이와 같은 개념이 정립되면서 </w:t>
        </w:r>
      </w:ins>
      <w:ins w:id="148" w:author="이현서" w:date="2024-09-23T04:44:00Z" w16du:dateUtc="2024-09-22T19:44:00Z">
        <w:r w:rsidR="00513DD0">
          <w:rPr>
            <w:rFonts w:asciiTheme="minorEastAsia" w:hAnsiTheme="minorEastAsia" w:hint="eastAsia"/>
          </w:rPr>
          <w:t xml:space="preserve">컴퓨터는 </w:t>
        </w:r>
      </w:ins>
      <w:ins w:id="149" w:author="이현서" w:date="2024-09-23T03:58:00Z" w16du:dateUtc="2024-09-22T18:58:00Z">
        <w:r>
          <w:rPr>
            <w:rFonts w:asciiTheme="minorEastAsia" w:hAnsiTheme="minorEastAsia" w:hint="eastAsia"/>
          </w:rPr>
          <w:t xml:space="preserve">특정 목적을 위한 전용 </w:t>
        </w:r>
      </w:ins>
      <w:ins w:id="150" w:author="이현서" w:date="2024-09-23T04:44:00Z" w16du:dateUtc="2024-09-22T19:44:00Z">
        <w:r w:rsidR="00513DD0">
          <w:rPr>
            <w:rFonts w:asciiTheme="minorEastAsia" w:hAnsiTheme="minorEastAsia" w:hint="eastAsia"/>
          </w:rPr>
          <w:t>계산기</w:t>
        </w:r>
      </w:ins>
      <w:ins w:id="151" w:author="이현서" w:date="2024-09-23T03:58:00Z" w16du:dateUtc="2024-09-22T18:58:00Z">
        <w:r>
          <w:rPr>
            <w:rFonts w:asciiTheme="minorEastAsia" w:hAnsiTheme="minorEastAsia" w:hint="eastAsia"/>
          </w:rPr>
          <w:t>에서 여러 목적으로 사용</w:t>
        </w:r>
      </w:ins>
      <w:ins w:id="152" w:author="이현서" w:date="2024-09-23T04:44:00Z" w16du:dateUtc="2024-09-22T19:44:00Z">
        <w:r w:rsidR="00513DD0">
          <w:rPr>
            <w:rFonts w:asciiTheme="minorEastAsia" w:hAnsiTheme="minorEastAsia" w:hint="eastAsia"/>
          </w:rPr>
          <w:t xml:space="preserve"> 가능한 </w:t>
        </w:r>
      </w:ins>
      <w:ins w:id="153" w:author="이현서" w:date="2024-09-23T03:58:00Z" w16du:dateUtc="2024-09-22T18:58:00Z">
        <w:r>
          <w:rPr>
            <w:rFonts w:asciiTheme="minorEastAsia" w:hAnsiTheme="minorEastAsia" w:hint="eastAsia"/>
          </w:rPr>
          <w:t xml:space="preserve">범용 </w:t>
        </w:r>
      </w:ins>
      <w:ins w:id="154" w:author="이현서" w:date="2024-09-23T03:59:00Z" w16du:dateUtc="2024-09-22T18:59:00Z">
        <w:r>
          <w:rPr>
            <w:rFonts w:asciiTheme="minorEastAsia" w:hAnsiTheme="minorEastAsia" w:hint="eastAsia"/>
          </w:rPr>
          <w:t xml:space="preserve">연산 </w:t>
        </w:r>
      </w:ins>
      <w:ins w:id="155" w:author="이현서" w:date="2024-09-23T03:58:00Z" w16du:dateUtc="2024-09-22T18:58:00Z">
        <w:r>
          <w:rPr>
            <w:rFonts w:asciiTheme="minorEastAsia" w:hAnsiTheme="minorEastAsia" w:hint="eastAsia"/>
          </w:rPr>
          <w:t>장치</w:t>
        </w:r>
      </w:ins>
      <w:ins w:id="156" w:author="이현서" w:date="2024-09-23T03:59:00Z" w16du:dateUtc="2024-09-22T18:59:00Z">
        <w:r>
          <w:rPr>
            <w:rFonts w:asciiTheme="minorEastAsia" w:hAnsiTheme="minorEastAsia" w:hint="eastAsia"/>
          </w:rPr>
          <w:t>로</w:t>
        </w:r>
      </w:ins>
      <w:ins w:id="157" w:author="이현서" w:date="2024-09-23T04:44:00Z" w16du:dateUtc="2024-09-22T19:44:00Z">
        <w:r w:rsidR="00513DD0">
          <w:rPr>
            <w:rFonts w:asciiTheme="minorEastAsia" w:hAnsiTheme="minorEastAsia" w:hint="eastAsia"/>
          </w:rPr>
          <w:t xml:space="preserve"> </w:t>
        </w:r>
      </w:ins>
      <w:ins w:id="158" w:author="이현서" w:date="2024-09-23T03:58:00Z" w16du:dateUtc="2024-09-22T18:58:00Z">
        <w:r>
          <w:rPr>
            <w:rFonts w:asciiTheme="minorEastAsia" w:hAnsiTheme="minorEastAsia" w:hint="eastAsia"/>
          </w:rPr>
          <w:t>거듭나게 되었습니다.</w:t>
        </w:r>
      </w:ins>
    </w:p>
    <w:p w14:paraId="7C162C43" w14:textId="77777777" w:rsidR="00513DD0" w:rsidRDefault="003D57E7" w:rsidP="00FC3D90">
      <w:pPr>
        <w:rPr>
          <w:ins w:id="159" w:author="이현서" w:date="2024-09-23T04:47:00Z" w16du:dateUtc="2024-09-22T19:47:00Z"/>
          <w:rFonts w:asciiTheme="minorEastAsia" w:hAnsiTheme="minorEastAsia"/>
        </w:rPr>
      </w:pPr>
      <w:ins w:id="160" w:author="이현서" w:date="2024-09-23T04:01:00Z" w16du:dateUtc="2024-09-22T19:01:00Z">
        <w:r>
          <w:rPr>
            <w:rFonts w:asciiTheme="minorEastAsia" w:hAnsiTheme="minorEastAsia" w:hint="eastAsia"/>
          </w:rPr>
          <w:t>CPU의 내부</w:t>
        </w:r>
      </w:ins>
      <w:ins w:id="161" w:author="이현서" w:date="2024-09-23T04:45:00Z" w16du:dateUtc="2024-09-22T19:45:00Z">
        <w:r w:rsidR="00513DD0">
          <w:rPr>
            <w:rFonts w:asciiTheme="minorEastAsia" w:hAnsiTheme="minorEastAsia" w:hint="eastAsia"/>
          </w:rPr>
          <w:t xml:space="preserve">를 </w:t>
        </w:r>
      </w:ins>
      <w:ins w:id="162" w:author="이현서" w:date="2024-09-23T04:02:00Z" w16du:dateUtc="2024-09-22T19:02:00Z">
        <w:r>
          <w:rPr>
            <w:rFonts w:asciiTheme="minorEastAsia" w:hAnsiTheme="minorEastAsia" w:hint="eastAsia"/>
          </w:rPr>
          <w:t>자세히 들여다 보면</w:t>
        </w:r>
      </w:ins>
      <w:ins w:id="163" w:author="이현서" w:date="2024-09-23T04:46:00Z" w16du:dateUtc="2024-09-22T19:46:00Z">
        <w:r w:rsidR="00513DD0">
          <w:rPr>
            <w:rFonts w:asciiTheme="minorEastAsia" w:hAnsiTheme="minorEastAsia" w:hint="eastAsia"/>
          </w:rPr>
          <w:t xml:space="preserve"> </w:t>
        </w:r>
      </w:ins>
      <w:ins w:id="164" w:author="이현서" w:date="2024-09-23T04:02:00Z" w16du:dateUtc="2024-09-22T19:02:00Z">
        <w:r>
          <w:rPr>
            <w:rFonts w:asciiTheme="minorEastAsia" w:hAnsiTheme="minorEastAsia" w:hint="eastAsia"/>
          </w:rPr>
          <w:t>산술</w:t>
        </w:r>
      </w:ins>
      <w:ins w:id="165" w:author="이현서" w:date="2024-09-23T04:04:00Z" w16du:dateUtc="2024-09-22T19:04:00Z">
        <w:r>
          <w:rPr>
            <w:rFonts w:asciiTheme="minorEastAsia" w:hAnsiTheme="minorEastAsia" w:hint="eastAsia"/>
          </w:rPr>
          <w:t>/</w:t>
        </w:r>
      </w:ins>
      <w:ins w:id="166" w:author="이현서" w:date="2024-09-23T04:02:00Z" w16du:dateUtc="2024-09-22T19:02:00Z">
        <w:r>
          <w:rPr>
            <w:rFonts w:asciiTheme="minorEastAsia" w:hAnsiTheme="minorEastAsia" w:hint="eastAsia"/>
          </w:rPr>
          <w:t>논리장치</w:t>
        </w:r>
        <w:r w:rsidRPr="00513DD0">
          <w:rPr>
            <w:rStyle w:val="aff8"/>
            <w:rPrChange w:id="167" w:author="이현서" w:date="2024-09-23T04:46:00Z" w16du:dateUtc="2024-09-22T19:46:00Z">
              <w:rPr>
                <w:rFonts w:asciiTheme="minorEastAsia" w:hAnsiTheme="minorEastAsia"/>
              </w:rPr>
            </w:rPrChange>
          </w:rPr>
          <w:t>ALU</w:t>
        </w:r>
        <w:r>
          <w:rPr>
            <w:rFonts w:asciiTheme="minorEastAsia" w:hAnsiTheme="minorEastAsia" w:hint="eastAsia"/>
          </w:rPr>
          <w:t xml:space="preserve">, 레지스터, </w:t>
        </w:r>
      </w:ins>
      <w:ins w:id="168" w:author="이현서" w:date="2024-09-23T04:03:00Z" w16du:dateUtc="2024-09-22T19:03:00Z">
        <w:r>
          <w:rPr>
            <w:rFonts w:asciiTheme="minorEastAsia" w:hAnsiTheme="minorEastAsia" w:hint="eastAsia"/>
          </w:rPr>
          <w:t xml:space="preserve">제어 장치로 이루어 집니다. </w:t>
        </w:r>
      </w:ins>
      <w:ins w:id="169" w:author="이현서" w:date="2024-09-23T04:46:00Z" w16du:dateUtc="2024-09-22T19:46:00Z">
        <w:r w:rsidR="00513DD0">
          <w:rPr>
            <w:rFonts w:asciiTheme="minorEastAsia" w:hAnsiTheme="minorEastAsia" w:hint="eastAsia"/>
          </w:rPr>
          <w:t xml:space="preserve">폰 노이만 구조의 축소판처럼 느껴집니다. </w:t>
        </w:r>
      </w:ins>
    </w:p>
    <w:p w14:paraId="71050121" w14:textId="4A8F7206" w:rsidR="00513DD0" w:rsidRDefault="003D57E7" w:rsidP="00FC3D90">
      <w:pPr>
        <w:rPr>
          <w:ins w:id="170" w:author="이현서" w:date="2024-09-23T04:47:00Z" w16du:dateUtc="2024-09-22T19:47:00Z"/>
          <w:rFonts w:asciiTheme="minorEastAsia" w:hAnsiTheme="minorEastAsia"/>
        </w:rPr>
      </w:pPr>
      <w:ins w:id="171" w:author="이현서" w:date="2024-09-23T04:04:00Z" w16du:dateUtc="2024-09-22T19:04:00Z">
        <w:r>
          <w:rPr>
            <w:rFonts w:asciiTheme="minorEastAsia" w:hAnsiTheme="minorEastAsia" w:hint="eastAsia"/>
          </w:rPr>
          <w:t>산술/논리장치는 비트</w:t>
        </w:r>
      </w:ins>
      <w:ins w:id="172" w:author="이현서" w:date="2024-09-23T04:46:00Z" w16du:dateUtc="2024-09-22T19:46:00Z">
        <w:r w:rsidR="00513DD0">
          <w:rPr>
            <w:rFonts w:asciiTheme="minorEastAsia" w:hAnsiTheme="minorEastAsia" w:hint="eastAsia"/>
          </w:rPr>
          <w:t xml:space="preserve"> 수준에서</w:t>
        </w:r>
      </w:ins>
      <w:ins w:id="173" w:author="이현서" w:date="2024-09-23T04:04:00Z" w16du:dateUtc="2024-09-22T19:04:00Z">
        <w:r>
          <w:rPr>
            <w:rFonts w:asciiTheme="minorEastAsia" w:hAnsiTheme="minorEastAsia" w:hint="eastAsia"/>
          </w:rPr>
          <w:t xml:space="preserve"> </w:t>
        </w:r>
      </w:ins>
      <w:ins w:id="174" w:author="이현서" w:date="2024-09-23T04:05:00Z" w16du:dateUtc="2024-09-22T19:05:00Z">
        <w:r>
          <w:rPr>
            <w:rFonts w:asciiTheme="minorEastAsia" w:hAnsiTheme="minorEastAsia" w:hint="eastAsia"/>
          </w:rPr>
          <w:t xml:space="preserve">산술 연산이나 논리 연산을 수행합니다. </w:t>
        </w:r>
      </w:ins>
      <w:ins w:id="175" w:author="이현서" w:date="2024-09-23T04:47:00Z" w16du:dateUtc="2024-09-22T19:47:00Z">
        <w:r w:rsidR="00513DD0">
          <w:rPr>
            <w:rFonts w:asciiTheme="minorEastAsia" w:hAnsiTheme="minorEastAsia" w:hint="eastAsia"/>
          </w:rPr>
          <w:t xml:space="preserve">즉, </w:t>
        </w:r>
      </w:ins>
      <w:ins w:id="176" w:author="이현서" w:date="2024-09-23T04:05:00Z" w16du:dateUtc="2024-09-22T19:05:00Z">
        <w:r>
          <w:rPr>
            <w:rFonts w:asciiTheme="minorEastAsia" w:hAnsiTheme="minorEastAsia" w:hint="eastAsia"/>
          </w:rPr>
          <w:t>두 값을 더하</w:t>
        </w:r>
      </w:ins>
      <w:ins w:id="177" w:author="이현서" w:date="2024-09-23T04:47:00Z" w16du:dateUtc="2024-09-22T19:47:00Z">
        <w:r w:rsidR="00513DD0">
          <w:rPr>
            <w:rFonts w:asciiTheme="minorEastAsia" w:hAnsiTheme="minorEastAsia" w:hint="eastAsia"/>
          </w:rPr>
          <w:t xml:space="preserve">는 것과 같은 수치 계산이나 </w:t>
        </w:r>
      </w:ins>
      <w:ins w:id="178" w:author="이현서" w:date="2024-09-23T04:05:00Z" w16du:dateUtc="2024-09-22T19:05:00Z">
        <w:r>
          <w:rPr>
            <w:rFonts w:asciiTheme="minorEastAsia" w:hAnsiTheme="minorEastAsia" w:hint="eastAsia"/>
          </w:rPr>
          <w:t xml:space="preserve">데이터 비트를 조작합니다. </w:t>
        </w:r>
      </w:ins>
    </w:p>
    <w:p w14:paraId="2D36746C" w14:textId="7C9903E2" w:rsidR="003D57E7" w:rsidRDefault="003D57E7" w:rsidP="00FC3D90">
      <w:pPr>
        <w:rPr>
          <w:ins w:id="179" w:author="이현서" w:date="2024-09-23T04:48:00Z" w16du:dateUtc="2024-09-22T19:48:00Z"/>
          <w:rFonts w:asciiTheme="minorEastAsia" w:hAnsiTheme="minorEastAsia"/>
        </w:rPr>
      </w:pPr>
      <w:ins w:id="180" w:author="이현서" w:date="2024-09-23T04:05:00Z" w16du:dateUtc="2024-09-22T19:05:00Z">
        <w:r>
          <w:rPr>
            <w:rFonts w:asciiTheme="minorEastAsia" w:hAnsiTheme="minorEastAsia" w:hint="eastAsia"/>
          </w:rPr>
          <w:t xml:space="preserve">레지스터는 계산 </w:t>
        </w:r>
      </w:ins>
      <w:ins w:id="181" w:author="이현서" w:date="2024-09-23T04:06:00Z" w16du:dateUtc="2024-09-22T19:06:00Z">
        <w:r>
          <w:rPr>
            <w:rFonts w:asciiTheme="minorEastAsia" w:hAnsiTheme="minorEastAsia" w:hint="eastAsia"/>
          </w:rPr>
          <w:t xml:space="preserve">성능을 빠르게 수행할 수 있도록 필요한 데이터를 고속으로 주고받을 수 있게 해주는 장치입니다. </w:t>
        </w:r>
      </w:ins>
      <w:ins w:id="182" w:author="이현서" w:date="2024-09-23T04:47:00Z" w16du:dateUtc="2024-09-22T19:47:00Z">
        <w:r w:rsidR="00513DD0">
          <w:rPr>
            <w:rFonts w:asciiTheme="minorEastAsia" w:hAnsiTheme="minorEastAsia" w:hint="eastAsia"/>
          </w:rPr>
          <w:t xml:space="preserve">RAM </w:t>
        </w:r>
      </w:ins>
      <w:ins w:id="183" w:author="이현서" w:date="2024-09-23T04:06:00Z" w16du:dateUtc="2024-09-22T19:06:00Z">
        <w:r>
          <w:rPr>
            <w:rFonts w:asciiTheme="minorEastAsia" w:hAnsiTheme="minorEastAsia" w:hint="eastAsia"/>
          </w:rPr>
          <w:t>메모리에서 데이터를 꺼내오는 것</w:t>
        </w:r>
      </w:ins>
      <w:ins w:id="184" w:author="이현서" w:date="2024-09-23T04:47:00Z" w16du:dateUtc="2024-09-22T19:47:00Z">
        <w:r w:rsidR="00513DD0">
          <w:rPr>
            <w:rFonts w:asciiTheme="minorEastAsia" w:hAnsiTheme="minorEastAsia" w:hint="eastAsia"/>
          </w:rPr>
          <w:t>도</w:t>
        </w:r>
      </w:ins>
      <w:ins w:id="185" w:author="이현서" w:date="2024-09-23T04:06:00Z" w16du:dateUtc="2024-09-22T19:06:00Z">
        <w:r>
          <w:rPr>
            <w:rFonts w:asciiTheme="minorEastAsia" w:hAnsiTheme="minorEastAsia" w:hint="eastAsia"/>
          </w:rPr>
          <w:t xml:space="preserve"> CPU</w:t>
        </w:r>
      </w:ins>
      <w:ins w:id="186" w:author="이현서" w:date="2024-09-23T04:47:00Z" w16du:dateUtc="2024-09-22T19:47:00Z">
        <w:r w:rsidR="00513DD0">
          <w:rPr>
            <w:rFonts w:asciiTheme="minorEastAsia" w:hAnsiTheme="minorEastAsia" w:hint="eastAsia"/>
          </w:rPr>
          <w:t xml:space="preserve"> </w:t>
        </w:r>
      </w:ins>
      <w:ins w:id="187" w:author="이현서" w:date="2024-09-23T04:07:00Z" w16du:dateUtc="2024-09-22T19:07:00Z">
        <w:r>
          <w:rPr>
            <w:rFonts w:asciiTheme="minorEastAsia" w:hAnsiTheme="minorEastAsia" w:hint="eastAsia"/>
          </w:rPr>
          <w:t>입장에서는 느린 작업이기</w:t>
        </w:r>
      </w:ins>
      <w:ins w:id="188" w:author="이현서" w:date="2024-09-23T04:47:00Z" w16du:dateUtc="2024-09-22T19:47:00Z">
        <w:r w:rsidR="00513DD0">
          <w:rPr>
            <w:rFonts w:asciiTheme="minorEastAsia" w:hAnsiTheme="minorEastAsia" w:hint="eastAsia"/>
          </w:rPr>
          <w:t xml:space="preserve"> </w:t>
        </w:r>
      </w:ins>
      <w:ins w:id="189" w:author="이현서" w:date="2024-09-23T04:48:00Z" w16du:dateUtc="2024-09-22T19:48:00Z">
        <w:r w:rsidR="00513DD0">
          <w:rPr>
            <w:rFonts w:asciiTheme="minorEastAsia" w:hAnsiTheme="minorEastAsia" w:hint="eastAsia"/>
          </w:rPr>
          <w:t>때문</w:t>
        </w:r>
      </w:ins>
      <w:ins w:id="190" w:author="이현서" w:date="2024-09-23T04:07:00Z" w16du:dateUtc="2024-09-22T19:07:00Z">
        <w:r>
          <w:rPr>
            <w:rFonts w:asciiTheme="minorEastAsia" w:hAnsiTheme="minorEastAsia" w:hint="eastAsia"/>
          </w:rPr>
          <w:t xml:space="preserve">에, </w:t>
        </w:r>
      </w:ins>
      <w:ins w:id="191" w:author="이현서" w:date="2024-09-23T04:48:00Z" w16du:dateUtc="2024-09-22T19:48:00Z">
        <w:r w:rsidR="00513DD0">
          <w:rPr>
            <w:rFonts w:asciiTheme="minorEastAsia" w:hAnsiTheme="minorEastAsia" w:hint="eastAsia"/>
          </w:rPr>
          <w:t>산술/논리</w:t>
        </w:r>
      </w:ins>
      <w:ins w:id="192" w:author="이현서" w:date="2024-09-23T04:07:00Z" w16du:dateUtc="2024-09-22T19:07:00Z">
        <w:r>
          <w:rPr>
            <w:rFonts w:asciiTheme="minorEastAsia" w:hAnsiTheme="minorEastAsia" w:hint="eastAsia"/>
          </w:rPr>
          <w:t xml:space="preserve"> 장치 옆에 고속의 메모리 장치를 둔 것입니다. 여러 용도의 레지스터가 존재하는데, 단기 기억을 담당하는 </w:t>
        </w:r>
        <w:r>
          <w:rPr>
            <w:rFonts w:asciiTheme="minorEastAsia" w:hAnsiTheme="minorEastAsia" w:hint="eastAsia"/>
          </w:rPr>
          <w:lastRenderedPageBreak/>
          <w:t>데이터 레지스터</w:t>
        </w:r>
      </w:ins>
      <w:ins w:id="193" w:author="이현서" w:date="2024-09-23T04:09:00Z" w16du:dateUtc="2024-09-22T19:09:00Z">
        <w:r w:rsidRPr="00513DD0">
          <w:rPr>
            <w:rStyle w:val="aff8"/>
            <w:rPrChange w:id="194" w:author="이현서" w:date="2024-09-23T04:48:00Z" w16du:dateUtc="2024-09-22T19:48:00Z">
              <w:rPr>
                <w:rFonts w:asciiTheme="minorEastAsia" w:hAnsiTheme="minorEastAsia"/>
              </w:rPr>
            </w:rPrChange>
          </w:rPr>
          <w:t>data register</w:t>
        </w:r>
      </w:ins>
      <w:ins w:id="195" w:author="이현서" w:date="2024-09-23T04:07:00Z" w16du:dateUtc="2024-09-22T19:07:00Z">
        <w:r>
          <w:rPr>
            <w:rFonts w:asciiTheme="minorEastAsia" w:hAnsiTheme="minorEastAsia" w:hint="eastAsia"/>
          </w:rPr>
          <w:t xml:space="preserve">, </w:t>
        </w:r>
      </w:ins>
      <w:ins w:id="196" w:author="이현서" w:date="2024-09-23T04:08:00Z" w16du:dateUtc="2024-09-22T19:08:00Z">
        <w:r>
          <w:rPr>
            <w:rFonts w:asciiTheme="minorEastAsia" w:hAnsiTheme="minorEastAsia" w:hint="eastAsia"/>
          </w:rPr>
          <w:t>각 CPU의 연산마다 접근할 메모리 주소를 알려주는 주소 지정 레지스터</w:t>
        </w:r>
        <w:r w:rsidRPr="00513DD0">
          <w:rPr>
            <w:rStyle w:val="aff8"/>
            <w:rPrChange w:id="197" w:author="이현서" w:date="2024-09-23T04:48:00Z" w16du:dateUtc="2024-09-22T19:48:00Z">
              <w:rPr>
                <w:rFonts w:asciiTheme="minorEastAsia" w:hAnsiTheme="minorEastAsia"/>
              </w:rPr>
            </w:rPrChange>
          </w:rPr>
          <w:t>ad</w:t>
        </w:r>
      </w:ins>
      <w:ins w:id="198" w:author="이현서" w:date="2024-09-23T04:09:00Z" w16du:dateUtc="2024-09-22T19:09:00Z">
        <w:r w:rsidRPr="00513DD0">
          <w:rPr>
            <w:rStyle w:val="aff8"/>
            <w:rPrChange w:id="199" w:author="이현서" w:date="2024-09-23T04:48:00Z" w16du:dateUtc="2024-09-22T19:48:00Z">
              <w:rPr>
                <w:rFonts w:asciiTheme="minorEastAsia" w:hAnsiTheme="minorEastAsia"/>
              </w:rPr>
            </w:rPrChange>
          </w:rPr>
          <w:t>dressing register</w:t>
        </w:r>
      </w:ins>
      <w:ins w:id="200" w:author="이현서" w:date="2024-09-23T04:08:00Z" w16du:dateUtc="2024-09-22T19:08:00Z">
        <w:r>
          <w:rPr>
            <w:rFonts w:asciiTheme="minorEastAsia" w:hAnsiTheme="minorEastAsia" w:hint="eastAsia"/>
          </w:rPr>
          <w:t>, 다음 실행할 명령을 기억하는 프로그램 계수기 레지스터</w:t>
        </w:r>
      </w:ins>
      <w:ins w:id="201" w:author="이현서" w:date="2024-09-23T04:09:00Z" w16du:dateUtc="2024-09-22T19:09:00Z">
        <w:r w:rsidRPr="00513DD0">
          <w:rPr>
            <w:rStyle w:val="aff8"/>
            <w:rPrChange w:id="202" w:author="이현서" w:date="2024-09-23T04:48:00Z" w16du:dateUtc="2024-09-22T19:48:00Z">
              <w:rPr>
                <w:rFonts w:asciiTheme="minorEastAsia" w:hAnsiTheme="minorEastAsia"/>
              </w:rPr>
            </w:rPrChange>
          </w:rPr>
          <w:t>program counter register</w:t>
        </w:r>
      </w:ins>
      <w:ins w:id="203" w:author="이현서" w:date="2024-09-23T04:08:00Z" w16du:dateUtc="2024-09-22T19:08:00Z">
        <w:r>
          <w:rPr>
            <w:rFonts w:asciiTheme="minorEastAsia" w:hAnsiTheme="minorEastAsia" w:hint="eastAsia"/>
          </w:rPr>
          <w:t xml:space="preserve"> 등이 있습니다.</w:t>
        </w:r>
      </w:ins>
    </w:p>
    <w:p w14:paraId="3B216CC7" w14:textId="65E0FBAE" w:rsidR="00513DD0" w:rsidRDefault="00513DD0" w:rsidP="00FC3D90">
      <w:pPr>
        <w:rPr>
          <w:ins w:id="204" w:author="이현서" w:date="2024-09-23T04:52:00Z" w16du:dateUtc="2024-09-22T19:52:00Z"/>
          <w:rFonts w:asciiTheme="minorEastAsia" w:hAnsiTheme="minorEastAsia"/>
        </w:rPr>
      </w:pPr>
      <w:ins w:id="205" w:author="이현서" w:date="2024-09-23T04:49:00Z" w16du:dateUtc="2024-09-22T19:49:00Z">
        <w:r>
          <w:rPr>
            <w:rFonts w:asciiTheme="minorEastAsia" w:hAnsiTheme="minorEastAsia" w:hint="eastAsia"/>
          </w:rPr>
          <w:t>제어장치는 CPU에 정의된 고유의 코드 집합</w:t>
        </w:r>
      </w:ins>
      <w:ins w:id="206" w:author="이현서" w:date="2024-09-23T04:50:00Z" w16du:dateUtc="2024-09-22T19:50:00Z">
        <w:r w:rsidR="00F75769">
          <w:rPr>
            <w:rFonts w:asciiTheme="minorEastAsia" w:hAnsiTheme="minorEastAsia" w:hint="eastAsia"/>
          </w:rPr>
          <w:t>에 따라</w:t>
        </w:r>
      </w:ins>
      <w:ins w:id="207" w:author="이현서" w:date="2024-09-23T04:49:00Z" w16du:dateUtc="2024-09-22T19:49:00Z">
        <w:r>
          <w:rPr>
            <w:rFonts w:asciiTheme="minorEastAsia" w:hAnsiTheme="minorEastAsia" w:hint="eastAsia"/>
          </w:rPr>
          <w:t xml:space="preserve"> </w:t>
        </w:r>
      </w:ins>
      <w:ins w:id="208" w:author="이현서" w:date="2024-09-23T04:50:00Z" w16du:dateUtc="2024-09-22T19:50:00Z">
        <w:r>
          <w:rPr>
            <w:rFonts w:asciiTheme="minorEastAsia" w:hAnsiTheme="minorEastAsia" w:hint="eastAsia"/>
          </w:rPr>
          <w:t xml:space="preserve">ALU, 레지스터, 메모리에서 어떤 명령을 실행해야 하는지를 </w:t>
        </w:r>
      </w:ins>
      <w:ins w:id="209" w:author="이현서" w:date="2024-09-23T04:51:00Z" w16du:dateUtc="2024-09-22T19:51:00Z">
        <w:r w:rsidR="00F75769">
          <w:rPr>
            <w:rFonts w:asciiTheme="minorEastAsia" w:hAnsiTheme="minorEastAsia" w:hint="eastAsia"/>
          </w:rPr>
          <w:t>결정합니다. 보통 명령어를 메모리에서 가져와서</w:t>
        </w:r>
      </w:ins>
      <w:ins w:id="210" w:author="이현서" w:date="2024-09-23T04:52:00Z" w16du:dateUtc="2024-09-22T19:52:00Z">
        <w:r w:rsidR="00F75769" w:rsidRPr="00F75769">
          <w:rPr>
            <w:rStyle w:val="aff8"/>
            <w:rPrChange w:id="211" w:author="이현서" w:date="2024-09-23T04:53:00Z" w16du:dateUtc="2024-09-22T19:53:00Z">
              <w:rPr>
                <w:rFonts w:asciiTheme="minorEastAsia" w:hAnsiTheme="minorEastAsia"/>
              </w:rPr>
            </w:rPrChange>
          </w:rPr>
          <w:t>fetch</w:t>
        </w:r>
      </w:ins>
      <w:ins w:id="212" w:author="이현서" w:date="2024-09-23T04:53:00Z" w16du:dateUtc="2024-09-22T19:53:00Z">
        <w:r w:rsidR="00F75769" w:rsidRPr="00C33745">
          <w:rPr>
            <w:rPrChange w:id="213" w:author="이현서" w:date="2024-09-23T05:15:00Z" w16du:dateUtc="2024-09-22T20:15:00Z">
              <w:rPr>
                <w:rStyle w:val="aff8"/>
              </w:rPr>
            </w:rPrChange>
          </w:rPr>
          <w:t xml:space="preserve"> </w:t>
        </w:r>
      </w:ins>
      <w:ins w:id="214" w:author="이현서" w:date="2024-09-23T04:51:00Z" w16du:dateUtc="2024-09-22T19:51:00Z">
        <w:r w:rsidR="00F75769">
          <w:rPr>
            <w:rFonts w:asciiTheme="minorEastAsia" w:hAnsiTheme="minorEastAsia" w:hint="eastAsia"/>
          </w:rPr>
          <w:t>해석한 후</w:t>
        </w:r>
      </w:ins>
      <w:ins w:id="215" w:author="이현서" w:date="2024-09-23T04:52:00Z" w16du:dateUtc="2024-09-22T19:52:00Z">
        <w:r w:rsidR="00F75769" w:rsidRPr="00F75769">
          <w:rPr>
            <w:rStyle w:val="aff8"/>
            <w:rPrChange w:id="216" w:author="이현서" w:date="2024-09-23T04:53:00Z" w16du:dateUtc="2024-09-22T19:53:00Z">
              <w:rPr>
                <w:rFonts w:asciiTheme="minorEastAsia" w:hAnsiTheme="minorEastAsia"/>
              </w:rPr>
            </w:rPrChange>
          </w:rPr>
          <w:t>decode</w:t>
        </w:r>
      </w:ins>
      <w:ins w:id="217" w:author="이현서" w:date="2024-09-23T04:51:00Z" w16du:dateUtc="2024-09-22T19:51:00Z">
        <w:r w:rsidR="00F75769">
          <w:rPr>
            <w:rFonts w:asciiTheme="minorEastAsia" w:hAnsiTheme="minorEastAsia" w:hint="eastAsia"/>
          </w:rPr>
          <w:t xml:space="preserve"> 실행</w:t>
        </w:r>
      </w:ins>
      <w:ins w:id="218" w:author="이현서" w:date="2024-09-23T04:52:00Z" w16du:dateUtc="2024-09-22T19:52:00Z">
        <w:r w:rsidR="00F75769" w:rsidRPr="00F75769">
          <w:rPr>
            <w:rStyle w:val="aff8"/>
            <w:rPrChange w:id="219" w:author="이현서" w:date="2024-09-23T04:53:00Z" w16du:dateUtc="2024-09-22T19:53:00Z">
              <w:rPr>
                <w:rFonts w:asciiTheme="minorEastAsia" w:hAnsiTheme="minorEastAsia"/>
              </w:rPr>
            </w:rPrChange>
          </w:rPr>
          <w:t>ex</w:t>
        </w:r>
      </w:ins>
      <w:ins w:id="220" w:author="이현서" w:date="2024-09-23T04:53:00Z" w16du:dateUtc="2024-09-22T19:53:00Z">
        <w:r w:rsidR="00F75769" w:rsidRPr="00F75769">
          <w:rPr>
            <w:rStyle w:val="aff8"/>
            <w:rPrChange w:id="221" w:author="이현서" w:date="2024-09-23T04:53:00Z" w16du:dateUtc="2024-09-22T19:53:00Z">
              <w:rPr>
                <w:rFonts w:asciiTheme="minorEastAsia" w:hAnsiTheme="minorEastAsia"/>
              </w:rPr>
            </w:rPrChange>
          </w:rPr>
          <w:t>ecute</w:t>
        </w:r>
      </w:ins>
      <w:ins w:id="222" w:author="이현서" w:date="2024-09-23T04:51:00Z" w16du:dateUtc="2024-09-22T19:51:00Z">
        <w:r w:rsidR="00F75769">
          <w:rPr>
            <w:rFonts w:asciiTheme="minorEastAsia" w:hAnsiTheme="minorEastAsia" w:hint="eastAsia"/>
          </w:rPr>
          <w:t>하는 과정을 끊임없이 반복한다고 볼 수 있습니다.</w:t>
        </w:r>
      </w:ins>
      <w:ins w:id="223" w:author="이현서" w:date="2024-09-23T04:53:00Z" w16du:dateUtc="2024-09-22T19:53:00Z">
        <w:r w:rsidR="00F75769">
          <w:rPr>
            <w:rFonts w:asciiTheme="minorEastAsia" w:hAnsiTheme="minorEastAsia" w:hint="eastAsia"/>
          </w:rPr>
          <w:t xml:space="preserve"> </w:t>
        </w:r>
      </w:ins>
    </w:p>
    <w:p w14:paraId="47FB6F54" w14:textId="77777777" w:rsidR="000C7F50" w:rsidRPr="00787A29" w:rsidDel="00787A29" w:rsidRDefault="000C7F50">
      <w:pPr>
        <w:rPr>
          <w:del w:id="224" w:author="조희진" w:date="2024-07-16T14:52:00Z" w16du:dateUtc="2024-07-16T05:52:00Z"/>
          <w:rFonts w:asciiTheme="minorEastAsia" w:hAnsiTheme="minorEastAsia"/>
        </w:rPr>
      </w:pPr>
    </w:p>
    <w:p w14:paraId="615E1C74" w14:textId="77777777" w:rsidR="00787A29" w:rsidRDefault="00787A29">
      <w:pPr>
        <w:rPr>
          <w:ins w:id="225" w:author="조희진" w:date="2024-07-16T14:52:00Z" w16du:dateUtc="2024-07-16T05:52:00Z"/>
          <w:rFonts w:asciiTheme="minorEastAsia" w:hAnsiTheme="minorEastAsia"/>
        </w:rPr>
      </w:pPr>
    </w:p>
    <w:p w14:paraId="13EABE1D" w14:textId="77777777" w:rsidR="000C7F50" w:rsidRPr="00787A29" w:rsidRDefault="00000000">
      <w:pPr>
        <w:pStyle w:val="2"/>
        <w:rPr>
          <w:rFonts w:asciiTheme="minorEastAsia" w:eastAsiaTheme="minorEastAsia" w:hAnsiTheme="minorEastAsia"/>
        </w:rPr>
      </w:pPr>
      <w:r w:rsidRPr="00787A29">
        <w:rPr>
          <w:rFonts w:asciiTheme="minorEastAsia" w:eastAsiaTheme="minorEastAsia" w:hAnsiTheme="minorEastAsia" w:cs="Arial Unicode MS"/>
        </w:rPr>
        <w:t>1-2 프로그래밍 언어의 등장</w:t>
      </w:r>
    </w:p>
    <w:p w14:paraId="021C89CE" w14:textId="4A735799" w:rsidR="008F5465" w:rsidRDefault="008F5465">
      <w:pPr>
        <w:pStyle w:val="3"/>
        <w:pPrChange w:id="226" w:author="이현서" w:date="2024-09-23T04:53:00Z" w16du:dateUtc="2024-09-22T19:53:00Z">
          <w:pPr/>
        </w:pPrChange>
      </w:pPr>
      <w:r>
        <w:rPr>
          <w:rFonts w:hint="eastAsia"/>
        </w:rPr>
        <w:t>기계어</w:t>
      </w:r>
    </w:p>
    <w:p w14:paraId="2F8C14C9" w14:textId="4988BEE6" w:rsidR="000C7F50" w:rsidRPr="00787A29" w:rsidRDefault="00000000">
      <w:pPr>
        <w:rPr>
          <w:rFonts w:asciiTheme="minorEastAsia" w:hAnsiTheme="minorEastAsia"/>
        </w:rPr>
      </w:pPr>
      <w:r w:rsidRPr="00787A29">
        <w:rPr>
          <w:rFonts w:asciiTheme="minorEastAsia" w:hAnsiTheme="minorEastAsia" w:cs="Arial Unicode MS"/>
        </w:rPr>
        <w:t>컴퓨터는 어떤 작업</w:t>
      </w:r>
      <w:ins w:id="227" w:author="이현서" w:date="2024-09-23T04:53:00Z" w16du:dateUtc="2024-09-22T19:53:00Z">
        <w:r w:rsidR="00F75769">
          <w:rPr>
            <w:rFonts w:asciiTheme="minorEastAsia" w:hAnsiTheme="minorEastAsia" w:cs="Arial Unicode MS" w:hint="eastAsia"/>
          </w:rPr>
          <w:t>이든</w:t>
        </w:r>
      </w:ins>
      <w:del w:id="228" w:author="이현서" w:date="2024-09-23T04:53:00Z" w16du:dateUtc="2024-09-22T19:53:00Z">
        <w:r w:rsidRPr="00787A29" w:rsidDel="00F75769">
          <w:rPr>
            <w:rFonts w:asciiTheme="minorEastAsia" w:hAnsiTheme="minorEastAsia" w:cs="Arial Unicode MS"/>
          </w:rPr>
          <w:delText>을</w:delText>
        </w:r>
      </w:del>
      <w:r w:rsidRPr="00787A29">
        <w:rPr>
          <w:rFonts w:asciiTheme="minorEastAsia" w:hAnsiTheme="minorEastAsia" w:cs="Arial Unicode MS"/>
        </w:rPr>
        <w:t xml:space="preserve"> 불평 없이 아주 빠른 속도로 반복해서 수행</w:t>
      </w:r>
      <w:ins w:id="229" w:author="이현서" w:date="2024-09-23T03:01:00Z" w16du:dateUtc="2024-09-22T18:01:00Z">
        <w:r w:rsidR="00D20971">
          <w:rPr>
            <w:rFonts w:asciiTheme="minorEastAsia" w:hAnsiTheme="minorEastAsia" w:cs="Arial Unicode MS" w:hint="eastAsia"/>
          </w:rPr>
          <w:t>합니다.</w:t>
        </w:r>
        <w:r w:rsidR="00D20971" w:rsidRPr="00787A29" w:rsidDel="00D20971">
          <w:rPr>
            <w:rFonts w:asciiTheme="minorEastAsia" w:hAnsiTheme="minorEastAsia" w:cs="Arial Unicode MS"/>
          </w:rPr>
          <w:t xml:space="preserve"> </w:t>
        </w:r>
      </w:ins>
      <w:commentRangeStart w:id="230"/>
      <w:commentRangeStart w:id="231"/>
      <w:commentRangeEnd w:id="230"/>
      <w:r w:rsidR="003C7269">
        <w:rPr>
          <w:rStyle w:val="ac"/>
        </w:rPr>
        <w:commentReference w:id="230"/>
      </w:r>
      <w:commentRangeEnd w:id="231"/>
      <w:r w:rsidR="008F5465">
        <w:rPr>
          <w:rStyle w:val="ac"/>
        </w:rPr>
        <w:commentReference w:id="231"/>
      </w:r>
      <w:del w:id="232" w:author="이현서" w:date="2024-09-23T04:54:00Z" w16du:dateUtc="2024-09-22T19:54:00Z">
        <w:r w:rsidRPr="00787A29" w:rsidDel="00F75769">
          <w:rPr>
            <w:rFonts w:asciiTheme="minorEastAsia" w:hAnsiTheme="minorEastAsia" w:cs="Arial Unicode MS"/>
          </w:rPr>
          <w:delText xml:space="preserve"> </w:delText>
        </w:r>
      </w:del>
      <w:commentRangeStart w:id="233"/>
      <w:r w:rsidRPr="00787A29">
        <w:rPr>
          <w:rFonts w:asciiTheme="minorEastAsia" w:hAnsiTheme="minorEastAsia" w:cs="Arial Unicode MS"/>
        </w:rPr>
        <w:t>하지만</w:t>
      </w:r>
      <w:commentRangeEnd w:id="233"/>
      <w:r w:rsidR="000D5F2A">
        <w:rPr>
          <w:rStyle w:val="ac"/>
        </w:rPr>
        <w:commentReference w:id="233"/>
      </w:r>
      <w:r w:rsidRPr="00787A29">
        <w:rPr>
          <w:rFonts w:asciiTheme="minorEastAsia" w:hAnsiTheme="minorEastAsia" w:cs="Arial Unicode MS"/>
        </w:rPr>
        <w:t xml:space="preserve"> 컴퓨터를 이루고 있는 각 장치는 0과 1로만 대화를 나눌 수 있습니다. 즉, </w:t>
      </w:r>
      <w:commentRangeStart w:id="234"/>
      <w:r w:rsidRPr="00787A29">
        <w:rPr>
          <w:rFonts w:asciiTheme="minorEastAsia" w:hAnsiTheme="minorEastAsia" w:cs="Arial Unicode MS"/>
        </w:rPr>
        <w:t xml:space="preserve">컴퓨터에 </w:t>
      </w:r>
      <w:commentRangeEnd w:id="234"/>
      <w:r w:rsidR="003C7269">
        <w:rPr>
          <w:rStyle w:val="ac"/>
        </w:rPr>
        <w:commentReference w:id="234"/>
      </w:r>
      <w:r w:rsidRPr="00787A29">
        <w:rPr>
          <w:rFonts w:asciiTheme="minorEastAsia" w:hAnsiTheme="minorEastAsia" w:cs="Arial Unicode MS"/>
        </w:rPr>
        <w:t>알려줄</w:t>
      </w:r>
      <w:ins w:id="235" w:author="이현서" w:date="2024-09-23T04:09:00Z" w16du:dateUtc="2024-09-22T19:09:00Z">
        <w:r w:rsidR="00AE25F4">
          <w:rPr>
            <w:rFonts w:asciiTheme="minorEastAsia" w:hAnsiTheme="minorEastAsia" w:cs="Arial Unicode MS" w:hint="eastAsia"/>
          </w:rPr>
          <w:t xml:space="preserve"> 작업</w:t>
        </w:r>
      </w:ins>
      <w:r w:rsidRPr="00787A29">
        <w:rPr>
          <w:rFonts w:asciiTheme="minorEastAsia" w:hAnsiTheme="minorEastAsia" w:cs="Arial Unicode MS"/>
        </w:rPr>
        <w:t xml:space="preserve"> 레시피는 모두 0과 1로 이루어 집니다. 이 언어를 기계어라고 부릅니다.</w:t>
      </w:r>
    </w:p>
    <w:p w14:paraId="2C0629FA" w14:textId="77777777" w:rsidR="000C7F50" w:rsidRPr="00787A29" w:rsidRDefault="00000000">
      <w:pPr>
        <w:pBdr>
          <w:top w:val="single" w:sz="4" w:space="0" w:color="000000"/>
          <w:left w:val="single" w:sz="4" w:space="0" w:color="000000"/>
          <w:bottom w:val="single" w:sz="4" w:space="0" w:color="000000"/>
          <w:right w:val="single" w:sz="4" w:space="0" w:color="000000"/>
        </w:pBdr>
        <w:rPr>
          <w:rFonts w:asciiTheme="minorEastAsia" w:hAnsiTheme="minorEastAsia"/>
        </w:rPr>
      </w:pPr>
      <w:commentRangeStart w:id="236"/>
      <w:r w:rsidRPr="00787A29">
        <w:rPr>
          <w:rFonts w:asciiTheme="minorEastAsia" w:hAnsiTheme="minorEastAsia"/>
        </w:rPr>
        <w:t>Dr.Ties:</w:t>
      </w:r>
      <w:commentRangeEnd w:id="236"/>
      <w:r w:rsidRPr="00787A29">
        <w:rPr>
          <w:rFonts w:asciiTheme="minorEastAsia" w:hAnsiTheme="minorEastAsia"/>
        </w:rPr>
        <w:commentReference w:id="236"/>
      </w:r>
      <w:r w:rsidRPr="00787A29">
        <w:rPr>
          <w:rFonts w:asciiTheme="minorEastAsia" w:hAnsiTheme="minorEastAsia" w:cs="Arial Unicode MS"/>
        </w:rPr>
        <w:t xml:space="preserve"> 폰 노이만 구조 이전에는 어떤 식으로 프로그래밍을 작성했을까요?</w:t>
      </w:r>
    </w:p>
    <w:p w14:paraId="03853630" w14:textId="77777777" w:rsidR="000C7F50" w:rsidRPr="00787A29" w:rsidRDefault="00000000">
      <w:pPr>
        <w:pBdr>
          <w:top w:val="single" w:sz="4" w:space="0" w:color="000000"/>
          <w:left w:val="single" w:sz="4" w:space="0" w:color="000000"/>
          <w:bottom w:val="single" w:sz="4" w:space="0" w:color="000000"/>
          <w:right w:val="single" w:sz="4" w:space="0" w:color="000000"/>
        </w:pBdr>
        <w:rPr>
          <w:rFonts w:asciiTheme="minorEastAsia" w:hAnsiTheme="minorEastAsia"/>
        </w:rPr>
      </w:pPr>
      <w:r w:rsidRPr="00787A29">
        <w:rPr>
          <w:rFonts w:asciiTheme="minorEastAsia" w:hAnsiTheme="minorEastAsia" w:cs="Arial Unicode MS"/>
        </w:rPr>
        <w:t>힌트: 하드와이어링, 펀치 카드, 기계어?</w:t>
      </w:r>
    </w:p>
    <w:p w14:paraId="287C852A" w14:textId="56D5E052" w:rsidR="000C7F50" w:rsidRDefault="00000000">
      <w:pPr>
        <w:rPr>
          <w:rFonts w:asciiTheme="minorEastAsia" w:hAnsiTheme="minorEastAsia" w:cs="Arial Unicode MS"/>
        </w:rPr>
      </w:pPr>
      <w:r w:rsidRPr="00787A29">
        <w:rPr>
          <w:rFonts w:asciiTheme="minorEastAsia" w:hAnsiTheme="minorEastAsia" w:cs="Arial Unicode MS"/>
        </w:rPr>
        <w:t>사람</w:t>
      </w:r>
      <w:r w:rsidR="000D5F2A">
        <w:rPr>
          <w:rFonts w:asciiTheme="minorEastAsia" w:hAnsiTheme="minorEastAsia" w:cs="Arial Unicode MS" w:hint="eastAsia"/>
        </w:rPr>
        <w:t>이</w:t>
      </w:r>
      <w:r w:rsidRPr="00787A29">
        <w:rPr>
          <w:rFonts w:asciiTheme="minorEastAsia" w:hAnsiTheme="minorEastAsia" w:cs="Arial Unicode MS"/>
        </w:rPr>
        <w:t xml:space="preserve"> 컴퓨터에 일을 </w:t>
      </w:r>
      <w:commentRangeStart w:id="237"/>
      <w:commentRangeStart w:id="238"/>
      <w:r w:rsidRPr="00787A29">
        <w:rPr>
          <w:rFonts w:asciiTheme="minorEastAsia" w:hAnsiTheme="minorEastAsia" w:cs="Arial Unicode MS"/>
        </w:rPr>
        <w:t>시키</w:t>
      </w:r>
      <w:r w:rsidR="000D5F2A">
        <w:rPr>
          <w:rFonts w:asciiTheme="minorEastAsia" w:hAnsiTheme="minorEastAsia" w:cs="Arial Unicode MS" w:hint="eastAsia"/>
        </w:rPr>
        <w:t>려면</w:t>
      </w:r>
      <w:commentRangeEnd w:id="237"/>
      <w:r w:rsidR="000D5F2A">
        <w:rPr>
          <w:rStyle w:val="ac"/>
        </w:rPr>
        <w:commentReference w:id="237"/>
      </w:r>
      <w:commentRangeEnd w:id="238"/>
      <w:r w:rsidR="005D1DCA">
        <w:rPr>
          <w:rStyle w:val="ac"/>
        </w:rPr>
        <w:commentReference w:id="238"/>
      </w:r>
      <w:r w:rsidRPr="00787A29">
        <w:rPr>
          <w:rFonts w:asciiTheme="minorEastAsia" w:hAnsiTheme="minorEastAsia" w:cs="Arial Unicode MS"/>
        </w:rPr>
        <w:t xml:space="preserve"> 기계어를 공부해야만 했습니다. 하지만 0과 1로만 이루어진 기계어는 사람이 이해하기엔 너무 어렵고 불편했습니다.</w:t>
      </w:r>
      <w:ins w:id="239" w:author="조희진" w:date="2024-07-16T16:07:00Z" w16du:dateUtc="2024-07-16T07:07:00Z">
        <w:r w:rsidR="000D5F2A">
          <w:rPr>
            <w:rFonts w:asciiTheme="minorEastAsia" w:hAnsiTheme="minorEastAsia" w:cs="Arial Unicode MS" w:hint="eastAsia"/>
          </w:rPr>
          <w:t xml:space="preserve"> </w:t>
        </w:r>
      </w:ins>
      <w:ins w:id="240" w:author="이현서" w:date="2024-09-23T04:54:00Z" w16du:dateUtc="2024-09-22T19:54:00Z">
        <w:r w:rsidR="00F75769">
          <w:rPr>
            <w:rFonts w:asciiTheme="minorEastAsia" w:hAnsiTheme="minorEastAsia" w:cs="Arial Unicode MS" w:hint="eastAsia"/>
          </w:rPr>
          <w:t>또한 기계마다 0과 1을 사</w:t>
        </w:r>
      </w:ins>
      <w:ins w:id="241" w:author="이현서" w:date="2024-09-23T04:55:00Z" w16du:dateUtc="2024-09-22T19:55:00Z">
        <w:r w:rsidR="00F75769">
          <w:rPr>
            <w:rFonts w:asciiTheme="minorEastAsia" w:hAnsiTheme="minorEastAsia" w:cs="Arial Unicode MS" w:hint="eastAsia"/>
          </w:rPr>
          <w:t xml:space="preserve">용하는 방식이 다릅니다. 그러므로 </w:t>
        </w:r>
      </w:ins>
      <w:r w:rsidRPr="00787A29">
        <w:rPr>
          <w:rFonts w:asciiTheme="minorEastAsia" w:hAnsiTheme="minorEastAsia" w:cs="Arial Unicode MS"/>
        </w:rPr>
        <w:t xml:space="preserve">사람의 의도를 </w:t>
      </w:r>
      <w:ins w:id="242" w:author="이현서" w:date="2024-09-23T04:55:00Z" w16du:dateUtc="2024-09-22T19:55:00Z">
        <w:r w:rsidR="00F75769">
          <w:rPr>
            <w:rFonts w:asciiTheme="minorEastAsia" w:hAnsiTheme="minorEastAsia" w:cs="Arial Unicode MS" w:hint="eastAsia"/>
          </w:rPr>
          <w:t>텍스트 문서로</w:t>
        </w:r>
      </w:ins>
      <w:commentRangeStart w:id="243"/>
      <w:del w:id="244" w:author="이현서" w:date="2024-09-23T04:55:00Z" w16du:dateUtc="2024-09-22T19:55:00Z">
        <w:r w:rsidRPr="00787A29" w:rsidDel="00F75769">
          <w:rPr>
            <w:rFonts w:asciiTheme="minorEastAsia" w:hAnsiTheme="minorEastAsia" w:cs="Arial Unicode MS"/>
          </w:rPr>
          <w:delText>코드로</w:delText>
        </w:r>
      </w:del>
      <w:commentRangeEnd w:id="243"/>
      <w:r w:rsidR="000D5F2A">
        <w:rPr>
          <w:rStyle w:val="ac"/>
        </w:rPr>
        <w:commentReference w:id="243"/>
      </w:r>
      <w:r w:rsidRPr="00787A29">
        <w:rPr>
          <w:rFonts w:asciiTheme="minorEastAsia" w:hAnsiTheme="minorEastAsia" w:cs="Arial Unicode MS"/>
        </w:rPr>
        <w:t xml:space="preserve"> 작성하면 이를 컴퓨터가 알아 들을 수 있는 </w:t>
      </w:r>
      <w:ins w:id="245" w:author="이현서" w:date="2024-09-23T04:00:00Z" w16du:dateUtc="2024-09-22T19:00:00Z">
        <w:r w:rsidR="003D57E7">
          <w:rPr>
            <w:rFonts w:asciiTheme="minorEastAsia" w:hAnsiTheme="minorEastAsia" w:cs="Arial Unicode MS" w:hint="eastAsia"/>
          </w:rPr>
          <w:t>기계어로</w:t>
        </w:r>
      </w:ins>
      <w:del w:id="246" w:author="이현서" w:date="2024-09-23T04:00:00Z" w16du:dateUtc="2024-09-22T19:00:00Z">
        <w:r w:rsidRPr="00787A29" w:rsidDel="003D57E7">
          <w:rPr>
            <w:rFonts w:asciiTheme="minorEastAsia" w:hAnsiTheme="minorEastAsia" w:cs="Arial Unicode MS"/>
          </w:rPr>
          <w:delText xml:space="preserve">프로그램으로 </w:delText>
        </w:r>
      </w:del>
      <w:ins w:id="247" w:author="이현서" w:date="2024-09-23T04:00:00Z" w16du:dateUtc="2024-09-22T19:00:00Z">
        <w:r w:rsidR="003D57E7">
          <w:rPr>
            <w:rFonts w:asciiTheme="minorEastAsia" w:hAnsiTheme="minorEastAsia" w:cs="Arial Unicode MS" w:hint="eastAsia"/>
          </w:rPr>
          <w:t xml:space="preserve"> </w:t>
        </w:r>
      </w:ins>
      <w:r w:rsidRPr="00787A29">
        <w:rPr>
          <w:rFonts w:asciiTheme="minorEastAsia" w:hAnsiTheme="minorEastAsia" w:cs="Arial Unicode MS"/>
        </w:rPr>
        <w:t xml:space="preserve">번역해 줄 방법이 필요했습니다. </w:t>
      </w:r>
      <w:ins w:id="248" w:author="이현서" w:date="2024-09-23T04:56:00Z" w16du:dateUtc="2024-09-22T19:56:00Z">
        <w:r w:rsidR="00F75769">
          <w:rPr>
            <w:rFonts w:asciiTheme="minorEastAsia" w:hAnsiTheme="minorEastAsia" w:cs="Arial Unicode MS" w:hint="eastAsia"/>
          </w:rPr>
          <w:t>이 고민을 해결해 준 것이 바로</w:t>
        </w:r>
      </w:ins>
      <w:del w:id="249" w:author="이현서" w:date="2024-09-23T04:56:00Z" w16du:dateUtc="2024-09-22T19:56:00Z">
        <w:r w:rsidRPr="00787A29" w:rsidDel="00F75769">
          <w:rPr>
            <w:rFonts w:asciiTheme="minorEastAsia" w:hAnsiTheme="minorEastAsia" w:cs="Arial Unicode MS"/>
          </w:rPr>
          <w:delText xml:space="preserve">이때 등장한 것이 </w:delText>
        </w:r>
      </w:del>
      <w:ins w:id="250" w:author="이현서" w:date="2024-09-23T04:56:00Z" w16du:dateUtc="2024-09-22T19:56:00Z">
        <w:r w:rsidR="00F75769">
          <w:rPr>
            <w:rFonts w:asciiTheme="minorEastAsia" w:hAnsiTheme="minorEastAsia" w:cs="Arial Unicode MS" w:hint="eastAsia"/>
          </w:rPr>
          <w:t xml:space="preserve"> </w:t>
        </w:r>
      </w:ins>
      <w:r w:rsidRPr="00787A29">
        <w:rPr>
          <w:rFonts w:asciiTheme="minorEastAsia" w:hAnsiTheme="minorEastAsia" w:cs="Arial Unicode MS"/>
        </w:rPr>
        <w:t>프로그래밍 언어입니다.</w:t>
      </w:r>
    </w:p>
    <w:p w14:paraId="52E8538D" w14:textId="133271A8" w:rsidR="004E0E4F" w:rsidRPr="00787A29" w:rsidRDefault="00D7799E" w:rsidP="005D1DCA">
      <w:pPr>
        <w:pStyle w:val="3"/>
      </w:pPr>
      <w:commentRangeStart w:id="251"/>
      <w:commentRangeStart w:id="252"/>
      <w:r>
        <w:rPr>
          <w:rFonts w:hint="eastAsia"/>
        </w:rPr>
        <w:t>저수준</w:t>
      </w:r>
      <w:r>
        <w:rPr>
          <w:rFonts w:hint="eastAsia"/>
        </w:rPr>
        <w:t xml:space="preserve"> </w:t>
      </w:r>
      <w:r>
        <w:rPr>
          <w:rFonts w:hint="eastAsia"/>
        </w:rPr>
        <w:t>언</w:t>
      </w:r>
      <w:r w:rsidR="00835810">
        <w:rPr>
          <w:rFonts w:hint="eastAsia"/>
        </w:rPr>
        <w:t>어</w:t>
      </w:r>
      <w:commentRangeEnd w:id="251"/>
      <w:r>
        <w:rPr>
          <w:rStyle w:val="ac"/>
          <w:rFonts w:asciiTheme="minorHAnsi" w:eastAsiaTheme="minorEastAsia" w:hAnsiTheme="minorHAnsi" w:cstheme="minorBidi"/>
          <w:b w:val="0"/>
          <w:color w:val="auto"/>
        </w:rPr>
        <w:commentReference w:id="251"/>
      </w:r>
      <w:commentRangeEnd w:id="252"/>
      <w:r w:rsidR="005D1DCA">
        <w:rPr>
          <w:rStyle w:val="ac"/>
          <w:rFonts w:asciiTheme="minorHAnsi" w:eastAsiaTheme="minorEastAsia" w:hAnsiTheme="minorHAnsi" w:cstheme="minorBidi"/>
          <w:b w:val="0"/>
          <w:color w:val="auto"/>
        </w:rPr>
        <w:commentReference w:id="252"/>
      </w:r>
    </w:p>
    <w:p w14:paraId="4C0D58CD" w14:textId="110EDCD3" w:rsidR="000C7F50" w:rsidRPr="00787A29" w:rsidRDefault="00835810">
      <w:pPr>
        <w:rPr>
          <w:rFonts w:asciiTheme="minorEastAsia" w:hAnsiTheme="minorEastAsia"/>
        </w:rPr>
      </w:pPr>
      <w:r>
        <w:rPr>
          <w:rFonts w:asciiTheme="minorEastAsia" w:hAnsiTheme="minorEastAsia" w:cs="Arial Unicode MS" w:hint="eastAsia"/>
        </w:rPr>
        <w:t>첫</w:t>
      </w:r>
      <w:r w:rsidRPr="00787A29">
        <w:rPr>
          <w:rFonts w:asciiTheme="minorEastAsia" w:hAnsiTheme="minorEastAsia" w:cs="Arial Unicode MS"/>
        </w:rPr>
        <w:t xml:space="preserve"> 프로그래밍 언어는 </w:t>
      </w:r>
      <w:r>
        <w:rPr>
          <w:rFonts w:asciiTheme="minorEastAsia" w:hAnsiTheme="minorEastAsia" w:cs="Arial Unicode MS" w:hint="eastAsia"/>
        </w:rPr>
        <w:t xml:space="preserve">1950년대 초에 등장한 </w:t>
      </w:r>
      <w:r w:rsidRPr="00787A29">
        <w:rPr>
          <w:rFonts w:asciiTheme="minorEastAsia" w:hAnsiTheme="minorEastAsia" w:cs="Arial Unicode MS"/>
        </w:rPr>
        <w:t xml:space="preserve">어셈블리어였습니다. 어셈블리어는 기계어처럼 0과 1로 이루어지진 않았지만, </w:t>
      </w:r>
      <w:r>
        <w:rPr>
          <w:rFonts w:asciiTheme="minorEastAsia" w:hAnsiTheme="minorEastAsia" w:cs="Arial Unicode MS" w:hint="eastAsia"/>
        </w:rPr>
        <w:t>여전히</w:t>
      </w:r>
      <w:r w:rsidRPr="00787A29">
        <w:rPr>
          <w:rFonts w:asciiTheme="minorEastAsia" w:hAnsiTheme="minorEastAsia" w:cs="Arial Unicode MS"/>
        </w:rPr>
        <w:t xml:space="preserve"> 사람보다는 컴퓨터가 이해하기에 편리한 언어였습니다. 어셈블리</w:t>
      </w:r>
      <w:ins w:id="253" w:author="이현서" w:date="2024-09-23T04:10:00Z" w16du:dateUtc="2024-09-22T19:10:00Z">
        <w:r w:rsidR="00AE25F4">
          <w:rPr>
            <w:rFonts w:asciiTheme="minorEastAsia" w:hAnsiTheme="minorEastAsia" w:cs="Arial Unicode MS" w:hint="eastAsia"/>
          </w:rPr>
          <w:t>어로 작성된</w:t>
        </w:r>
      </w:ins>
      <w:r w:rsidRPr="00787A29">
        <w:rPr>
          <w:rFonts w:asciiTheme="minorEastAsia" w:hAnsiTheme="minorEastAsia" w:cs="Arial Unicode MS"/>
        </w:rPr>
        <w:t xml:space="preserve"> 코드는 컴퓨터의 CPU가 사용하는 언어를 영어 단어로 나타내는 정도였습니다.</w:t>
      </w:r>
    </w:p>
    <w:p w14:paraId="37148152" w14:textId="77777777" w:rsidR="000C7F50" w:rsidRPr="00787A29" w:rsidRDefault="00000000" w:rsidP="00DA5BDC">
      <w:pPr>
        <w:pStyle w:val="afff"/>
        <w:spacing w:after="24"/>
      </w:pPr>
      <w:r w:rsidRPr="00787A29">
        <w:t>코드</w:t>
      </w:r>
      <w:r w:rsidRPr="00787A29">
        <w:t xml:space="preserve"> 1.1 X86 </w:t>
      </w:r>
      <w:r w:rsidRPr="00787A29">
        <w:t>어셈블리</w:t>
      </w:r>
      <w:r w:rsidRPr="00787A29">
        <w:t xml:space="preserve"> </w:t>
      </w:r>
      <w:r w:rsidRPr="00787A29">
        <w:t>코드</w:t>
      </w:r>
      <w:r w:rsidRPr="00787A29">
        <w:t xml:space="preserve"> </w:t>
      </w:r>
      <w:r w:rsidRPr="00787A29">
        <w:t>예제</w:t>
      </w:r>
    </w:p>
    <w:p w14:paraId="28B20041" w14:textId="2465FB8C" w:rsidR="000C7F50" w:rsidRPr="00787A29" w:rsidRDefault="00000000" w:rsidP="005D1DCA">
      <w:pPr>
        <w:pStyle w:val="aff2"/>
        <w:ind w:left="200" w:right="200"/>
      </w:pPr>
      <w:r w:rsidRPr="00787A29">
        <w:t xml:space="preserve"> push</w:t>
      </w:r>
      <w:r w:rsidR="00787A29">
        <w:t xml:space="preserve">  </w:t>
      </w:r>
      <w:r w:rsidRPr="00787A29">
        <w:t>rbp</w:t>
      </w:r>
      <w:r w:rsidR="00787A29">
        <w:t xml:space="preserve">   </w:t>
      </w:r>
      <w:r w:rsidRPr="00787A29">
        <w:t xml:space="preserve"> ; </w:t>
      </w:r>
    </w:p>
    <w:p w14:paraId="4FC092CE" w14:textId="506277FB" w:rsidR="000C7F50" w:rsidRPr="00787A29" w:rsidRDefault="00000000" w:rsidP="005D1DCA">
      <w:pPr>
        <w:pStyle w:val="aff2"/>
        <w:ind w:left="200" w:right="200"/>
      </w:pPr>
      <w:r w:rsidRPr="00787A29">
        <w:t xml:space="preserve"> mov</w:t>
      </w:r>
      <w:r w:rsidR="00787A29">
        <w:t xml:space="preserve">  </w:t>
      </w:r>
      <w:r w:rsidRPr="00787A29">
        <w:t xml:space="preserve"> rbp, rsp</w:t>
      </w:r>
      <w:r w:rsidR="00787A29">
        <w:t xml:space="preserve"> </w:t>
      </w:r>
      <w:r w:rsidRPr="00787A29">
        <w:t xml:space="preserve">; </w:t>
      </w:r>
    </w:p>
    <w:p w14:paraId="29CCD6D5" w14:textId="4FDB3A10" w:rsidR="000C7F50" w:rsidRPr="00787A29" w:rsidRDefault="00000000" w:rsidP="005D1DCA">
      <w:pPr>
        <w:pStyle w:val="aff2"/>
        <w:ind w:left="200" w:right="200"/>
      </w:pPr>
      <w:r w:rsidRPr="00787A29">
        <w:t xml:space="preserve"> sub</w:t>
      </w:r>
      <w:r w:rsidR="00787A29">
        <w:t xml:space="preserve">  </w:t>
      </w:r>
      <w:r w:rsidRPr="00787A29">
        <w:t xml:space="preserve"> rsp, 32</w:t>
      </w:r>
      <w:r w:rsidR="00787A29">
        <w:t xml:space="preserve"> </w:t>
      </w:r>
      <w:r w:rsidRPr="00787A29">
        <w:t xml:space="preserve"> ; </w:t>
      </w:r>
    </w:p>
    <w:p w14:paraId="325A75BB" w14:textId="2DA1EEBA" w:rsidR="000C7F50" w:rsidRPr="00787A29" w:rsidRDefault="00787A29" w:rsidP="005D1DCA">
      <w:pPr>
        <w:pStyle w:val="aff2"/>
        <w:ind w:left="200" w:right="200"/>
      </w:pPr>
      <w:r>
        <w:t xml:space="preserve"> </w:t>
      </w:r>
      <w:r w:rsidRPr="00787A29">
        <w:t>…</w:t>
      </w:r>
      <w:r>
        <w:t xml:space="preserve">   </w:t>
      </w:r>
      <w:r w:rsidRPr="00787A29">
        <w:t xml:space="preserve"> …</w:t>
      </w:r>
      <w:r>
        <w:t xml:space="preserve">    </w:t>
      </w:r>
      <w:r w:rsidRPr="00787A29">
        <w:t xml:space="preserve">; </w:t>
      </w:r>
    </w:p>
    <w:p w14:paraId="72766A00" w14:textId="18744CF4" w:rsidR="00787A29" w:rsidRDefault="00000000" w:rsidP="00787A29">
      <w:pPr>
        <w:pStyle w:val="aff2"/>
        <w:ind w:left="200" w:right="200"/>
      </w:pPr>
      <w:r w:rsidRPr="00787A29">
        <w:t xml:space="preserve"> mov [rbp-8], rdx</w:t>
      </w:r>
      <w:r w:rsidR="00787A29">
        <w:t xml:space="preserve"> </w:t>
      </w:r>
      <w:r w:rsidRPr="00787A29">
        <w:t>;</w:t>
      </w:r>
    </w:p>
    <w:p w14:paraId="7DF52731" w14:textId="7305F5FC" w:rsidR="000C7F50" w:rsidRDefault="00000000">
      <w:pPr>
        <w:rPr>
          <w:ins w:id="254" w:author="이현서" w:date="2024-09-23T04:11:00Z" w16du:dateUtc="2024-09-22T19:11:00Z"/>
          <w:rFonts w:asciiTheme="minorEastAsia" w:hAnsiTheme="minorEastAsia" w:cs="Arial Unicode MS"/>
        </w:rPr>
      </w:pPr>
      <w:r w:rsidRPr="00787A29">
        <w:rPr>
          <w:rFonts w:asciiTheme="minorEastAsia" w:hAnsiTheme="minorEastAsia" w:cs="Arial Unicode MS"/>
        </w:rPr>
        <w:lastRenderedPageBreak/>
        <w:t xml:space="preserve">어셈블리 코드는 실행될 컴퓨터가 </w:t>
      </w:r>
      <w:ins w:id="255" w:author="이현서" w:date="2024-09-23T04:56:00Z" w16du:dateUtc="2024-09-22T19:56:00Z">
        <w:r w:rsidR="00F75769">
          <w:rPr>
            <w:rFonts w:asciiTheme="minorEastAsia" w:hAnsiTheme="minorEastAsia" w:cs="Arial Unicode MS" w:hint="eastAsia"/>
          </w:rPr>
          <w:t xml:space="preserve">어떤 </w:t>
        </w:r>
      </w:ins>
      <w:del w:id="256" w:author="이현서" w:date="2024-09-23T04:56:00Z" w16du:dateUtc="2024-09-22T19:56:00Z">
        <w:r w:rsidRPr="00787A29" w:rsidDel="00F75769">
          <w:rPr>
            <w:rFonts w:asciiTheme="minorEastAsia" w:hAnsiTheme="minorEastAsia" w:cs="Arial Unicode MS"/>
          </w:rPr>
          <w:delText xml:space="preserve">사용하는 </w:delText>
        </w:r>
      </w:del>
      <w:r w:rsidRPr="00787A29">
        <w:rPr>
          <w:rFonts w:asciiTheme="minorEastAsia" w:hAnsiTheme="minorEastAsia" w:cs="Arial Unicode MS"/>
        </w:rPr>
        <w:t>CPU</w:t>
      </w:r>
      <w:ins w:id="257" w:author="이현서" w:date="2024-09-23T04:56:00Z" w16du:dateUtc="2024-09-22T19:56:00Z">
        <w:r w:rsidR="00F75769">
          <w:rPr>
            <w:rFonts w:asciiTheme="minorEastAsia" w:hAnsiTheme="minorEastAsia" w:cs="Arial Unicode MS" w:hint="eastAsia"/>
          </w:rPr>
          <w:t>를 사용하는가에 따라</w:t>
        </w:r>
      </w:ins>
      <w:del w:id="258" w:author="이현서" w:date="2024-09-23T04:56:00Z" w16du:dateUtc="2024-09-22T19:56:00Z">
        <w:r w:rsidRPr="00787A29" w:rsidDel="00F75769">
          <w:rPr>
            <w:rFonts w:asciiTheme="minorEastAsia" w:hAnsiTheme="minorEastAsia" w:cs="Arial Unicode MS"/>
          </w:rPr>
          <w:delText>가 무엇인가에 따라 프로그램</w:delText>
        </w:r>
      </w:del>
      <w:ins w:id="259" w:author="이현서" w:date="2024-09-23T04:57:00Z" w16du:dateUtc="2024-09-22T19:57:00Z">
        <w:r w:rsidR="00F75769">
          <w:rPr>
            <w:rFonts w:asciiTheme="minorEastAsia" w:hAnsiTheme="minorEastAsia" w:cs="Arial Unicode MS" w:hint="eastAsia"/>
          </w:rPr>
          <w:t xml:space="preserve"> 사용하는 코드가 달라집니다.</w:t>
        </w:r>
      </w:ins>
      <w:del w:id="260" w:author="이현서" w:date="2024-09-23T04:57:00Z" w16du:dateUtc="2024-09-22T19:57:00Z">
        <w:r w:rsidRPr="00787A29" w:rsidDel="00F75769">
          <w:rPr>
            <w:rFonts w:asciiTheme="minorEastAsia" w:hAnsiTheme="minorEastAsia" w:cs="Arial Unicode MS"/>
          </w:rPr>
          <w:delText xml:space="preserve"> 코드</w:delText>
        </w:r>
      </w:del>
      <w:del w:id="261" w:author="이현서" w:date="2024-09-23T04:10:00Z" w16du:dateUtc="2024-09-22T19:10:00Z">
        <w:r w:rsidRPr="00787A29" w:rsidDel="00AE25F4">
          <w:rPr>
            <w:rFonts w:asciiTheme="minorEastAsia" w:hAnsiTheme="minorEastAsia" w:cs="Arial Unicode MS"/>
          </w:rPr>
          <w:delText xml:space="preserve">를 </w:delText>
        </w:r>
      </w:del>
      <w:del w:id="262" w:author="이현서" w:date="2024-09-23T04:57:00Z" w16du:dateUtc="2024-09-22T19:57:00Z">
        <w:r w:rsidRPr="00787A29" w:rsidDel="00F75769">
          <w:rPr>
            <w:rFonts w:asciiTheme="minorEastAsia" w:hAnsiTheme="minorEastAsia" w:cs="Arial Unicode MS"/>
          </w:rPr>
          <w:delText>가 달라졌습니다.</w:delText>
        </w:r>
      </w:del>
      <w:r w:rsidRPr="00787A29">
        <w:rPr>
          <w:rFonts w:asciiTheme="minorEastAsia" w:hAnsiTheme="minorEastAsia" w:cs="Arial Unicode MS"/>
        </w:rPr>
        <w:t xml:space="preserve"> 똑같은 작업이라 하더라도 CPU가 </w:t>
      </w:r>
      <w:ins w:id="263" w:author="이현서" w:date="2024-09-23T04:57:00Z" w16du:dateUtc="2024-09-22T19:57:00Z">
        <w:r w:rsidR="00F75769">
          <w:rPr>
            <w:rFonts w:asciiTheme="minorEastAsia" w:hAnsiTheme="minorEastAsia" w:cs="Arial Unicode MS" w:hint="eastAsia"/>
          </w:rPr>
          <w:t>다르면</w:t>
        </w:r>
      </w:ins>
      <w:del w:id="264" w:author="이현서" w:date="2024-09-23T04:57:00Z" w16du:dateUtc="2024-09-22T19:57:00Z">
        <w:r w:rsidRPr="00787A29" w:rsidDel="00F75769">
          <w:rPr>
            <w:rFonts w:asciiTheme="minorEastAsia" w:hAnsiTheme="minorEastAsia" w:cs="Arial Unicode MS"/>
          </w:rPr>
          <w:delText>달라지면</w:delText>
        </w:r>
      </w:del>
      <w:r w:rsidRPr="00787A29">
        <w:rPr>
          <w:rFonts w:asciiTheme="minorEastAsia" w:hAnsiTheme="minorEastAsia" w:cs="Arial Unicode MS"/>
        </w:rPr>
        <w:t xml:space="preserve"> 프로그램을</w:t>
      </w:r>
      <w:del w:id="265" w:author="이현서" w:date="2024-09-23T04:57:00Z" w16du:dateUtc="2024-09-22T19:57:00Z">
        <w:r w:rsidRPr="00787A29" w:rsidDel="00F75769">
          <w:rPr>
            <w:rFonts w:asciiTheme="minorEastAsia" w:hAnsiTheme="minorEastAsia" w:cs="Arial Unicode MS"/>
          </w:rPr>
          <w:delText xml:space="preserve"> 새로 </w:delText>
        </w:r>
      </w:del>
      <w:ins w:id="266" w:author="이현서" w:date="2024-09-23T04:57:00Z" w16du:dateUtc="2024-09-22T19:57:00Z">
        <w:r w:rsidR="00F75769">
          <w:rPr>
            <w:rFonts w:asciiTheme="minorEastAsia" w:hAnsiTheme="minorEastAsia" w:cs="Arial Unicode MS" w:hint="eastAsia"/>
          </w:rPr>
          <w:t xml:space="preserve"> </w:t>
        </w:r>
      </w:ins>
      <w:r w:rsidRPr="00787A29">
        <w:rPr>
          <w:rFonts w:asciiTheme="minorEastAsia" w:hAnsiTheme="minorEastAsia" w:cs="Arial Unicode MS"/>
        </w:rPr>
        <w:t xml:space="preserve">처음부터 </w:t>
      </w:r>
      <w:del w:id="267" w:author="이현서" w:date="2024-09-23T04:57:00Z" w16du:dateUtc="2024-09-22T19:57:00Z">
        <w:r w:rsidRPr="00787A29" w:rsidDel="00F75769">
          <w:rPr>
            <w:rFonts w:asciiTheme="minorEastAsia" w:hAnsiTheme="minorEastAsia" w:cs="Arial Unicode MS" w:hint="eastAsia"/>
          </w:rPr>
          <w:delText>다시</w:delText>
        </w:r>
      </w:del>
      <w:ins w:id="268" w:author="이현서" w:date="2024-09-23T04:57:00Z" w16du:dateUtc="2024-09-22T19:57:00Z">
        <w:r w:rsidR="00F75769">
          <w:rPr>
            <w:rFonts w:asciiTheme="minorEastAsia" w:hAnsiTheme="minorEastAsia" w:cs="Arial Unicode MS" w:hint="eastAsia"/>
          </w:rPr>
          <w:t>새로</w:t>
        </w:r>
      </w:ins>
      <w:r w:rsidRPr="00787A29">
        <w:rPr>
          <w:rFonts w:asciiTheme="minorEastAsia" w:hAnsiTheme="minorEastAsia" w:cs="Arial Unicode MS"/>
        </w:rPr>
        <w:t xml:space="preserve"> 작성해야 했습니다. </w:t>
      </w:r>
      <w:commentRangeStart w:id="269"/>
      <w:r w:rsidRPr="00787A29">
        <w:rPr>
          <w:rFonts w:asciiTheme="minorEastAsia" w:hAnsiTheme="minorEastAsia" w:cs="Arial Unicode MS"/>
        </w:rPr>
        <w:t xml:space="preserve">즉, 똑같은 요리의 레시피를 전달하더라고 한국인 요리사에게 한국어로, 미국인 요리사에게는 영어로 전달하는 셈입니다. </w:t>
      </w:r>
      <w:commentRangeEnd w:id="269"/>
      <w:r w:rsidR="004E0E4F">
        <w:rPr>
          <w:rStyle w:val="ac"/>
        </w:rPr>
        <w:commentReference w:id="269"/>
      </w:r>
      <w:commentRangeStart w:id="270"/>
      <w:r w:rsidRPr="00787A29">
        <w:rPr>
          <w:rFonts w:asciiTheme="minorEastAsia" w:hAnsiTheme="minorEastAsia" w:cs="Arial Unicode MS"/>
        </w:rPr>
        <w:t xml:space="preserve">이와 같은 </w:t>
      </w:r>
      <w:ins w:id="271" w:author="이현서" w:date="2024-09-23T04:58:00Z" w16du:dateUtc="2024-09-22T19:58:00Z">
        <w:r w:rsidR="00F75769">
          <w:rPr>
            <w:rFonts w:asciiTheme="minorEastAsia" w:hAnsiTheme="minorEastAsia" w:cs="Arial Unicode MS" w:hint="eastAsia"/>
          </w:rPr>
          <w:t xml:space="preserve">프로그래밍 언어의 </w:t>
        </w:r>
      </w:ins>
      <w:r w:rsidRPr="00787A29">
        <w:rPr>
          <w:rFonts w:asciiTheme="minorEastAsia" w:hAnsiTheme="minorEastAsia" w:cs="Arial Unicode MS"/>
        </w:rPr>
        <w:t xml:space="preserve">특징을 </w:t>
      </w:r>
      <w:commentRangeEnd w:id="270"/>
      <w:r w:rsidR="004E0E4F">
        <w:rPr>
          <w:rStyle w:val="ac"/>
        </w:rPr>
        <w:commentReference w:id="270"/>
      </w:r>
      <w:r w:rsidRPr="00787A29">
        <w:rPr>
          <w:rFonts w:asciiTheme="minorEastAsia" w:hAnsiTheme="minorEastAsia" w:cs="Arial Unicode MS"/>
        </w:rPr>
        <w:t>CPU 아키텍처에 종속적이라고 표현하며, 이런 특징을 가진 언어를 저수준 언어(low-level language)라 부릅니다.</w:t>
      </w:r>
    </w:p>
    <w:p w14:paraId="3FB7EC3B" w14:textId="2085F0EC" w:rsidR="00AE25F4" w:rsidRPr="00787A29" w:rsidRDefault="00AE25F4">
      <w:pPr>
        <w:rPr>
          <w:rFonts w:asciiTheme="minorEastAsia" w:hAnsiTheme="minorEastAsia"/>
        </w:rPr>
      </w:pPr>
      <w:ins w:id="272" w:author="이현서" w:date="2024-09-23T04:11:00Z" w16du:dateUtc="2024-09-22T19:11:00Z">
        <w:r>
          <w:rPr>
            <w:rFonts w:asciiTheme="minorEastAsia" w:hAnsiTheme="minorEastAsia" w:cs="Arial Unicode MS" w:hint="eastAsia"/>
          </w:rPr>
          <w:t>지금도 CPU는</w:t>
        </w:r>
      </w:ins>
      <w:ins w:id="273" w:author="이현서" w:date="2024-09-23T04:13:00Z" w16du:dateUtc="2024-09-22T19:13:00Z">
        <w:r>
          <w:rPr>
            <w:rFonts w:asciiTheme="minorEastAsia" w:hAnsiTheme="minorEastAsia" w:cs="Arial Unicode MS" w:hint="eastAsia"/>
          </w:rPr>
          <w:t xml:space="preserve"> 인텔이</w:t>
        </w:r>
      </w:ins>
      <w:ins w:id="274" w:author="이현서" w:date="2024-09-23T04:58:00Z" w16du:dateUtc="2024-09-22T19:58:00Z">
        <w:r w:rsidR="00F75769">
          <w:rPr>
            <w:rFonts w:asciiTheme="minorEastAsia" w:hAnsiTheme="minorEastAsia" w:cs="Arial Unicode MS" w:hint="eastAsia"/>
          </w:rPr>
          <w:t xml:space="preserve"> 개발한</w:t>
        </w:r>
      </w:ins>
      <w:ins w:id="275" w:author="이현서" w:date="2024-09-23T05:14:00Z" w16du:dateUtc="2024-09-22T20:14:00Z">
        <w:r w:rsidR="00C33745">
          <w:rPr>
            <w:rFonts w:asciiTheme="minorEastAsia" w:hAnsiTheme="minorEastAsia" w:cs="Arial Unicode MS" w:hint="eastAsia"/>
          </w:rPr>
          <w:t xml:space="preserve"> 32</w:t>
        </w:r>
        <w:r w:rsidR="00C33745">
          <w:rPr>
            <w:rFonts w:asciiTheme="minorEastAsia" w:hAnsiTheme="minorEastAsia" w:cs="Arial Unicode MS"/>
          </w:rPr>
          <w:t>비트</w:t>
        </w:r>
        <w:r w:rsidR="00C33745">
          <w:rPr>
            <w:rFonts w:asciiTheme="minorEastAsia" w:hAnsiTheme="minorEastAsia" w:cs="Arial Unicode MS" w:hint="eastAsia"/>
          </w:rPr>
          <w:t xml:space="preserve"> 기반의</w:t>
        </w:r>
      </w:ins>
      <w:ins w:id="276" w:author="이현서" w:date="2024-09-23T04:13:00Z" w16du:dateUtc="2024-09-22T19:13:00Z">
        <w:r>
          <w:rPr>
            <w:rFonts w:asciiTheme="minorEastAsia" w:hAnsiTheme="minorEastAsia" w:cs="Arial Unicode MS" w:hint="eastAsia"/>
          </w:rPr>
          <w:t xml:space="preserve"> </w:t>
        </w:r>
      </w:ins>
      <w:ins w:id="277" w:author="이현서" w:date="2024-09-23T04:11:00Z" w16du:dateUtc="2024-09-22T19:11:00Z">
        <w:r>
          <w:rPr>
            <w:rFonts w:asciiTheme="minorEastAsia" w:hAnsiTheme="minorEastAsia" w:cs="Arial Unicode MS" w:hint="eastAsia"/>
          </w:rPr>
          <w:t>X86</w:t>
        </w:r>
      </w:ins>
      <w:ins w:id="278" w:author="이현서" w:date="2024-09-23T04:58:00Z" w16du:dateUtc="2024-09-22T19:58:00Z">
        <w:r w:rsidR="00F75769">
          <w:rPr>
            <w:rFonts w:asciiTheme="minorEastAsia" w:hAnsiTheme="minorEastAsia" w:cs="Arial Unicode MS" w:hint="eastAsia"/>
          </w:rPr>
          <w:t xml:space="preserve"> </w:t>
        </w:r>
      </w:ins>
      <w:ins w:id="279" w:author="이현서" w:date="2024-09-23T04:12:00Z" w16du:dateUtc="2024-09-22T19:12:00Z">
        <w:r>
          <w:rPr>
            <w:rFonts w:asciiTheme="minorEastAsia" w:hAnsiTheme="minorEastAsia" w:cs="Arial Unicode MS" w:hint="eastAsia"/>
          </w:rPr>
          <w:t xml:space="preserve">아키텍처, </w:t>
        </w:r>
      </w:ins>
      <w:ins w:id="280" w:author="이현서" w:date="2024-09-23T05:15:00Z" w16du:dateUtc="2024-09-22T20:15:00Z">
        <w:r w:rsidR="00C33745">
          <w:rPr>
            <w:rFonts w:asciiTheme="minorEastAsia" w:hAnsiTheme="minorEastAsia" w:cs="Arial Unicode MS" w:hint="eastAsia"/>
          </w:rPr>
          <w:t>이를</w:t>
        </w:r>
      </w:ins>
      <w:ins w:id="281" w:author="이현서" w:date="2024-09-23T04:13:00Z" w16du:dateUtc="2024-09-22T19:13:00Z">
        <w:r>
          <w:rPr>
            <w:rFonts w:asciiTheme="minorEastAsia" w:hAnsiTheme="minorEastAsia" w:cs="Arial Unicode MS" w:hint="eastAsia"/>
          </w:rPr>
          <w:t xml:space="preserve"> 64비트로 확장</w:t>
        </w:r>
      </w:ins>
      <w:ins w:id="282" w:author="이현서" w:date="2024-09-23T04:58:00Z" w16du:dateUtc="2024-09-22T19:58:00Z">
        <w:r w:rsidR="00F75769">
          <w:rPr>
            <w:rFonts w:asciiTheme="minorEastAsia" w:hAnsiTheme="minorEastAsia" w:cs="Arial Unicode MS" w:hint="eastAsia"/>
          </w:rPr>
          <w:t>하여 AMD가 개발한</w:t>
        </w:r>
      </w:ins>
      <w:ins w:id="283" w:author="이현서" w:date="2024-09-23T04:13:00Z" w16du:dateUtc="2024-09-22T19:13:00Z">
        <w:r>
          <w:rPr>
            <w:rFonts w:asciiTheme="minorEastAsia" w:hAnsiTheme="minorEastAsia" w:cs="Arial Unicode MS" w:hint="eastAsia"/>
          </w:rPr>
          <w:t xml:space="preserve"> X64 아키텍트</w:t>
        </w:r>
      </w:ins>
      <w:ins w:id="284" w:author="이현서" w:date="2024-09-23T04:12:00Z" w16du:dateUtc="2024-09-22T19:12:00Z">
        <w:r>
          <w:rPr>
            <w:rFonts w:asciiTheme="minorEastAsia" w:hAnsiTheme="minorEastAsia" w:cs="Arial Unicode MS" w:hint="eastAsia"/>
          </w:rPr>
          <w:t>, ARM에서 만든 ARM 아키텍처</w:t>
        </w:r>
      </w:ins>
      <w:ins w:id="285" w:author="이현서" w:date="2024-09-23T04:14:00Z" w16du:dateUtc="2024-09-22T19:14:00Z">
        <w:r>
          <w:rPr>
            <w:rFonts w:asciiTheme="minorEastAsia" w:hAnsiTheme="minorEastAsia" w:cs="Arial Unicode MS" w:hint="eastAsia"/>
          </w:rPr>
          <w:t xml:space="preserve"> 등으로 나</w:t>
        </w:r>
      </w:ins>
      <w:ins w:id="286" w:author="이현서" w:date="2024-09-23T04:59:00Z" w16du:dateUtc="2024-09-22T19:59:00Z">
        <w:r w:rsidR="00F75769">
          <w:rPr>
            <w:rFonts w:asciiTheme="minorEastAsia" w:hAnsiTheme="minorEastAsia" w:cs="Arial Unicode MS" w:hint="eastAsia"/>
          </w:rPr>
          <w:t xml:space="preserve">뉩니다. </w:t>
        </w:r>
      </w:ins>
      <w:ins w:id="287" w:author="이현서" w:date="2024-09-23T04:14:00Z" w16du:dateUtc="2024-09-22T19:14:00Z">
        <w:r>
          <w:rPr>
            <w:rFonts w:asciiTheme="minorEastAsia" w:hAnsiTheme="minorEastAsia" w:cs="Arial Unicode MS" w:hint="eastAsia"/>
          </w:rPr>
          <w:t>어셈블리로 프로그램을 작성하려면 실행될 CPU 아키텍처에 따라 다른</w:t>
        </w:r>
      </w:ins>
      <w:ins w:id="288" w:author="이현서" w:date="2024-09-23T04:15:00Z" w16du:dateUtc="2024-09-22T19:15:00Z">
        <w:r>
          <w:rPr>
            <w:rFonts w:asciiTheme="minorEastAsia" w:hAnsiTheme="minorEastAsia" w:cs="Arial Unicode MS" w:hint="eastAsia"/>
          </w:rPr>
          <w:t xml:space="preserve"> 명령어</w:t>
        </w:r>
      </w:ins>
      <w:ins w:id="289" w:author="이현서" w:date="2024-09-23T04:59:00Z" w16du:dateUtc="2024-09-22T19:59:00Z">
        <w:r w:rsidR="00F75769">
          <w:rPr>
            <w:rFonts w:asciiTheme="minorEastAsia" w:hAnsiTheme="minorEastAsia" w:cs="Arial Unicode MS" w:hint="eastAsia"/>
          </w:rPr>
          <w:t xml:space="preserve"> 코드</w:t>
        </w:r>
      </w:ins>
      <w:ins w:id="290" w:author="이현서" w:date="2024-09-23T04:15:00Z" w16du:dateUtc="2024-09-22T19:15:00Z">
        <w:r>
          <w:rPr>
            <w:rFonts w:asciiTheme="minorEastAsia" w:hAnsiTheme="minorEastAsia" w:cs="Arial Unicode MS" w:hint="eastAsia"/>
          </w:rPr>
          <w:t>를 사용해야 하며, 결국 프로그래밍 언어로 작성된 코드의 재사용성이 떨어지게 됩니다.</w:t>
        </w:r>
      </w:ins>
    </w:p>
    <w:p w14:paraId="40ED88FF" w14:textId="77777777" w:rsidR="000C7F50" w:rsidRPr="00787A29" w:rsidRDefault="00000000">
      <w:pPr>
        <w:rPr>
          <w:rFonts w:asciiTheme="minorEastAsia" w:hAnsiTheme="minorEastAsia"/>
        </w:rPr>
      </w:pPr>
      <w:r w:rsidRPr="00787A29">
        <w:rPr>
          <w:rFonts w:asciiTheme="minorEastAsia" w:hAnsiTheme="minorEastAsia"/>
          <w:noProof/>
        </w:rPr>
        <w:drawing>
          <wp:inline distT="114300" distB="114300" distL="114300" distR="114300" wp14:anchorId="1B73AAF1" wp14:editId="3F7198DF">
            <wp:extent cx="5259468" cy="25098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259468" cy="2509838"/>
                    </a:xfrm>
                    <a:prstGeom prst="rect">
                      <a:avLst/>
                    </a:prstGeom>
                    <a:ln/>
                  </pic:spPr>
                </pic:pic>
              </a:graphicData>
            </a:graphic>
          </wp:inline>
        </w:drawing>
      </w:r>
    </w:p>
    <w:p w14:paraId="73AD84C3" w14:textId="77777777" w:rsidR="000C7F50" w:rsidRPr="00787A29" w:rsidRDefault="00000000">
      <w:pPr>
        <w:pStyle w:val="af6"/>
        <w:pPrChange w:id="291" w:author="조희진" w:date="2024-07-17T11:47:00Z" w16du:dateUtc="2024-07-17T02:47:00Z">
          <w:pPr/>
        </w:pPrChange>
      </w:pPr>
      <w:r w:rsidRPr="00787A29">
        <w:t>그림</w:t>
      </w:r>
      <w:r w:rsidRPr="00787A29">
        <w:t xml:space="preserve"> 1.2 </w:t>
      </w:r>
      <w:r w:rsidRPr="00787A29">
        <w:t>어셈블리어에서</w:t>
      </w:r>
      <w:r w:rsidRPr="00787A29">
        <w:t xml:space="preserve"> </w:t>
      </w:r>
      <w:r w:rsidRPr="00787A29">
        <w:t>기계어로의</w:t>
      </w:r>
      <w:r w:rsidRPr="00787A29">
        <w:t xml:space="preserve"> </w:t>
      </w:r>
      <w:r w:rsidRPr="00787A29">
        <w:t>번역</w:t>
      </w:r>
    </w:p>
    <w:p w14:paraId="62CB1CC8" w14:textId="77777777" w:rsidR="000C7F50" w:rsidRPr="00787A29" w:rsidRDefault="00000000">
      <w:pPr>
        <w:pBdr>
          <w:top w:val="dotted" w:sz="4" w:space="0" w:color="000000"/>
          <w:left w:val="dotted" w:sz="4" w:space="0" w:color="000000"/>
          <w:bottom w:val="dotted" w:sz="4" w:space="0" w:color="000000"/>
          <w:right w:val="dotted" w:sz="4" w:space="0" w:color="000000"/>
        </w:pBdr>
        <w:rPr>
          <w:rFonts w:asciiTheme="minorEastAsia" w:hAnsiTheme="minorEastAsia"/>
        </w:rPr>
      </w:pPr>
      <w:r w:rsidRPr="00787A29">
        <w:rPr>
          <w:rFonts w:asciiTheme="minorEastAsia" w:hAnsiTheme="minorEastAsia" w:cs="Arial Unicode MS"/>
        </w:rPr>
        <w:t>DrTies: 기계어에서 말하는 기계는 컴퓨터를 말합니다. 세계적인 컴퓨터 기업 IBM도 International Business Machine, 즉 국제 업무 기계라는 뜻입니다.</w:t>
      </w:r>
    </w:p>
    <w:p w14:paraId="6656EBCA" w14:textId="1CB46F81" w:rsidR="00835810" w:rsidRDefault="00835810" w:rsidP="00DA5BDC">
      <w:pPr>
        <w:pStyle w:val="3"/>
      </w:pPr>
      <w:r>
        <w:rPr>
          <w:rFonts w:hint="eastAsia"/>
        </w:rPr>
        <w:t>고수준</w:t>
      </w:r>
      <w:r>
        <w:rPr>
          <w:rFonts w:hint="eastAsia"/>
        </w:rPr>
        <w:t xml:space="preserve"> </w:t>
      </w:r>
      <w:r>
        <w:rPr>
          <w:rFonts w:hint="eastAsia"/>
        </w:rPr>
        <w:t>언어</w:t>
      </w:r>
    </w:p>
    <w:p w14:paraId="251C0CE2" w14:textId="6102E54C" w:rsidR="000C7F50" w:rsidRPr="00787A29" w:rsidRDefault="00F75769">
      <w:pPr>
        <w:rPr>
          <w:rFonts w:asciiTheme="minorEastAsia" w:hAnsiTheme="minorEastAsia"/>
        </w:rPr>
      </w:pPr>
      <w:ins w:id="292" w:author="이현서" w:date="2024-09-23T04:59:00Z" w16du:dateUtc="2024-09-22T19:59:00Z">
        <w:r>
          <w:rPr>
            <w:rFonts w:asciiTheme="minorEastAsia" w:hAnsiTheme="minorEastAsia" w:cs="Arial Unicode MS" w:hint="eastAsia"/>
          </w:rPr>
          <w:t xml:space="preserve">하드웨어의 발전과 더불어 </w:t>
        </w:r>
      </w:ins>
      <w:r w:rsidRPr="00787A29">
        <w:rPr>
          <w:rFonts w:asciiTheme="minorEastAsia" w:hAnsiTheme="minorEastAsia" w:cs="Arial Unicode MS"/>
        </w:rPr>
        <w:t xml:space="preserve">프로그래밍 언어도 발전을 거듭하면서 </w:t>
      </w:r>
      <w:ins w:id="293" w:author="이현서" w:date="2024-09-23T04:15:00Z" w16du:dateUtc="2024-09-22T19:15:00Z">
        <w:r w:rsidR="00AE25F4">
          <w:rPr>
            <w:rFonts w:asciiTheme="minorEastAsia" w:hAnsiTheme="minorEastAsia" w:cs="Arial Unicode MS" w:hint="eastAsia"/>
          </w:rPr>
          <w:t xml:space="preserve">기계가 이해할 </w:t>
        </w:r>
      </w:ins>
      <w:ins w:id="294" w:author="이현서" w:date="2024-09-23T04:16:00Z" w16du:dateUtc="2024-09-22T19:16:00Z">
        <w:r w:rsidR="00AE25F4">
          <w:rPr>
            <w:rFonts w:asciiTheme="minorEastAsia" w:hAnsiTheme="minorEastAsia" w:cs="Arial Unicode MS" w:hint="eastAsia"/>
          </w:rPr>
          <w:t xml:space="preserve">수 있는 동작을 설명하기 보다는 </w:t>
        </w:r>
      </w:ins>
      <w:r w:rsidRPr="00787A29">
        <w:rPr>
          <w:rFonts w:asciiTheme="minorEastAsia" w:hAnsiTheme="minorEastAsia" w:cs="Arial Unicode MS"/>
        </w:rPr>
        <w:t xml:space="preserve">사람의 의도를 보다 쉽게 표현할 수 있는 모습으로 바뀌게 됩니다. 이전에는 요리사에 초점을 맞춰 레시피를 작성했다면, 이제는 요리에 관심을 </w:t>
      </w:r>
      <w:ins w:id="295" w:author="이현서" w:date="2024-09-23T05:00:00Z" w16du:dateUtc="2024-09-22T20:00:00Z">
        <w:r w:rsidR="00CB0BCE">
          <w:rPr>
            <w:rFonts w:asciiTheme="minorEastAsia" w:hAnsiTheme="minorEastAsia" w:cs="Arial Unicode MS" w:hint="eastAsia"/>
          </w:rPr>
          <w:t>둔</w:t>
        </w:r>
      </w:ins>
      <w:del w:id="296" w:author="이현서" w:date="2024-09-23T05:00:00Z" w16du:dateUtc="2024-09-22T20:00:00Z">
        <w:r w:rsidRPr="00787A29" w:rsidDel="00CB0BCE">
          <w:rPr>
            <w:rFonts w:asciiTheme="minorEastAsia" w:hAnsiTheme="minorEastAsia" w:cs="Arial Unicode MS"/>
          </w:rPr>
          <w:delText>두고</w:delText>
        </w:r>
        <w:r w:rsidRPr="00787A29" w:rsidDel="00F75769">
          <w:rPr>
            <w:rFonts w:asciiTheme="minorEastAsia" w:hAnsiTheme="minorEastAsia" w:cs="Arial Unicode MS"/>
          </w:rPr>
          <w:delText xml:space="preserve">, 한식 요리에 사용하는 여러 </w:delText>
        </w:r>
        <w:r w:rsidRPr="00787A29" w:rsidDel="00CB0BCE">
          <w:rPr>
            <w:rFonts w:asciiTheme="minorEastAsia" w:hAnsiTheme="minorEastAsia" w:cs="Arial Unicode MS"/>
          </w:rPr>
          <w:delText xml:space="preserve">조리법을 표현하는 </w:delText>
        </w:r>
      </w:del>
      <w:ins w:id="297" w:author="이현서" w:date="2024-09-23T05:00:00Z" w16du:dateUtc="2024-09-22T20:00:00Z">
        <w:r w:rsidR="00CB0BCE">
          <w:rPr>
            <w:rFonts w:asciiTheme="minorEastAsia" w:hAnsiTheme="minorEastAsia" w:cs="Arial Unicode MS" w:hint="eastAsia"/>
          </w:rPr>
          <w:t xml:space="preserve"> </w:t>
        </w:r>
      </w:ins>
      <w:r w:rsidRPr="00787A29">
        <w:rPr>
          <w:rFonts w:asciiTheme="minorEastAsia" w:hAnsiTheme="minorEastAsia" w:cs="Arial Unicode MS"/>
        </w:rPr>
        <w:t>레시피를 작성하게 되었습니다.</w:t>
      </w:r>
    </w:p>
    <w:p w14:paraId="402706FA" w14:textId="0BB76D86" w:rsidR="000C7F50" w:rsidRPr="00787A29" w:rsidRDefault="00000000">
      <w:pPr>
        <w:rPr>
          <w:rFonts w:asciiTheme="minorEastAsia" w:hAnsiTheme="minorEastAsia"/>
        </w:rPr>
      </w:pPr>
      <w:r w:rsidRPr="00787A29">
        <w:rPr>
          <w:rFonts w:asciiTheme="minorEastAsia" w:hAnsiTheme="minorEastAsia" w:cs="Arial Unicode MS"/>
        </w:rPr>
        <w:t xml:space="preserve">1960년을 전후로 특정 목적에 적합한 프로그래밍 언어들이 등장합니다. 과학 계산용으로 설계된 포트란(FORTRAN), 일반 금융 및 행정 처리용으로 설계된 코볼(COBOL) 등이 등장합니다. </w:t>
      </w:r>
      <w:commentRangeStart w:id="298"/>
      <w:del w:id="299" w:author="이현서" w:date="2024-09-23T05:00:00Z" w16du:dateUtc="2024-09-22T20:00:00Z">
        <w:r w:rsidRPr="00787A29" w:rsidDel="00CB0BCE">
          <w:rPr>
            <w:rFonts w:asciiTheme="minorEastAsia" w:hAnsiTheme="minorEastAsia" w:cs="Arial Unicode MS"/>
          </w:rPr>
          <w:delText>1972년에는 시스템 프로그래밍 및 범용 프로그램을 개발할 수 있는 C</w:delText>
        </w:r>
      </w:del>
      <w:ins w:id="300" w:author="조희진" w:date="2024-07-17T11:55:00Z" w16du:dateUtc="2024-07-17T02:55:00Z">
        <w:del w:id="301" w:author="이현서" w:date="2024-09-23T05:00:00Z" w16du:dateUtc="2024-09-22T20:00:00Z">
          <w:r w:rsidR="00835810" w:rsidDel="00CB0BCE">
            <w:rPr>
              <w:rFonts w:asciiTheme="minorEastAsia" w:hAnsiTheme="minorEastAsia" w:cs="Arial Unicode MS" w:hint="eastAsia"/>
            </w:rPr>
            <w:delText xml:space="preserve"> </w:delText>
          </w:r>
        </w:del>
      </w:ins>
      <w:del w:id="302" w:author="이현서" w:date="2024-09-23T05:00:00Z" w16du:dateUtc="2024-09-22T20:00:00Z">
        <w:r w:rsidRPr="00787A29" w:rsidDel="00CB0BCE">
          <w:rPr>
            <w:rFonts w:asciiTheme="minorEastAsia" w:hAnsiTheme="minorEastAsia" w:cs="Arial Unicode MS"/>
          </w:rPr>
          <w:delText xml:space="preserve">언어가 탄생합니다. </w:delText>
        </w:r>
      </w:del>
      <w:commentRangeEnd w:id="298"/>
      <w:r w:rsidR="00835810">
        <w:rPr>
          <w:rStyle w:val="ac"/>
        </w:rPr>
        <w:commentReference w:id="298"/>
      </w:r>
      <w:r w:rsidRPr="00787A29">
        <w:rPr>
          <w:rFonts w:asciiTheme="minorEastAsia" w:hAnsiTheme="minorEastAsia" w:cs="Arial Unicode MS"/>
        </w:rPr>
        <w:t xml:space="preserve">이런 언어를 고수준 언어(high-level </w:t>
      </w:r>
      <w:r w:rsidRPr="00787A29">
        <w:rPr>
          <w:rFonts w:asciiTheme="minorEastAsia" w:hAnsiTheme="minorEastAsia" w:cs="Arial Unicode MS"/>
        </w:rPr>
        <w:lastRenderedPageBreak/>
        <w:t>language)라고 부릅니다.</w:t>
      </w:r>
      <w:ins w:id="303" w:author="조희진" w:date="2024-07-17T11:55:00Z" w16du:dateUtc="2024-07-17T02:55:00Z">
        <w:r w:rsidR="00835810">
          <w:rPr>
            <w:rFonts w:asciiTheme="minorEastAsia" w:hAnsiTheme="minorEastAsia" w:cs="Arial Unicode MS" w:hint="eastAsia"/>
          </w:rPr>
          <w:t xml:space="preserve"> </w:t>
        </w:r>
      </w:ins>
    </w:p>
    <w:p w14:paraId="34438C99" w14:textId="3D87861C" w:rsidR="000C7F50" w:rsidRPr="00787A29" w:rsidRDefault="00000000">
      <w:pPr>
        <w:rPr>
          <w:rFonts w:asciiTheme="minorEastAsia" w:hAnsiTheme="minorEastAsia"/>
        </w:rPr>
      </w:pPr>
      <w:r w:rsidRPr="00787A29">
        <w:rPr>
          <w:rFonts w:asciiTheme="minorEastAsia" w:hAnsiTheme="minorEastAsia" w:cs="Arial Unicode MS"/>
        </w:rPr>
        <w:t>고수준 언어는 각자의 기호 체계를 사용하여 의도, 즉 컴퓨터가 수행해야 할 작업을 표현</w:t>
      </w:r>
      <w:ins w:id="304" w:author="이현서" w:date="2024-09-23T05:01:00Z" w16du:dateUtc="2024-09-22T20:01:00Z">
        <w:r w:rsidR="00CB0BCE">
          <w:rPr>
            <w:rFonts w:asciiTheme="minorEastAsia" w:hAnsiTheme="minorEastAsia" w:cs="Arial Unicode MS" w:hint="eastAsia"/>
          </w:rPr>
          <w:t>합니다.</w:t>
        </w:r>
      </w:ins>
      <w:del w:id="305" w:author="이현서" w:date="2024-09-23T05:01:00Z" w16du:dateUtc="2024-09-22T20:01:00Z">
        <w:r w:rsidRPr="00787A29" w:rsidDel="00CB0BCE">
          <w:rPr>
            <w:rFonts w:asciiTheme="minorEastAsia" w:hAnsiTheme="minorEastAsia" w:cs="Arial Unicode MS"/>
          </w:rPr>
          <w:delText>할 수 있습니다.</w:delText>
        </w:r>
      </w:del>
      <w:r w:rsidRPr="00787A29">
        <w:rPr>
          <w:rFonts w:asciiTheme="minorEastAsia" w:hAnsiTheme="minorEastAsia" w:cs="Arial Unicode MS"/>
        </w:rPr>
        <w:t xml:space="preserve"> 따라서</w:t>
      </w:r>
      <w:del w:id="306" w:author="이현서" w:date="2024-09-23T05:01:00Z" w16du:dateUtc="2024-09-22T20:01:00Z">
        <w:r w:rsidRPr="00787A29" w:rsidDel="00CB0BCE">
          <w:rPr>
            <w:rFonts w:asciiTheme="minorEastAsia" w:hAnsiTheme="minorEastAsia" w:cs="Arial Unicode MS"/>
          </w:rPr>
          <w:delText xml:space="preserve"> CPU가 </w:delText>
        </w:r>
      </w:del>
      <w:r w:rsidRPr="00787A29">
        <w:rPr>
          <w:rFonts w:asciiTheme="minorEastAsia" w:hAnsiTheme="minorEastAsia" w:cs="Arial Unicode MS"/>
        </w:rPr>
        <w:t xml:space="preserve">다른 </w:t>
      </w:r>
      <w:ins w:id="307" w:author="이현서" w:date="2024-09-23T05:01:00Z" w16du:dateUtc="2024-09-22T20:01:00Z">
        <w:r w:rsidR="00CB0BCE" w:rsidRPr="00787A29">
          <w:rPr>
            <w:rFonts w:asciiTheme="minorEastAsia" w:hAnsiTheme="minorEastAsia" w:cs="Arial Unicode MS"/>
          </w:rPr>
          <w:t>CPU</w:t>
        </w:r>
        <w:r w:rsidR="00CB0BCE">
          <w:rPr>
            <w:rFonts w:asciiTheme="minorEastAsia" w:hAnsiTheme="minorEastAsia" w:cs="Arial Unicode MS" w:hint="eastAsia"/>
          </w:rPr>
          <w:t xml:space="preserve">를 사용하는 </w:t>
        </w:r>
      </w:ins>
      <w:r w:rsidRPr="00787A29">
        <w:rPr>
          <w:rFonts w:asciiTheme="minorEastAsia" w:hAnsiTheme="minorEastAsia" w:cs="Arial Unicode MS"/>
        </w:rPr>
        <w:t>컴퓨터</w:t>
      </w:r>
      <w:ins w:id="308" w:author="이현서" w:date="2024-09-23T05:01:00Z" w16du:dateUtc="2024-09-22T20:01:00Z">
        <w:r w:rsidR="00CB0BCE">
          <w:rPr>
            <w:rFonts w:asciiTheme="minorEastAsia" w:hAnsiTheme="minorEastAsia" w:cs="Arial Unicode MS" w:hint="eastAsia"/>
          </w:rPr>
          <w:t>에서 동작할 프로그램이더라도</w:t>
        </w:r>
      </w:ins>
      <w:del w:id="309" w:author="이현서" w:date="2024-09-23T05:01:00Z" w16du:dateUtc="2024-09-22T20:01:00Z">
        <w:r w:rsidRPr="00787A29" w:rsidDel="00CB0BCE">
          <w:rPr>
            <w:rFonts w:asciiTheme="minorEastAsia" w:hAnsiTheme="minorEastAsia" w:cs="Arial Unicode MS"/>
          </w:rPr>
          <w:delText xml:space="preserve">를 사용하더라도 </w:delText>
        </w:r>
      </w:del>
      <w:ins w:id="310" w:author="이현서" w:date="2024-09-23T05:01:00Z" w16du:dateUtc="2024-09-22T20:01:00Z">
        <w:r w:rsidR="00CB0BCE">
          <w:rPr>
            <w:rFonts w:asciiTheme="minorEastAsia" w:hAnsiTheme="minorEastAsia" w:cs="Arial Unicode MS" w:hint="eastAsia"/>
          </w:rPr>
          <w:t xml:space="preserve"> </w:t>
        </w:r>
      </w:ins>
      <w:del w:id="311" w:author="이현서" w:date="2024-09-23T05:01:00Z" w16du:dateUtc="2024-09-22T20:01:00Z">
        <w:r w:rsidRPr="00787A29" w:rsidDel="00CB0BCE">
          <w:rPr>
            <w:rFonts w:asciiTheme="minorEastAsia" w:hAnsiTheme="minorEastAsia" w:cs="Arial Unicode MS"/>
          </w:rPr>
          <w:delText>동일한</w:delText>
        </w:r>
      </w:del>
      <w:ins w:id="312" w:author="이현서" w:date="2024-09-23T05:01:00Z" w16du:dateUtc="2024-09-22T20:01:00Z">
        <w:r w:rsidR="00CB0BCE">
          <w:rPr>
            <w:rFonts w:asciiTheme="minorEastAsia" w:hAnsiTheme="minorEastAsia" w:cs="Arial Unicode MS" w:hint="eastAsia"/>
          </w:rPr>
          <w:t>같은</w:t>
        </w:r>
      </w:ins>
      <w:r w:rsidRPr="00787A29">
        <w:rPr>
          <w:rFonts w:asciiTheme="minorEastAsia" w:hAnsiTheme="minorEastAsia" w:cs="Arial Unicode MS"/>
        </w:rPr>
        <w:t xml:space="preserve"> 작업을 수행한다면 새로 </w:t>
      </w:r>
      <w:del w:id="313" w:author="이현서" w:date="2024-09-23T05:01:00Z" w16du:dateUtc="2024-09-22T20:01:00Z">
        <w:r w:rsidRPr="00787A29" w:rsidDel="00CB0BCE">
          <w:rPr>
            <w:rFonts w:asciiTheme="minorEastAsia" w:hAnsiTheme="minorEastAsia" w:cs="Arial Unicode MS" w:hint="eastAsia"/>
          </w:rPr>
          <w:delText>프로그램</w:delText>
        </w:r>
      </w:del>
      <w:ins w:id="314" w:author="이현서" w:date="2024-09-23T05:01:00Z" w16du:dateUtc="2024-09-22T20:01:00Z">
        <w:r w:rsidR="00CB0BCE">
          <w:rPr>
            <w:rFonts w:asciiTheme="minorEastAsia" w:hAnsiTheme="minorEastAsia" w:cs="Arial Unicode MS" w:hint="eastAsia"/>
          </w:rPr>
          <w:t>코드를</w:t>
        </w:r>
      </w:ins>
      <w:del w:id="315" w:author="이현서" w:date="2024-09-23T05:01:00Z" w16du:dateUtc="2024-09-22T20:01:00Z">
        <w:r w:rsidRPr="00787A29" w:rsidDel="00CB0BCE">
          <w:rPr>
            <w:rFonts w:asciiTheme="minorEastAsia" w:hAnsiTheme="minorEastAsia" w:cs="Arial Unicode MS"/>
          </w:rPr>
          <w:delText>을</w:delText>
        </w:r>
      </w:del>
      <w:r w:rsidRPr="00787A29">
        <w:rPr>
          <w:rFonts w:asciiTheme="minorEastAsia" w:hAnsiTheme="minorEastAsia" w:cs="Arial Unicode MS"/>
        </w:rPr>
        <w:t xml:space="preserve"> 작성할 필요가 </w:t>
      </w:r>
      <w:ins w:id="316" w:author="이현서" w:date="2024-09-23T05:02:00Z" w16du:dateUtc="2024-09-22T20:02:00Z">
        <w:r w:rsidR="00CB0BCE">
          <w:rPr>
            <w:rFonts w:asciiTheme="minorEastAsia" w:hAnsiTheme="minorEastAsia" w:cs="Arial Unicode MS" w:hint="eastAsia"/>
          </w:rPr>
          <w:t>없게</w:t>
        </w:r>
      </w:ins>
      <w:del w:id="317" w:author="이현서" w:date="2024-09-23T05:02:00Z" w16du:dateUtc="2024-09-22T20:02:00Z">
        <w:r w:rsidRPr="00787A29" w:rsidDel="00CB0BCE">
          <w:rPr>
            <w:rFonts w:asciiTheme="minorEastAsia" w:hAnsiTheme="minorEastAsia" w:cs="Arial Unicode MS"/>
          </w:rPr>
          <w:delText>사라지게</w:delText>
        </w:r>
      </w:del>
      <w:r w:rsidRPr="00787A29">
        <w:rPr>
          <w:rFonts w:asciiTheme="minorEastAsia" w:hAnsiTheme="minorEastAsia" w:cs="Arial Unicode MS"/>
        </w:rPr>
        <w:t xml:space="preserve"> 되었고,</w:t>
      </w:r>
      <w:del w:id="318" w:author="이현서" w:date="2024-09-23T05:02:00Z" w16du:dateUtc="2024-09-22T20:02:00Z">
        <w:r w:rsidRPr="00787A29" w:rsidDel="00CB0BCE">
          <w:rPr>
            <w:rFonts w:asciiTheme="minorEastAsia" w:hAnsiTheme="minorEastAsia" w:cs="Arial Unicode MS"/>
          </w:rPr>
          <w:delText xml:space="preserve"> 보다 쉽게 </w:delText>
        </w:r>
      </w:del>
      <w:ins w:id="319" w:author="이현서" w:date="2024-09-23T05:02:00Z" w16du:dateUtc="2024-09-22T20:02:00Z">
        <w:r w:rsidR="00CB0BCE">
          <w:rPr>
            <w:rFonts w:asciiTheme="minorEastAsia" w:hAnsiTheme="minorEastAsia" w:cs="Arial Unicode MS" w:hint="eastAsia"/>
          </w:rPr>
          <w:t xml:space="preserve"> </w:t>
        </w:r>
      </w:ins>
      <w:r w:rsidRPr="00787A29">
        <w:rPr>
          <w:rFonts w:asciiTheme="minorEastAsia" w:hAnsiTheme="minorEastAsia" w:cs="Arial Unicode MS"/>
        </w:rPr>
        <w:t xml:space="preserve">사람의 의도를 </w:t>
      </w:r>
      <w:ins w:id="320" w:author="이현서" w:date="2024-09-23T05:02:00Z" w16du:dateUtc="2024-09-22T20:02:00Z">
        <w:r w:rsidR="00CB0BCE" w:rsidRPr="00787A29">
          <w:rPr>
            <w:rFonts w:asciiTheme="minorEastAsia" w:hAnsiTheme="minorEastAsia" w:cs="Arial Unicode MS"/>
          </w:rPr>
          <w:t>보다 쉽게</w:t>
        </w:r>
        <w:r w:rsidR="00CB0BCE">
          <w:rPr>
            <w:rFonts w:asciiTheme="minorEastAsia" w:hAnsiTheme="minorEastAsia" w:cs="Arial Unicode MS" w:hint="eastAsia"/>
          </w:rPr>
          <w:t xml:space="preserve"> </w:t>
        </w:r>
      </w:ins>
      <w:r w:rsidRPr="00787A29">
        <w:rPr>
          <w:rFonts w:asciiTheme="minorEastAsia" w:hAnsiTheme="minorEastAsia" w:cs="Arial Unicode MS"/>
        </w:rPr>
        <w:t>표현할 수 있게 되었습니다.</w:t>
      </w:r>
    </w:p>
    <w:p w14:paraId="1E759304" w14:textId="5B7CBB71" w:rsidR="000C7F50" w:rsidRPr="00787A29" w:rsidRDefault="00000000">
      <w:pPr>
        <w:rPr>
          <w:rFonts w:asciiTheme="minorEastAsia" w:hAnsiTheme="minorEastAsia"/>
        </w:rPr>
      </w:pPr>
      <w:r w:rsidRPr="00787A29">
        <w:rPr>
          <w:rFonts w:asciiTheme="minorEastAsia" w:hAnsiTheme="minorEastAsia" w:cs="Arial Unicode MS"/>
        </w:rPr>
        <w:t>이후에도 프로그래밍 언어는</w:t>
      </w:r>
      <w:r w:rsidR="00787A29">
        <w:rPr>
          <w:rFonts w:asciiTheme="minorEastAsia" w:hAnsiTheme="minorEastAsia" w:cs="Arial Unicode MS"/>
        </w:rPr>
        <w:t xml:space="preserve"> </w:t>
      </w:r>
      <w:r w:rsidRPr="00787A29">
        <w:rPr>
          <w:rFonts w:asciiTheme="minorEastAsia" w:hAnsiTheme="minorEastAsia" w:cs="Arial Unicode MS"/>
        </w:rPr>
        <w:t>사람의 의도를 보다 쉽게 표현할 수 있도록</w:t>
      </w:r>
      <w:r w:rsidR="00787A29">
        <w:rPr>
          <w:rFonts w:asciiTheme="minorEastAsia" w:hAnsiTheme="minorEastAsia" w:cs="Arial Unicode MS"/>
        </w:rPr>
        <w:t xml:space="preserve"> </w:t>
      </w:r>
      <w:r w:rsidRPr="00787A29">
        <w:rPr>
          <w:rFonts w:asciiTheme="minorEastAsia" w:hAnsiTheme="minorEastAsia" w:cs="Arial Unicode MS"/>
        </w:rPr>
        <w:t>발전</w:t>
      </w:r>
      <w:ins w:id="321" w:author="이현서" w:date="2024-09-23T05:02:00Z" w16du:dateUtc="2024-09-22T20:02:00Z">
        <w:r w:rsidR="00CB0BCE">
          <w:rPr>
            <w:rFonts w:asciiTheme="minorEastAsia" w:hAnsiTheme="minorEastAsia" w:cs="Arial Unicode MS" w:hint="eastAsia"/>
          </w:rPr>
          <w:t>합니다.</w:t>
        </w:r>
      </w:ins>
      <w:del w:id="322" w:author="이현서" w:date="2024-09-23T05:02:00Z" w16du:dateUtc="2024-09-22T20:02:00Z">
        <w:r w:rsidRPr="00787A29" w:rsidDel="00CB0BCE">
          <w:rPr>
            <w:rFonts w:asciiTheme="minorEastAsia" w:hAnsiTheme="minorEastAsia" w:cs="Arial Unicode MS"/>
          </w:rPr>
          <w:delText>해 나갑니다.</w:delText>
        </w:r>
      </w:del>
      <w:r w:rsidRPr="00787A29">
        <w:rPr>
          <w:rFonts w:asciiTheme="minorEastAsia" w:hAnsiTheme="minorEastAsia" w:cs="Arial Unicode MS"/>
        </w:rPr>
        <w:t xml:space="preserve"> MZ세대, 알파 세대</w:t>
      </w:r>
      <w:del w:id="323" w:author="조희진" w:date="2024-07-17T11:56:00Z" w16du:dateUtc="2024-07-17T02:56:00Z">
        <w:r w:rsidRPr="00787A29" w:rsidDel="00835810">
          <w:rPr>
            <w:rFonts w:asciiTheme="minorEastAsia" w:hAnsiTheme="minorEastAsia" w:cs="Arial Unicode MS"/>
          </w:rPr>
          <w:delText xml:space="preserve"> </w:delText>
        </w:r>
      </w:del>
      <w:r w:rsidRPr="00787A29">
        <w:rPr>
          <w:rFonts w:asciiTheme="minorEastAsia" w:hAnsiTheme="minorEastAsia" w:cs="Arial Unicode MS"/>
        </w:rPr>
        <w:t>처럼 프로그래밍 언어도 특징에 따라 세대</w:t>
      </w:r>
      <w:del w:id="324" w:author="이현서" w:date="2024-09-23T05:03:00Z" w16du:dateUtc="2024-09-22T20:03:00Z">
        <w:r w:rsidRPr="00787A29" w:rsidDel="00CB0BCE">
          <w:rPr>
            <w:rFonts w:asciiTheme="minorEastAsia" w:hAnsiTheme="minorEastAsia" w:cs="Arial Unicode MS"/>
          </w:rPr>
          <w:delText>(</w:delText>
        </w:r>
      </w:del>
      <w:r w:rsidRPr="00CB0BCE">
        <w:rPr>
          <w:rStyle w:val="aff8"/>
          <w:rPrChange w:id="325" w:author="이현서" w:date="2024-09-23T05:03:00Z" w16du:dateUtc="2024-09-22T20:03:00Z">
            <w:rPr>
              <w:rFonts w:asciiTheme="minorEastAsia" w:hAnsiTheme="minorEastAsia" w:cs="Arial Unicode MS"/>
            </w:rPr>
          </w:rPrChange>
        </w:rPr>
        <w:t>Language Generation</w:t>
      </w:r>
      <w:del w:id="326" w:author="이현서" w:date="2024-09-23T05:03:00Z" w16du:dateUtc="2024-09-22T20:03:00Z">
        <w:r w:rsidRPr="00787A29" w:rsidDel="00CB0BCE">
          <w:rPr>
            <w:rFonts w:asciiTheme="minorEastAsia" w:hAnsiTheme="minorEastAsia" w:cs="Arial Unicode MS"/>
          </w:rPr>
          <w:delText>)</w:delText>
        </w:r>
      </w:del>
      <w:r w:rsidRPr="00787A29">
        <w:rPr>
          <w:rFonts w:asciiTheme="minorEastAsia" w:hAnsiTheme="minorEastAsia" w:cs="Arial Unicode MS"/>
        </w:rPr>
        <w:t>를 구분하기도 합니다. 다음 표는 각 세대별 언어의 특징입니다. 하지만 이러한 세대를 딱 떨어지게 나눠지지는 않습니다만 발전되는 방향을 이해하는데 도움이 됩니다.</w:t>
      </w:r>
    </w:p>
    <w:p w14:paraId="1F95B43B" w14:textId="77777777" w:rsidR="000C7F50" w:rsidRPr="00787A29" w:rsidRDefault="00000000">
      <w:pPr>
        <w:pStyle w:val="afff7"/>
        <w:pPrChange w:id="327" w:author="조희진" w:date="2024-07-16T14:52:00Z" w16du:dateUtc="2024-07-16T05:52:00Z">
          <w:pPr/>
        </w:pPrChange>
      </w:pPr>
      <w:r w:rsidRPr="00787A29">
        <w:t>표</w:t>
      </w:r>
      <w:r w:rsidRPr="00787A29">
        <w:t xml:space="preserve"> 1.1 </w:t>
      </w:r>
      <w:r w:rsidRPr="00787A29">
        <w:t>컴퓨터</w:t>
      </w:r>
      <w:r w:rsidRPr="00787A29">
        <w:t xml:space="preserve"> </w:t>
      </w:r>
      <w:r w:rsidRPr="00787A29">
        <w:t>프로그래밍</w:t>
      </w:r>
      <w:r w:rsidRPr="00787A29">
        <w:t xml:space="preserve"> </w:t>
      </w:r>
      <w:r w:rsidRPr="00787A29">
        <w:t>언어</w:t>
      </w:r>
      <w:r w:rsidRPr="00787A29">
        <w:t xml:space="preserve"> </w:t>
      </w:r>
      <w:r w:rsidRPr="00787A29">
        <w:t>세대</w:t>
      </w: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905"/>
        <w:gridCol w:w="3120"/>
      </w:tblGrid>
      <w:tr w:rsidR="000C7F50" w:rsidRPr="00787A29" w14:paraId="0434537C" w14:textId="77777777">
        <w:tc>
          <w:tcPr>
            <w:tcW w:w="1335" w:type="dxa"/>
            <w:shd w:val="clear" w:color="auto" w:fill="auto"/>
            <w:tcMar>
              <w:top w:w="100" w:type="dxa"/>
              <w:left w:w="100" w:type="dxa"/>
              <w:bottom w:w="100" w:type="dxa"/>
              <w:right w:w="100" w:type="dxa"/>
            </w:tcMar>
          </w:tcPr>
          <w:p w14:paraId="4D30029D"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세대</w:t>
            </w:r>
          </w:p>
        </w:tc>
        <w:tc>
          <w:tcPr>
            <w:tcW w:w="4905" w:type="dxa"/>
            <w:shd w:val="clear" w:color="auto" w:fill="auto"/>
            <w:tcMar>
              <w:top w:w="100" w:type="dxa"/>
              <w:left w:w="100" w:type="dxa"/>
              <w:bottom w:w="100" w:type="dxa"/>
              <w:right w:w="100" w:type="dxa"/>
            </w:tcMar>
          </w:tcPr>
          <w:p w14:paraId="45E1304E"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특징</w:t>
            </w:r>
          </w:p>
        </w:tc>
        <w:tc>
          <w:tcPr>
            <w:tcW w:w="3120" w:type="dxa"/>
            <w:shd w:val="clear" w:color="auto" w:fill="auto"/>
            <w:tcMar>
              <w:top w:w="100" w:type="dxa"/>
              <w:left w:w="100" w:type="dxa"/>
              <w:bottom w:w="100" w:type="dxa"/>
              <w:right w:w="100" w:type="dxa"/>
            </w:tcMar>
          </w:tcPr>
          <w:p w14:paraId="6B06F00F"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대표 언어</w:t>
            </w:r>
          </w:p>
        </w:tc>
      </w:tr>
      <w:tr w:rsidR="000C7F50" w:rsidRPr="00787A29" w14:paraId="5F7FA492" w14:textId="77777777">
        <w:tc>
          <w:tcPr>
            <w:tcW w:w="1335" w:type="dxa"/>
            <w:shd w:val="clear" w:color="auto" w:fill="auto"/>
            <w:tcMar>
              <w:top w:w="100" w:type="dxa"/>
              <w:left w:w="100" w:type="dxa"/>
              <w:bottom w:w="100" w:type="dxa"/>
              <w:right w:w="100" w:type="dxa"/>
            </w:tcMar>
          </w:tcPr>
          <w:p w14:paraId="66735C0A"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1세대</w:t>
            </w:r>
          </w:p>
        </w:tc>
        <w:tc>
          <w:tcPr>
            <w:tcW w:w="4905" w:type="dxa"/>
            <w:shd w:val="clear" w:color="auto" w:fill="auto"/>
            <w:tcMar>
              <w:top w:w="100" w:type="dxa"/>
              <w:left w:w="100" w:type="dxa"/>
              <w:bottom w:w="100" w:type="dxa"/>
              <w:right w:w="100" w:type="dxa"/>
            </w:tcMar>
          </w:tcPr>
          <w:p w14:paraId="729EDAF9"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컴퓨터마다 다른 언어를 사용. 0과 1로 작성함.</w:t>
            </w:r>
          </w:p>
        </w:tc>
        <w:tc>
          <w:tcPr>
            <w:tcW w:w="3120" w:type="dxa"/>
            <w:shd w:val="clear" w:color="auto" w:fill="auto"/>
            <w:tcMar>
              <w:top w:w="100" w:type="dxa"/>
              <w:left w:w="100" w:type="dxa"/>
              <w:bottom w:w="100" w:type="dxa"/>
              <w:right w:w="100" w:type="dxa"/>
            </w:tcMar>
          </w:tcPr>
          <w:p w14:paraId="53437F83"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기계어</w:t>
            </w:r>
          </w:p>
        </w:tc>
      </w:tr>
      <w:tr w:rsidR="000C7F50" w:rsidRPr="00787A29" w14:paraId="4C5FD72B" w14:textId="77777777">
        <w:tc>
          <w:tcPr>
            <w:tcW w:w="1335" w:type="dxa"/>
            <w:shd w:val="clear" w:color="auto" w:fill="auto"/>
            <w:tcMar>
              <w:top w:w="100" w:type="dxa"/>
              <w:left w:w="100" w:type="dxa"/>
              <w:bottom w:w="100" w:type="dxa"/>
              <w:right w:w="100" w:type="dxa"/>
            </w:tcMar>
          </w:tcPr>
          <w:p w14:paraId="3ED96907"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2세대</w:t>
            </w:r>
          </w:p>
        </w:tc>
        <w:tc>
          <w:tcPr>
            <w:tcW w:w="4905" w:type="dxa"/>
            <w:shd w:val="clear" w:color="auto" w:fill="auto"/>
            <w:tcMar>
              <w:top w:w="100" w:type="dxa"/>
              <w:left w:w="100" w:type="dxa"/>
              <w:bottom w:w="100" w:type="dxa"/>
              <w:right w:w="100" w:type="dxa"/>
            </w:tcMar>
          </w:tcPr>
          <w:p w14:paraId="359F1247"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어셈블리어로 작성하면 기계어로 1대 1 변환</w:t>
            </w:r>
          </w:p>
          <w:p w14:paraId="328CF460"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기계마다 다른 명령어 세트를 가짐.</w:t>
            </w:r>
          </w:p>
        </w:tc>
        <w:tc>
          <w:tcPr>
            <w:tcW w:w="3120" w:type="dxa"/>
            <w:shd w:val="clear" w:color="auto" w:fill="auto"/>
            <w:tcMar>
              <w:top w:w="100" w:type="dxa"/>
              <w:left w:w="100" w:type="dxa"/>
              <w:bottom w:w="100" w:type="dxa"/>
              <w:right w:w="100" w:type="dxa"/>
            </w:tcMar>
          </w:tcPr>
          <w:p w14:paraId="6487E4C2"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어셈블리어</w:t>
            </w:r>
          </w:p>
        </w:tc>
      </w:tr>
      <w:tr w:rsidR="000C7F50" w:rsidRPr="00787A29" w14:paraId="6D231253" w14:textId="77777777">
        <w:tc>
          <w:tcPr>
            <w:tcW w:w="1335" w:type="dxa"/>
            <w:shd w:val="clear" w:color="auto" w:fill="auto"/>
            <w:tcMar>
              <w:top w:w="100" w:type="dxa"/>
              <w:left w:w="100" w:type="dxa"/>
              <w:bottom w:w="100" w:type="dxa"/>
              <w:right w:w="100" w:type="dxa"/>
            </w:tcMar>
          </w:tcPr>
          <w:p w14:paraId="13CE6DA8"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3세대</w:t>
            </w:r>
          </w:p>
        </w:tc>
        <w:tc>
          <w:tcPr>
            <w:tcW w:w="4905" w:type="dxa"/>
            <w:shd w:val="clear" w:color="auto" w:fill="auto"/>
            <w:tcMar>
              <w:top w:w="100" w:type="dxa"/>
              <w:left w:w="100" w:type="dxa"/>
              <w:bottom w:w="100" w:type="dxa"/>
              <w:right w:w="100" w:type="dxa"/>
            </w:tcMar>
          </w:tcPr>
          <w:p w14:paraId="7151821F"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영어와 유사한 일련의 단어로 지시사항을 작성함.</w:t>
            </w:r>
          </w:p>
          <w:p w14:paraId="5EF9D306"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기계어로 번역하는 프로그램(컴파일러)이 필요.</w:t>
            </w:r>
          </w:p>
        </w:tc>
        <w:tc>
          <w:tcPr>
            <w:tcW w:w="3120" w:type="dxa"/>
            <w:shd w:val="clear" w:color="auto" w:fill="auto"/>
            <w:tcMar>
              <w:top w:w="100" w:type="dxa"/>
              <w:left w:w="100" w:type="dxa"/>
              <w:bottom w:w="100" w:type="dxa"/>
              <w:right w:w="100" w:type="dxa"/>
            </w:tcMar>
          </w:tcPr>
          <w:p w14:paraId="31217F72"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C. 포트란, 코볼, 파스칼</w:t>
            </w:r>
          </w:p>
        </w:tc>
      </w:tr>
      <w:tr w:rsidR="000C7F50" w:rsidRPr="00787A29" w14:paraId="4BD87DE5" w14:textId="77777777">
        <w:tc>
          <w:tcPr>
            <w:tcW w:w="1335" w:type="dxa"/>
            <w:shd w:val="clear" w:color="auto" w:fill="auto"/>
            <w:tcMar>
              <w:top w:w="100" w:type="dxa"/>
              <w:left w:w="100" w:type="dxa"/>
              <w:bottom w:w="100" w:type="dxa"/>
              <w:right w:w="100" w:type="dxa"/>
            </w:tcMar>
          </w:tcPr>
          <w:p w14:paraId="7582F927"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4세대(4GL)</w:t>
            </w:r>
          </w:p>
        </w:tc>
        <w:tc>
          <w:tcPr>
            <w:tcW w:w="4905" w:type="dxa"/>
            <w:shd w:val="clear" w:color="auto" w:fill="auto"/>
            <w:tcMar>
              <w:top w:w="100" w:type="dxa"/>
              <w:left w:w="100" w:type="dxa"/>
              <w:bottom w:w="100" w:type="dxa"/>
              <w:right w:w="100" w:type="dxa"/>
            </w:tcMar>
          </w:tcPr>
          <w:p w14:paraId="3C9D48E0"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특정 분야의 프로그래밍에 특화된 언어</w:t>
            </w:r>
          </w:p>
        </w:tc>
        <w:tc>
          <w:tcPr>
            <w:tcW w:w="3120" w:type="dxa"/>
            <w:shd w:val="clear" w:color="auto" w:fill="auto"/>
            <w:tcMar>
              <w:top w:w="100" w:type="dxa"/>
              <w:left w:w="100" w:type="dxa"/>
              <w:bottom w:w="100" w:type="dxa"/>
              <w:right w:w="100" w:type="dxa"/>
            </w:tcMar>
          </w:tcPr>
          <w:p w14:paraId="79018F04"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rPr>
              <w:t>SQL, R</w:t>
            </w:r>
          </w:p>
        </w:tc>
      </w:tr>
      <w:tr w:rsidR="000C7F50" w:rsidRPr="00787A29" w14:paraId="34E1BEB5" w14:textId="77777777">
        <w:tc>
          <w:tcPr>
            <w:tcW w:w="1335" w:type="dxa"/>
            <w:shd w:val="clear" w:color="auto" w:fill="auto"/>
            <w:tcMar>
              <w:top w:w="100" w:type="dxa"/>
              <w:left w:w="100" w:type="dxa"/>
              <w:bottom w:w="100" w:type="dxa"/>
              <w:right w:w="100" w:type="dxa"/>
            </w:tcMar>
          </w:tcPr>
          <w:p w14:paraId="4B629454"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5세대(5GL)</w:t>
            </w:r>
          </w:p>
        </w:tc>
        <w:tc>
          <w:tcPr>
            <w:tcW w:w="4905" w:type="dxa"/>
            <w:shd w:val="clear" w:color="auto" w:fill="auto"/>
            <w:tcMar>
              <w:top w:w="100" w:type="dxa"/>
              <w:left w:w="100" w:type="dxa"/>
              <w:bottom w:w="100" w:type="dxa"/>
              <w:right w:w="100" w:type="dxa"/>
            </w:tcMar>
          </w:tcPr>
          <w:p w14:paraId="1FE14810"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주어진 제약조건을 사용하여 문제를 해결</w:t>
            </w:r>
          </w:p>
          <w:p w14:paraId="209656B8"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cs="Arial Unicode MS"/>
              </w:rPr>
              <w:t>제약조건 기반 및 논리 프로그래밍 언어</w:t>
            </w:r>
          </w:p>
        </w:tc>
        <w:tc>
          <w:tcPr>
            <w:tcW w:w="3120" w:type="dxa"/>
            <w:shd w:val="clear" w:color="auto" w:fill="auto"/>
            <w:tcMar>
              <w:top w:w="100" w:type="dxa"/>
              <w:left w:w="100" w:type="dxa"/>
              <w:bottom w:w="100" w:type="dxa"/>
              <w:right w:w="100" w:type="dxa"/>
            </w:tcMar>
          </w:tcPr>
          <w:p w14:paraId="4289A091" w14:textId="77777777" w:rsidR="000C7F50" w:rsidRPr="00787A29" w:rsidRDefault="00000000">
            <w:pPr>
              <w:pBdr>
                <w:top w:val="nil"/>
                <w:left w:val="nil"/>
                <w:bottom w:val="nil"/>
                <w:right w:val="nil"/>
                <w:between w:val="nil"/>
              </w:pBdr>
              <w:spacing w:after="0" w:line="240" w:lineRule="auto"/>
              <w:rPr>
                <w:rFonts w:asciiTheme="minorEastAsia" w:hAnsiTheme="minorEastAsia"/>
              </w:rPr>
            </w:pPr>
            <w:r w:rsidRPr="00787A29">
              <w:rPr>
                <w:rFonts w:asciiTheme="minorEastAsia" w:hAnsiTheme="minorEastAsia"/>
              </w:rPr>
              <w:t>Prolog, Mercury</w:t>
            </w:r>
          </w:p>
        </w:tc>
      </w:tr>
    </w:tbl>
    <w:p w14:paraId="535DEC09" w14:textId="0FB98DC0" w:rsidR="000C7F50" w:rsidRPr="00787A29" w:rsidRDefault="00000000">
      <w:pPr>
        <w:pStyle w:val="2"/>
        <w:rPr>
          <w:rFonts w:asciiTheme="minorEastAsia" w:eastAsiaTheme="minorEastAsia" w:hAnsiTheme="minorEastAsia"/>
        </w:rPr>
      </w:pPr>
      <w:r w:rsidRPr="00787A29">
        <w:rPr>
          <w:rFonts w:asciiTheme="minorEastAsia" w:eastAsiaTheme="minorEastAsia" w:hAnsiTheme="minorEastAsia" w:cs="Arial Unicode MS"/>
        </w:rPr>
        <w:t>1-3 C</w:t>
      </w:r>
      <w:ins w:id="328" w:author="조희진" w:date="2024-07-16T16:10:00Z" w16du:dateUtc="2024-07-16T07:10:00Z">
        <w:r w:rsidR="000D5F2A">
          <w:rPr>
            <w:rFonts w:asciiTheme="minorEastAsia" w:eastAsiaTheme="minorEastAsia" w:hAnsiTheme="minorEastAsia" w:cs="Arial Unicode MS" w:hint="eastAsia"/>
          </w:rPr>
          <w:t xml:space="preserve"> </w:t>
        </w:r>
      </w:ins>
      <w:r w:rsidRPr="00787A29">
        <w:rPr>
          <w:rFonts w:asciiTheme="minorEastAsia" w:eastAsiaTheme="minorEastAsia" w:hAnsiTheme="minorEastAsia" w:cs="Arial Unicode MS"/>
        </w:rPr>
        <w:t>언어의 등장</w:t>
      </w:r>
    </w:p>
    <w:p w14:paraId="5534FDA5" w14:textId="15BD51E9" w:rsidR="000C7F50" w:rsidRPr="00787A29" w:rsidRDefault="00000000">
      <w:pPr>
        <w:rPr>
          <w:rFonts w:asciiTheme="minorEastAsia" w:hAnsiTheme="minorEastAsia"/>
        </w:rPr>
      </w:pPr>
      <w:commentRangeStart w:id="329"/>
      <w:r w:rsidRPr="00787A29">
        <w:rPr>
          <w:rFonts w:asciiTheme="minorEastAsia" w:hAnsiTheme="minorEastAsia" w:cs="Arial Unicode MS"/>
        </w:rPr>
        <w:t>오늘날</w:t>
      </w:r>
      <w:r w:rsidR="00787A29">
        <w:rPr>
          <w:rFonts w:asciiTheme="minorEastAsia" w:hAnsiTheme="minorEastAsia" w:cs="Arial Unicode MS"/>
        </w:rPr>
        <w:t xml:space="preserve"> </w:t>
      </w:r>
      <w:r w:rsidRPr="00787A29">
        <w:rPr>
          <w:rFonts w:asciiTheme="minorEastAsia" w:hAnsiTheme="minorEastAsia" w:cs="Arial Unicode MS"/>
        </w:rPr>
        <w:t>IT 기술을 이끌고 있는 지역을 떠올리면 미국 서부 샌프란시스코 인근의 실리콘밸리를 떠올리지만, 1960년대 기술은 미국 동부 지역을 중심으로 발전했습니다. 최초의 컴퓨터인 에니악(ENIAC)도 미국 동부에 위치한 펜실베니아 주립대에서 만들어</w:t>
      </w:r>
      <w:del w:id="330" w:author="조희진" w:date="2024-07-16T16:10:00Z" w16du:dateUtc="2024-07-16T07:10:00Z">
        <w:r w:rsidRPr="00787A29" w:rsidDel="000D5F2A">
          <w:rPr>
            <w:rFonts w:asciiTheme="minorEastAsia" w:hAnsiTheme="minorEastAsia" w:cs="Arial Unicode MS"/>
          </w:rPr>
          <w:delText xml:space="preserve"> </w:delText>
        </w:r>
      </w:del>
      <w:r w:rsidRPr="00787A29">
        <w:rPr>
          <w:rFonts w:asciiTheme="minorEastAsia" w:hAnsiTheme="minorEastAsia" w:cs="Arial Unicode MS"/>
        </w:rPr>
        <w:t>졌습니다. 당시 뉴저지주에 위치한 벨 연구소에서는 컴퓨터를 동작시킬 운영체제를 어셈블리어로 개발합니다.</w:t>
      </w:r>
      <w:commentRangeEnd w:id="329"/>
      <w:r w:rsidR="000D5F2A">
        <w:rPr>
          <w:rStyle w:val="ac"/>
        </w:rPr>
        <w:commentReference w:id="329"/>
      </w:r>
    </w:p>
    <w:p w14:paraId="6CF37DC1" w14:textId="43A1BECE" w:rsidR="000C7F50" w:rsidRPr="00787A29" w:rsidRDefault="000D5F2A">
      <w:pPr>
        <w:rPr>
          <w:rFonts w:asciiTheme="minorEastAsia" w:hAnsiTheme="minorEastAsia"/>
        </w:rPr>
      </w:pPr>
      <w:r>
        <w:rPr>
          <w:rFonts w:asciiTheme="minorEastAsia" w:hAnsiTheme="minorEastAsia" w:cs="Arial Unicode MS" w:hint="eastAsia"/>
        </w:rPr>
        <w:t xml:space="preserve">1960년대에 </w:t>
      </w:r>
      <w:r w:rsidRPr="00787A29">
        <w:rPr>
          <w:rFonts w:asciiTheme="minorEastAsia" w:hAnsiTheme="minorEastAsia" w:cs="Arial Unicode MS"/>
        </w:rPr>
        <w:t>벨 연구소는 시분할 운영 체제인 멀틱스를 개발</w:t>
      </w:r>
      <w:r>
        <w:rPr>
          <w:rFonts w:asciiTheme="minorEastAsia" w:hAnsiTheme="minorEastAsia" w:cs="Arial Unicode MS" w:hint="eastAsia"/>
        </w:rPr>
        <w:t xml:space="preserve"> 중이었</w:t>
      </w:r>
      <w:r w:rsidRPr="00787A29">
        <w:rPr>
          <w:rFonts w:asciiTheme="minorEastAsia" w:hAnsiTheme="minorEastAsia" w:cs="Arial Unicode MS"/>
        </w:rPr>
        <w:t>습니다. 멀틱스 개발 프로젝트는 우여곡절 끝에 완성은 되지만, 계획된 일정보다 늦게 개발되었습니다. 이 프로젝트에 참여했던 데니스 리치와 켄 톰슨은 PDP-11 컴퓨터에서 동작하는 프로그램을 만드는 데 사용했던 B언어를 개선하여 1973년 프로그래밍 언어의 기본 기능을 구현합니다. B 언어를 기반으로 만들어진 언어라 그냥 C</w:t>
      </w:r>
      <w:r w:rsidR="00835810">
        <w:rPr>
          <w:rFonts w:asciiTheme="minorEastAsia" w:hAnsiTheme="minorEastAsia" w:cs="Arial Unicode MS" w:hint="eastAsia"/>
        </w:rPr>
        <w:t xml:space="preserve"> </w:t>
      </w:r>
      <w:r w:rsidRPr="00787A29">
        <w:rPr>
          <w:rFonts w:asciiTheme="minorEastAsia" w:hAnsiTheme="minorEastAsia" w:cs="Arial Unicode MS"/>
        </w:rPr>
        <w:t>언어라 불렀습니다.</w:t>
      </w:r>
    </w:p>
    <w:p w14:paraId="542C34A5" w14:textId="7924AAB9" w:rsidR="000C7F50" w:rsidRPr="00787A29" w:rsidRDefault="00000000">
      <w:pPr>
        <w:pBdr>
          <w:top w:val="single" w:sz="4" w:space="0" w:color="000000"/>
          <w:left w:val="single" w:sz="4" w:space="0" w:color="000000"/>
          <w:bottom w:val="single" w:sz="4" w:space="0" w:color="000000"/>
          <w:right w:val="single" w:sz="4" w:space="0" w:color="000000"/>
        </w:pBdr>
        <w:rPr>
          <w:rFonts w:asciiTheme="minorEastAsia" w:hAnsiTheme="minorEastAsia"/>
        </w:rPr>
      </w:pPr>
      <w:r w:rsidRPr="00787A29">
        <w:rPr>
          <w:rFonts w:asciiTheme="minorEastAsia" w:hAnsiTheme="minorEastAsia" w:cs="Arial Unicode MS"/>
        </w:rPr>
        <w:lastRenderedPageBreak/>
        <w:t>DrTies: C</w:t>
      </w:r>
      <w:ins w:id="331" w:author="조희진" w:date="2024-07-17T11:58:00Z" w16du:dateUtc="2024-07-17T02:58:00Z">
        <w:r w:rsidR="00835810">
          <w:rPr>
            <w:rFonts w:asciiTheme="minorEastAsia" w:hAnsiTheme="minorEastAsia" w:cs="Arial Unicode MS" w:hint="eastAsia"/>
          </w:rPr>
          <w:t xml:space="preserve"> </w:t>
        </w:r>
      </w:ins>
      <w:r w:rsidRPr="00787A29">
        <w:rPr>
          <w:rFonts w:asciiTheme="minorEastAsia" w:hAnsiTheme="minorEastAsia" w:cs="Arial Unicode MS"/>
        </w:rPr>
        <w:t xml:space="preserve">언어를 만들었을 때 데니스 리치는 31살, 켄 톰슨은 30살이었어요. </w:t>
      </w:r>
      <w:commentRangeStart w:id="332"/>
      <w:r w:rsidRPr="00787A29">
        <w:rPr>
          <w:rFonts w:asciiTheme="minorEastAsia" w:hAnsiTheme="minorEastAsia" w:cs="Arial Unicode MS"/>
        </w:rPr>
        <w:t>켄 톰슨은</w:t>
      </w:r>
      <w:ins w:id="333" w:author="이현서" w:date="2024-09-23T04:17:00Z" w16du:dateUtc="2024-09-22T19:17:00Z">
        <w:r w:rsidR="00AE25F4">
          <w:rPr>
            <w:rFonts w:asciiTheme="minorEastAsia" w:hAnsiTheme="minorEastAsia" w:cs="Arial Unicode MS" w:hint="eastAsia"/>
          </w:rPr>
          <w:t xml:space="preserve"> 2006년부터</w:t>
        </w:r>
      </w:ins>
      <w:r w:rsidRPr="00787A29">
        <w:rPr>
          <w:rFonts w:asciiTheme="minorEastAsia" w:hAnsiTheme="minorEastAsia" w:cs="Arial Unicode MS"/>
        </w:rPr>
        <w:t xml:space="preserve"> 구글에 근무하면서 Go 언어의 개발에 참여했습니다. </w:t>
      </w:r>
      <w:commentRangeEnd w:id="332"/>
      <w:r w:rsidR="00384CEB">
        <w:rPr>
          <w:rStyle w:val="ac"/>
        </w:rPr>
        <w:commentReference w:id="332"/>
      </w:r>
    </w:p>
    <w:p w14:paraId="1DD4DFE2" w14:textId="4466C2D7" w:rsidR="00AE25F4" w:rsidRPr="00AE25F4" w:rsidRDefault="00000000">
      <w:pPr>
        <w:rPr>
          <w:rFonts w:asciiTheme="minorEastAsia" w:hAnsiTheme="minorEastAsia" w:cs="Arial Unicode MS"/>
        </w:rPr>
      </w:pPr>
      <w:r w:rsidRPr="00787A29">
        <w:rPr>
          <w:rFonts w:asciiTheme="minorEastAsia" w:hAnsiTheme="minorEastAsia" w:cs="Arial Unicode MS"/>
        </w:rPr>
        <w:t>데니스 리치와 켄 톰슨이 개발한 C 언어는 운영체제의 핵심인 커널</w:t>
      </w:r>
      <w:ins w:id="334" w:author="이현서" w:date="2024-09-23T05:04:00Z" w16du:dateUtc="2024-09-22T20:04:00Z">
        <w:r w:rsidR="00CB0BCE" w:rsidRPr="00CB0BCE">
          <w:rPr>
            <w:rStyle w:val="aff8"/>
            <w:rPrChange w:id="335" w:author="이현서" w:date="2024-09-23T05:04:00Z" w16du:dateUtc="2024-09-22T20:04:00Z">
              <w:rPr>
                <w:rFonts w:asciiTheme="minorEastAsia" w:hAnsiTheme="minorEastAsia" w:cs="Arial Unicode MS"/>
              </w:rPr>
            </w:rPrChange>
          </w:rPr>
          <w:t>Kernel</w:t>
        </w:r>
      </w:ins>
      <w:r w:rsidRPr="00787A29">
        <w:rPr>
          <w:rFonts w:asciiTheme="minorEastAsia" w:hAnsiTheme="minorEastAsia" w:cs="Arial Unicode MS"/>
        </w:rPr>
        <w:t>까지 작성할 수 있을 정도로 강력</w:t>
      </w:r>
      <w:ins w:id="336" w:author="이현서" w:date="2024-09-23T05:24:00Z" w16du:dateUtc="2024-09-22T20:24:00Z">
        <w:r w:rsidR="00AD3C15">
          <w:rPr>
            <w:rFonts w:asciiTheme="minorEastAsia" w:hAnsiTheme="minorEastAsia" w:cs="Arial Unicode MS" w:hint="eastAsia"/>
          </w:rPr>
          <w:t>하면서도 다양한 목적의 프로그램을 개발할 수 있었습니다.</w:t>
        </w:r>
      </w:ins>
      <w:del w:id="337" w:author="이현서" w:date="2024-09-23T05:24:00Z" w16du:dateUtc="2024-09-22T20:24:00Z">
        <w:r w:rsidRPr="00787A29" w:rsidDel="00AD3C15">
          <w:rPr>
            <w:rFonts w:asciiTheme="minorEastAsia" w:hAnsiTheme="minorEastAsia" w:cs="Arial Unicode MS"/>
          </w:rPr>
          <w:delText>했습니다.</w:delText>
        </w:r>
      </w:del>
      <w:r w:rsidRPr="00787A29">
        <w:rPr>
          <w:rFonts w:asciiTheme="minorEastAsia" w:hAnsiTheme="minorEastAsia" w:cs="Arial Unicode MS"/>
        </w:rPr>
        <w:t xml:space="preserve"> C언어를 사용하여</w:t>
      </w:r>
      <w:r w:rsidR="00787A29">
        <w:rPr>
          <w:rFonts w:asciiTheme="minorEastAsia" w:hAnsiTheme="minorEastAsia" w:cs="Arial Unicode MS"/>
        </w:rPr>
        <w:t xml:space="preserve"> </w:t>
      </w:r>
      <w:r w:rsidRPr="00787A29">
        <w:rPr>
          <w:rFonts w:asciiTheme="minorEastAsia" w:hAnsiTheme="minorEastAsia" w:cs="Arial Unicode MS"/>
        </w:rPr>
        <w:t>멀틱스의 후속 운영체제인 유닉스 커널과 많은 유틸리티들이 다시 작성되기 시작했습니다. C언어로 운영체제를 만들게 되면서, 다양한 CPU를 사용하는 컴퓨터에 C언어가 이식되었습니다. 즉, C언어만 동작할 수 있으면 사용되는 CPU는 달라도 C언어로 만든 프로그램을 모든 컴퓨터에서 사용할 수 있게 되었습니다. 이 과정에서 C 언어는 사실상의 업계 표준 프로그래밍 언어의 자리를 차지하게 됩니다.</w:t>
      </w:r>
    </w:p>
    <w:p w14:paraId="1425DE04" w14:textId="376E7522" w:rsidR="000C7F50" w:rsidRDefault="00000000">
      <w:pPr>
        <w:pBdr>
          <w:top w:val="dotted" w:sz="4" w:space="0" w:color="000000"/>
          <w:left w:val="dotted" w:sz="4" w:space="0" w:color="000000"/>
          <w:bottom w:val="dotted" w:sz="4" w:space="0" w:color="000000"/>
          <w:right w:val="dotted" w:sz="4" w:space="0" w:color="000000"/>
        </w:pBdr>
        <w:rPr>
          <w:ins w:id="338" w:author="이현서" w:date="2024-09-23T04:18:00Z" w16du:dateUtc="2024-09-22T19:18:00Z"/>
          <w:rFonts w:asciiTheme="minorEastAsia" w:hAnsiTheme="minorEastAsia" w:cs="Arial Unicode MS"/>
        </w:rPr>
      </w:pPr>
      <w:r w:rsidRPr="00787A29">
        <w:rPr>
          <w:rFonts w:asciiTheme="minorEastAsia" w:hAnsiTheme="minorEastAsia" w:cs="Arial Unicode MS"/>
        </w:rPr>
        <w:t>DrTies: 보다 상세한 C언어의 탄생 이야기가 궁금하시면 &lt;컴파일러 개발자가 들려주는 C 이야기&gt; (페테르 판데르린던 저, 인사이트) 1장을 읽어보세요.</w:t>
      </w:r>
    </w:p>
    <w:p w14:paraId="3A2DA010" w14:textId="15DDD043" w:rsidR="00AE25F4" w:rsidRDefault="00AE25F4" w:rsidP="00AE25F4">
      <w:pPr>
        <w:rPr>
          <w:ins w:id="339" w:author="이현서" w:date="2024-09-23T04:20:00Z" w16du:dateUtc="2024-09-22T19:20:00Z"/>
        </w:rPr>
      </w:pPr>
      <w:ins w:id="340" w:author="이현서" w:date="2024-09-23T04:18:00Z" w16du:dateUtc="2024-09-22T19:18:00Z">
        <w:r>
          <w:rPr>
            <w:rFonts w:hint="eastAsia"/>
          </w:rPr>
          <w:t>C</w:t>
        </w:r>
        <w:r>
          <w:rPr>
            <w:rFonts w:hint="eastAsia"/>
          </w:rPr>
          <w:t>언어는</w:t>
        </w:r>
        <w:r>
          <w:rPr>
            <w:rFonts w:hint="eastAsia"/>
          </w:rPr>
          <w:t xml:space="preserve"> </w:t>
        </w:r>
      </w:ins>
      <w:ins w:id="341" w:author="이현서" w:date="2024-09-23T04:19:00Z" w16du:dateUtc="2024-09-22T19:19:00Z">
        <w:r>
          <w:rPr>
            <w:rFonts w:hint="eastAsia"/>
          </w:rPr>
          <w:t>다른</w:t>
        </w:r>
        <w:r>
          <w:rPr>
            <w:rFonts w:hint="eastAsia"/>
          </w:rPr>
          <w:t xml:space="preserve"> </w:t>
        </w:r>
        <w:r>
          <w:rPr>
            <w:rFonts w:hint="eastAsia"/>
          </w:rPr>
          <w:t>언어</w:t>
        </w:r>
      </w:ins>
      <w:ins w:id="342" w:author="이현서" w:date="2024-09-23T04:20:00Z" w16du:dateUtc="2024-09-22T19:20:00Z">
        <w:r>
          <w:rPr>
            <w:rFonts w:hint="eastAsia"/>
          </w:rPr>
          <w:t>에도</w:t>
        </w:r>
        <w:r>
          <w:rPr>
            <w:rFonts w:hint="eastAsia"/>
          </w:rPr>
          <w:t xml:space="preserve"> </w:t>
        </w:r>
        <w:r>
          <w:rPr>
            <w:rFonts w:hint="eastAsia"/>
          </w:rPr>
          <w:t>많은</w:t>
        </w:r>
        <w:r>
          <w:rPr>
            <w:rFonts w:hint="eastAsia"/>
          </w:rPr>
          <w:t xml:space="preserve"> </w:t>
        </w:r>
        <w:r>
          <w:rPr>
            <w:rFonts w:hint="eastAsia"/>
          </w:rPr>
          <w:t>영향을</w:t>
        </w:r>
        <w:r>
          <w:rPr>
            <w:rFonts w:hint="eastAsia"/>
          </w:rPr>
          <w:t xml:space="preserve"> </w:t>
        </w:r>
        <w:r>
          <w:rPr>
            <w:rFonts w:hint="eastAsia"/>
          </w:rPr>
          <w:t>미쳤습니다</w:t>
        </w:r>
        <w:r>
          <w:rPr>
            <w:rFonts w:hint="eastAsia"/>
          </w:rPr>
          <w:t xml:space="preserve">. </w:t>
        </w:r>
        <w:r w:rsidR="00862EAF">
          <w:rPr>
            <w:rFonts w:hint="eastAsia"/>
          </w:rPr>
          <w:t>데이터와</w:t>
        </w:r>
        <w:r w:rsidR="00862EAF">
          <w:rPr>
            <w:rFonts w:hint="eastAsia"/>
          </w:rPr>
          <w:t xml:space="preserve"> </w:t>
        </w:r>
        <w:r w:rsidR="00862EAF">
          <w:rPr>
            <w:rFonts w:hint="eastAsia"/>
          </w:rPr>
          <w:t>동작</w:t>
        </w:r>
      </w:ins>
      <w:ins w:id="343" w:author="이현서" w:date="2024-09-23T04:22:00Z" w16du:dateUtc="2024-09-22T19:22:00Z">
        <w:r w:rsidR="00862EAF">
          <w:rPr>
            <w:rFonts w:hint="eastAsia"/>
          </w:rPr>
          <w:t xml:space="preserve"> </w:t>
        </w:r>
        <w:r w:rsidR="00862EAF">
          <w:rPr>
            <w:rFonts w:hint="eastAsia"/>
          </w:rPr>
          <w:t>코드를</w:t>
        </w:r>
        <w:r w:rsidR="00862EAF">
          <w:rPr>
            <w:rFonts w:hint="eastAsia"/>
          </w:rPr>
          <w:t xml:space="preserve"> </w:t>
        </w:r>
        <w:r w:rsidR="00862EAF">
          <w:rPr>
            <w:rFonts w:hint="eastAsia"/>
          </w:rPr>
          <w:t>구조적으로</w:t>
        </w:r>
        <w:r w:rsidR="00862EAF">
          <w:rPr>
            <w:rFonts w:hint="eastAsia"/>
          </w:rPr>
          <w:t xml:space="preserve"> </w:t>
        </w:r>
        <w:r w:rsidR="00862EAF">
          <w:rPr>
            <w:rFonts w:hint="eastAsia"/>
          </w:rPr>
          <w:t>결합하여</w:t>
        </w:r>
        <w:r w:rsidR="00862EAF">
          <w:rPr>
            <w:rFonts w:hint="eastAsia"/>
          </w:rPr>
          <w:t xml:space="preserve"> </w:t>
        </w:r>
      </w:ins>
      <w:ins w:id="344" w:author="이현서" w:date="2024-09-23T04:20:00Z" w16du:dateUtc="2024-09-22T19:20:00Z">
        <w:r w:rsidR="00862EAF">
          <w:rPr>
            <w:rFonts w:hint="eastAsia"/>
          </w:rPr>
          <w:t>하나의</w:t>
        </w:r>
        <w:r w:rsidR="00862EAF">
          <w:rPr>
            <w:rFonts w:hint="eastAsia"/>
          </w:rPr>
          <w:t xml:space="preserve"> </w:t>
        </w:r>
        <w:r w:rsidR="00862EAF">
          <w:rPr>
            <w:rFonts w:hint="eastAsia"/>
          </w:rPr>
          <w:t>객체로</w:t>
        </w:r>
        <w:r w:rsidR="00862EAF">
          <w:rPr>
            <w:rFonts w:hint="eastAsia"/>
          </w:rPr>
          <w:t xml:space="preserve"> </w:t>
        </w:r>
      </w:ins>
      <w:ins w:id="345" w:author="이현서" w:date="2024-09-23T04:23:00Z" w16du:dateUtc="2024-09-22T19:23:00Z">
        <w:r w:rsidR="00862EAF">
          <w:rPr>
            <w:rFonts w:hint="eastAsia"/>
          </w:rPr>
          <w:t>만들어</w:t>
        </w:r>
        <w:r w:rsidR="00862EAF">
          <w:rPr>
            <w:rFonts w:hint="eastAsia"/>
          </w:rPr>
          <w:t xml:space="preserve"> </w:t>
        </w:r>
      </w:ins>
      <w:ins w:id="346" w:author="이현서" w:date="2024-09-23T05:11:00Z" w16du:dateUtc="2024-09-22T20:11:00Z">
        <w:r w:rsidR="005137F8">
          <w:rPr>
            <w:rFonts w:hint="eastAsia"/>
          </w:rPr>
          <w:t>보다</w:t>
        </w:r>
        <w:r w:rsidR="005137F8">
          <w:rPr>
            <w:rFonts w:hint="eastAsia"/>
          </w:rPr>
          <w:t xml:space="preserve"> </w:t>
        </w:r>
      </w:ins>
      <w:ins w:id="347" w:author="이현서" w:date="2024-09-23T05:12:00Z" w16du:dateUtc="2024-09-22T20:12:00Z">
        <w:r w:rsidR="005137F8">
          <w:rPr>
            <w:rFonts w:hint="eastAsia"/>
          </w:rPr>
          <w:t>안전하게</w:t>
        </w:r>
        <w:r w:rsidR="005137F8">
          <w:rPr>
            <w:rFonts w:hint="eastAsia"/>
          </w:rPr>
          <w:t xml:space="preserve"> </w:t>
        </w:r>
        <w:r w:rsidR="005137F8">
          <w:rPr>
            <w:rFonts w:hint="eastAsia"/>
          </w:rPr>
          <w:t>코드를</w:t>
        </w:r>
        <w:r w:rsidR="005137F8">
          <w:rPr>
            <w:rFonts w:hint="eastAsia"/>
          </w:rPr>
          <w:t xml:space="preserve"> </w:t>
        </w:r>
      </w:ins>
      <w:ins w:id="348" w:author="이현서" w:date="2024-09-23T04:23:00Z" w16du:dateUtc="2024-09-22T19:23:00Z">
        <w:r w:rsidR="00862EAF">
          <w:rPr>
            <w:rFonts w:hint="eastAsia"/>
          </w:rPr>
          <w:t>사용하</w:t>
        </w:r>
      </w:ins>
      <w:ins w:id="349" w:author="이현서" w:date="2024-09-23T05:12:00Z" w16du:dateUtc="2024-09-22T20:12:00Z">
        <w:r w:rsidR="005137F8">
          <w:rPr>
            <w:rFonts w:hint="eastAsia"/>
          </w:rPr>
          <w:t>자</w:t>
        </w:r>
      </w:ins>
      <w:ins w:id="350" w:author="이현서" w:date="2024-09-23T04:23:00Z" w16du:dateUtc="2024-09-22T19:23:00Z">
        <w:r w:rsidR="00862EAF">
          <w:rPr>
            <w:rFonts w:hint="eastAsia"/>
          </w:rPr>
          <w:t>는</w:t>
        </w:r>
        <w:r w:rsidR="00862EAF">
          <w:rPr>
            <w:rFonts w:hint="eastAsia"/>
          </w:rPr>
          <w:t xml:space="preserve"> </w:t>
        </w:r>
      </w:ins>
      <w:ins w:id="351" w:author="이현서" w:date="2024-09-23T04:20:00Z" w16du:dateUtc="2024-09-22T19:20:00Z">
        <w:r w:rsidR="00862EAF">
          <w:rPr>
            <w:rFonts w:hint="eastAsia"/>
          </w:rPr>
          <w:t>객체지향</w:t>
        </w:r>
        <w:r w:rsidR="00862EAF">
          <w:rPr>
            <w:rFonts w:hint="eastAsia"/>
          </w:rPr>
          <w:t xml:space="preserve"> </w:t>
        </w:r>
        <w:r w:rsidR="00862EAF">
          <w:rPr>
            <w:rFonts w:hint="eastAsia"/>
          </w:rPr>
          <w:t>프로그래밍</w:t>
        </w:r>
        <w:r w:rsidR="00862EAF">
          <w:rPr>
            <w:rFonts w:hint="eastAsia"/>
          </w:rPr>
          <w:t xml:space="preserve"> </w:t>
        </w:r>
      </w:ins>
      <w:ins w:id="352" w:author="이현서" w:date="2024-09-23T04:23:00Z" w16du:dateUtc="2024-09-22T19:23:00Z">
        <w:r w:rsidR="00862EAF">
          <w:rPr>
            <w:rFonts w:hint="eastAsia"/>
          </w:rPr>
          <w:t>언어의</w:t>
        </w:r>
        <w:r w:rsidR="00862EAF">
          <w:rPr>
            <w:rFonts w:hint="eastAsia"/>
          </w:rPr>
          <w:t xml:space="preserve"> </w:t>
        </w:r>
        <w:r w:rsidR="00862EAF">
          <w:rPr>
            <w:rFonts w:hint="eastAsia"/>
          </w:rPr>
          <w:t>조상이</w:t>
        </w:r>
        <w:r w:rsidR="00862EAF">
          <w:rPr>
            <w:rFonts w:hint="eastAsia"/>
          </w:rPr>
          <w:t xml:space="preserve"> </w:t>
        </w:r>
        <w:r w:rsidR="00862EAF">
          <w:rPr>
            <w:rFonts w:hint="eastAsia"/>
          </w:rPr>
          <w:t>되었습니다</w:t>
        </w:r>
        <w:r w:rsidR="00862EAF">
          <w:rPr>
            <w:rFonts w:hint="eastAsia"/>
          </w:rPr>
          <w:t xml:space="preserve">. </w:t>
        </w:r>
      </w:ins>
      <w:ins w:id="353" w:author="이현서" w:date="2024-09-23T05:10:00Z" w16du:dateUtc="2024-09-22T20:10:00Z">
        <w:r w:rsidR="00855F55">
          <w:rPr>
            <w:rFonts w:hint="eastAsia"/>
          </w:rPr>
          <w:t>C</w:t>
        </w:r>
        <w:r w:rsidR="00855F55">
          <w:rPr>
            <w:rFonts w:hint="eastAsia"/>
          </w:rPr>
          <w:t>언어를</w:t>
        </w:r>
        <w:r w:rsidR="00855F55">
          <w:rPr>
            <w:rFonts w:hint="eastAsia"/>
          </w:rPr>
          <w:t xml:space="preserve"> </w:t>
        </w:r>
        <w:r w:rsidR="00855F55">
          <w:rPr>
            <w:rFonts w:hint="eastAsia"/>
          </w:rPr>
          <w:t>기반으로</w:t>
        </w:r>
        <w:r w:rsidR="00855F55">
          <w:rPr>
            <w:rFonts w:hint="eastAsia"/>
          </w:rPr>
          <w:t xml:space="preserve"> </w:t>
        </w:r>
        <w:r w:rsidR="00855F55">
          <w:rPr>
            <w:rFonts w:hint="eastAsia"/>
          </w:rPr>
          <w:t>객체</w:t>
        </w:r>
        <w:r w:rsidR="00855F55">
          <w:rPr>
            <w:rFonts w:hint="eastAsia"/>
          </w:rPr>
          <w:t xml:space="preserve"> </w:t>
        </w:r>
        <w:r w:rsidR="00855F55">
          <w:rPr>
            <w:rFonts w:hint="eastAsia"/>
          </w:rPr>
          <w:t>지향</w:t>
        </w:r>
        <w:r w:rsidR="00855F55">
          <w:rPr>
            <w:rFonts w:hint="eastAsia"/>
          </w:rPr>
          <w:t xml:space="preserve"> </w:t>
        </w:r>
        <w:r w:rsidR="00855F55">
          <w:rPr>
            <w:rFonts w:hint="eastAsia"/>
          </w:rPr>
          <w:t>프로그래밍</w:t>
        </w:r>
        <w:r w:rsidR="00855F55">
          <w:rPr>
            <w:rFonts w:hint="eastAsia"/>
          </w:rPr>
          <w:t xml:space="preserve"> </w:t>
        </w:r>
        <w:r w:rsidR="00855F55">
          <w:rPr>
            <w:rFonts w:hint="eastAsia"/>
          </w:rPr>
          <w:t>언어를</w:t>
        </w:r>
        <w:r w:rsidR="00855F55">
          <w:rPr>
            <w:rFonts w:hint="eastAsia"/>
          </w:rPr>
          <w:t xml:space="preserve"> </w:t>
        </w:r>
        <w:r w:rsidR="00855F55">
          <w:rPr>
            <w:rFonts w:hint="eastAsia"/>
          </w:rPr>
          <w:t>만든</w:t>
        </w:r>
        <w:r w:rsidR="00855F55">
          <w:rPr>
            <w:rFonts w:hint="eastAsia"/>
          </w:rPr>
          <w:t xml:space="preserve"> </w:t>
        </w:r>
        <w:r w:rsidR="00855F55">
          <w:rPr>
            <w:rFonts w:hint="eastAsia"/>
          </w:rPr>
          <w:t>것이</w:t>
        </w:r>
        <w:r w:rsidR="00855F55">
          <w:rPr>
            <w:rFonts w:hint="eastAsia"/>
          </w:rPr>
          <w:t xml:space="preserve"> </w:t>
        </w:r>
      </w:ins>
      <w:ins w:id="354" w:author="이현서" w:date="2024-09-23T05:09:00Z" w16du:dateUtc="2024-09-22T20:09:00Z">
        <w:r w:rsidR="00855F55">
          <w:rPr>
            <w:rFonts w:hint="eastAsia"/>
          </w:rPr>
          <w:t>C++</w:t>
        </w:r>
        <w:r w:rsidR="00855F55">
          <w:rPr>
            <w:rFonts w:hint="eastAsia"/>
          </w:rPr>
          <w:t>입</w:t>
        </w:r>
      </w:ins>
      <w:ins w:id="355" w:author="이현서" w:date="2024-09-23T05:10:00Z" w16du:dateUtc="2024-09-22T20:10:00Z">
        <w:r w:rsidR="00855F55">
          <w:rPr>
            <w:rFonts w:hint="eastAsia"/>
          </w:rPr>
          <w:t>니다</w:t>
        </w:r>
        <w:r w:rsidR="00855F55">
          <w:rPr>
            <w:rFonts w:hint="eastAsia"/>
          </w:rPr>
          <w:t xml:space="preserve">. </w:t>
        </w:r>
        <w:r w:rsidR="005137F8">
          <w:rPr>
            <w:rFonts w:hint="eastAsia"/>
          </w:rPr>
          <w:t>마이크로소프트는</w:t>
        </w:r>
        <w:r w:rsidR="005137F8">
          <w:rPr>
            <w:rFonts w:hint="eastAsia"/>
          </w:rPr>
          <w:t xml:space="preserve"> </w:t>
        </w:r>
        <w:r w:rsidR="005137F8">
          <w:rPr>
            <w:rFonts w:hint="eastAsia"/>
          </w:rPr>
          <w:t>이를</w:t>
        </w:r>
        <w:r w:rsidR="005137F8">
          <w:rPr>
            <w:rFonts w:hint="eastAsia"/>
          </w:rPr>
          <w:t xml:space="preserve"> </w:t>
        </w:r>
        <w:r w:rsidR="005137F8">
          <w:rPr>
            <w:rFonts w:hint="eastAsia"/>
          </w:rPr>
          <w:t>더</w:t>
        </w:r>
        <w:r w:rsidR="005137F8">
          <w:rPr>
            <w:rFonts w:hint="eastAsia"/>
          </w:rPr>
          <w:t xml:space="preserve"> </w:t>
        </w:r>
        <w:r w:rsidR="005137F8">
          <w:rPr>
            <w:rFonts w:hint="eastAsia"/>
          </w:rPr>
          <w:t>확장하여</w:t>
        </w:r>
        <w:r w:rsidR="005137F8">
          <w:rPr>
            <w:rFonts w:hint="eastAsia"/>
          </w:rPr>
          <w:t xml:space="preserve"> </w:t>
        </w:r>
        <w:r w:rsidR="005137F8">
          <w:rPr>
            <w:rFonts w:hint="eastAsia"/>
          </w:rPr>
          <w:t>닷넷</w:t>
        </w:r>
        <w:r w:rsidR="005137F8">
          <w:rPr>
            <w:rFonts w:hint="eastAsia"/>
          </w:rPr>
          <w:t xml:space="preserve"> </w:t>
        </w:r>
        <w:r w:rsidR="005137F8">
          <w:rPr>
            <w:rFonts w:hint="eastAsia"/>
          </w:rPr>
          <w:t>프레임워</w:t>
        </w:r>
      </w:ins>
      <w:ins w:id="356" w:author="이현서" w:date="2024-09-23T05:11:00Z" w16du:dateUtc="2024-09-22T20:11:00Z">
        <w:r w:rsidR="005137F8">
          <w:rPr>
            <w:rFonts w:hint="eastAsia"/>
          </w:rPr>
          <w:t>크에</w:t>
        </w:r>
        <w:r w:rsidR="005137F8">
          <w:rPr>
            <w:rFonts w:hint="eastAsia"/>
          </w:rPr>
          <w:t xml:space="preserve"> </w:t>
        </w:r>
        <w:r w:rsidR="005137F8">
          <w:rPr>
            <w:rFonts w:hint="eastAsia"/>
          </w:rPr>
          <w:t>맞게</w:t>
        </w:r>
        <w:r w:rsidR="005137F8">
          <w:rPr>
            <w:rFonts w:hint="eastAsia"/>
          </w:rPr>
          <w:t xml:space="preserve"> C#</w:t>
        </w:r>
        <w:r w:rsidR="005137F8">
          <w:rPr>
            <w:rFonts w:hint="eastAsia"/>
          </w:rPr>
          <w:t>언어를</w:t>
        </w:r>
        <w:r w:rsidR="005137F8">
          <w:rPr>
            <w:rFonts w:hint="eastAsia"/>
          </w:rPr>
          <w:t xml:space="preserve"> </w:t>
        </w:r>
        <w:r w:rsidR="005137F8">
          <w:rPr>
            <w:rFonts w:hint="eastAsia"/>
          </w:rPr>
          <w:t>개발</w:t>
        </w:r>
      </w:ins>
      <w:ins w:id="357" w:author="이현서" w:date="2024-09-23T05:12:00Z" w16du:dateUtc="2024-09-22T20:12:00Z">
        <w:r w:rsidR="005137F8">
          <w:rPr>
            <w:rFonts w:hint="eastAsia"/>
          </w:rPr>
          <w:t>하게</w:t>
        </w:r>
        <w:r w:rsidR="005137F8">
          <w:rPr>
            <w:rFonts w:hint="eastAsia"/>
          </w:rPr>
          <w:t xml:space="preserve"> </w:t>
        </w:r>
        <w:r w:rsidR="005137F8">
          <w:rPr>
            <w:rFonts w:hint="eastAsia"/>
          </w:rPr>
          <w:t>됩니다</w:t>
        </w:r>
        <w:r w:rsidR="005137F8">
          <w:rPr>
            <w:rFonts w:hint="eastAsia"/>
          </w:rPr>
          <w:t>.</w:t>
        </w:r>
      </w:ins>
      <w:ins w:id="358" w:author="이현서" w:date="2024-09-23T05:11:00Z" w16du:dateUtc="2024-09-22T20:11:00Z">
        <w:r w:rsidR="005137F8">
          <w:rPr>
            <w:rFonts w:hint="eastAsia"/>
          </w:rPr>
          <w:t xml:space="preserve"> </w:t>
        </w:r>
      </w:ins>
    </w:p>
    <w:p w14:paraId="6684FEC9" w14:textId="77777777" w:rsidR="00AE25F4" w:rsidRPr="00787A29" w:rsidRDefault="00AE25F4">
      <w:pPr>
        <w:pPrChange w:id="359" w:author="이현서" w:date="2024-09-23T04:18:00Z" w16du:dateUtc="2024-09-22T19:18:00Z">
          <w:pPr>
            <w:pBdr>
              <w:top w:val="dotted" w:sz="4" w:space="0" w:color="000000"/>
              <w:left w:val="dotted" w:sz="4" w:space="0" w:color="000000"/>
              <w:bottom w:val="dotted" w:sz="4" w:space="0" w:color="000000"/>
              <w:right w:val="dotted" w:sz="4" w:space="0" w:color="000000"/>
            </w:pBdr>
          </w:pPr>
        </w:pPrChange>
      </w:pPr>
    </w:p>
    <w:p w14:paraId="0BC2FFAC" w14:textId="1262233E" w:rsidR="000C7F50" w:rsidRPr="00787A29" w:rsidRDefault="00000000">
      <w:pPr>
        <w:pStyle w:val="2"/>
        <w:rPr>
          <w:rFonts w:asciiTheme="minorEastAsia" w:eastAsiaTheme="minorEastAsia" w:hAnsiTheme="minorEastAsia"/>
        </w:rPr>
      </w:pPr>
      <w:r w:rsidRPr="00787A29">
        <w:rPr>
          <w:rFonts w:asciiTheme="minorEastAsia" w:eastAsiaTheme="minorEastAsia" w:hAnsiTheme="minorEastAsia" w:cs="Arial Unicode MS"/>
        </w:rPr>
        <w:t xml:space="preserve">1-4 </w:t>
      </w:r>
      <w:commentRangeStart w:id="360"/>
      <w:del w:id="361" w:author="이현서" w:date="2024-09-23T05:17:00Z" w16du:dateUtc="2024-09-22T20:17:00Z">
        <w:r w:rsidRPr="00787A29" w:rsidDel="001C3742">
          <w:rPr>
            <w:rFonts w:asciiTheme="minorEastAsia" w:eastAsiaTheme="minorEastAsia" w:hAnsiTheme="minorEastAsia" w:cs="Arial Unicode MS"/>
          </w:rPr>
          <w:delText xml:space="preserve">요즘도 </w:delText>
        </w:r>
      </w:del>
      <w:r w:rsidRPr="00787A29">
        <w:rPr>
          <w:rFonts w:asciiTheme="minorEastAsia" w:eastAsiaTheme="minorEastAsia" w:hAnsiTheme="minorEastAsia" w:cs="Arial Unicode MS"/>
        </w:rPr>
        <w:t>C언어</w:t>
      </w:r>
      <w:ins w:id="362" w:author="이현서" w:date="2024-09-23T05:17:00Z" w16du:dateUtc="2024-09-22T20:17:00Z">
        <w:r w:rsidR="00833B1A">
          <w:rPr>
            <w:rFonts w:asciiTheme="minorEastAsia" w:eastAsiaTheme="minorEastAsia" w:hAnsiTheme="minorEastAsia" w:cs="Arial Unicode MS" w:hint="eastAsia"/>
          </w:rPr>
          <w:t xml:space="preserve"> </w:t>
        </w:r>
        <w:r w:rsidR="001C3742">
          <w:rPr>
            <w:rFonts w:asciiTheme="minorEastAsia" w:eastAsiaTheme="minorEastAsia" w:hAnsiTheme="minorEastAsia" w:cs="Arial Unicode MS" w:hint="eastAsia"/>
          </w:rPr>
          <w:t>학습의 장점</w:t>
        </w:r>
      </w:ins>
      <w:del w:id="363" w:author="이현서" w:date="2024-09-23T05:17:00Z" w16du:dateUtc="2024-09-22T20:17:00Z">
        <w:r w:rsidRPr="00787A29" w:rsidDel="001C3742">
          <w:rPr>
            <w:rFonts w:asciiTheme="minorEastAsia" w:eastAsiaTheme="minorEastAsia" w:hAnsiTheme="minorEastAsia" w:cs="Arial Unicode MS"/>
          </w:rPr>
          <w:delText>를 공부해야 하나요?</w:delText>
        </w:r>
        <w:commentRangeEnd w:id="360"/>
        <w:r w:rsidR="00D7799E" w:rsidDel="001C3742">
          <w:rPr>
            <w:rStyle w:val="ac"/>
            <w:rFonts w:asciiTheme="minorHAnsi" w:eastAsiaTheme="minorEastAsia" w:hAnsiTheme="minorHAnsi" w:cstheme="minorBidi"/>
            <w:b w:val="0"/>
            <w:color w:val="auto"/>
          </w:rPr>
          <w:commentReference w:id="360"/>
        </w:r>
      </w:del>
    </w:p>
    <w:p w14:paraId="52D71026" w14:textId="162AED5A" w:rsidR="000C7F50" w:rsidRPr="00787A29" w:rsidRDefault="00000000">
      <w:pPr>
        <w:rPr>
          <w:rFonts w:asciiTheme="minorEastAsia" w:hAnsiTheme="minorEastAsia"/>
        </w:rPr>
      </w:pPr>
      <w:r w:rsidRPr="00787A29">
        <w:rPr>
          <w:rFonts w:asciiTheme="minorEastAsia" w:hAnsiTheme="minorEastAsia" w:cs="Arial Unicode MS"/>
        </w:rPr>
        <w:t xml:space="preserve">서점을 </w:t>
      </w:r>
      <w:commentRangeStart w:id="364"/>
      <w:commentRangeStart w:id="365"/>
      <w:r w:rsidRPr="00787A29">
        <w:rPr>
          <w:rFonts w:asciiTheme="minorEastAsia" w:hAnsiTheme="minorEastAsia" w:cs="Arial Unicode MS"/>
        </w:rPr>
        <w:t>방문해 보신</w:t>
      </w:r>
      <w:commentRangeEnd w:id="364"/>
      <w:r w:rsidR="00D7799E">
        <w:rPr>
          <w:rStyle w:val="ac"/>
        </w:rPr>
        <w:commentReference w:id="364"/>
      </w:r>
      <w:commentRangeEnd w:id="365"/>
      <w:r w:rsidR="005D1DCA">
        <w:rPr>
          <w:rStyle w:val="ac"/>
        </w:rPr>
        <w:commentReference w:id="365"/>
      </w:r>
      <w:r w:rsidRPr="00787A29">
        <w:rPr>
          <w:rFonts w:asciiTheme="minorEastAsia" w:hAnsiTheme="minorEastAsia" w:cs="Arial Unicode MS"/>
        </w:rPr>
        <w:t xml:space="preserve"> 적이 있나요? IT 분야를 방문해 보면 정말 다양한 프로그래밍 언어가 존재합니다. 그럼에도 불구하고 나온 지</w:t>
      </w:r>
      <w:ins w:id="366" w:author="이현서" w:date="2024-09-23T04:24:00Z" w16du:dateUtc="2024-09-22T19:24:00Z">
        <w:r w:rsidR="00862EAF">
          <w:rPr>
            <w:rFonts w:asciiTheme="minorEastAsia" w:hAnsiTheme="minorEastAsia" w:cs="Arial Unicode MS" w:hint="eastAsia"/>
          </w:rPr>
          <w:t xml:space="preserve"> 만들어진지 </w:t>
        </w:r>
      </w:ins>
      <w:del w:id="367" w:author="이현서" w:date="2024-09-23T04:24:00Z" w16du:dateUtc="2024-09-22T19:24:00Z">
        <w:r w:rsidRPr="00787A29" w:rsidDel="00862EAF">
          <w:rPr>
            <w:rFonts w:asciiTheme="minorEastAsia" w:hAnsiTheme="minorEastAsia" w:cs="Arial Unicode MS"/>
          </w:rPr>
          <w:delText xml:space="preserve"> </w:delText>
        </w:r>
      </w:del>
      <w:r w:rsidRPr="00787A29">
        <w:rPr>
          <w:rFonts w:asciiTheme="minorEastAsia" w:hAnsiTheme="minorEastAsia" w:cs="Arial Unicode MS"/>
        </w:rPr>
        <w:t>40년이 넘은 C언어를 배워야 하는 이유는 무엇일까요? 왜 선배 개발자들은 프로그래밍을 공부한다고 하면</w:t>
      </w:r>
      <w:r w:rsidR="00787A29">
        <w:rPr>
          <w:rFonts w:asciiTheme="minorEastAsia" w:hAnsiTheme="minorEastAsia" w:cs="Arial Unicode MS"/>
        </w:rPr>
        <w:t xml:space="preserve"> </w:t>
      </w:r>
      <w:r w:rsidRPr="00787A29">
        <w:rPr>
          <w:rFonts w:asciiTheme="minorEastAsia" w:hAnsiTheme="minorEastAsia" w:cs="Arial Unicode MS"/>
        </w:rPr>
        <w:t>C 언어부터 공부해 보라고 권하는 것일까요?</w:t>
      </w:r>
    </w:p>
    <w:p w14:paraId="1F935128" w14:textId="77777777" w:rsidR="000C7F50" w:rsidRPr="00787A29" w:rsidRDefault="00000000">
      <w:pPr>
        <w:rPr>
          <w:rFonts w:asciiTheme="minorEastAsia" w:hAnsiTheme="minorEastAsia"/>
          <w:b/>
        </w:rPr>
      </w:pPr>
      <w:r w:rsidRPr="00787A29">
        <w:rPr>
          <w:rFonts w:asciiTheme="minorEastAsia" w:hAnsiTheme="minorEastAsia" w:cs="Arial Unicode MS"/>
          <w:b/>
        </w:rPr>
        <w:t>1. 컴퓨터의 기본 구조에 충실한 언어</w:t>
      </w:r>
    </w:p>
    <w:p w14:paraId="719D2CB7" w14:textId="77777777" w:rsidR="000C7F50" w:rsidRPr="00787A29" w:rsidRDefault="00000000">
      <w:pPr>
        <w:ind w:left="720"/>
        <w:rPr>
          <w:rFonts w:asciiTheme="minorEastAsia" w:hAnsiTheme="minorEastAsia"/>
        </w:rPr>
      </w:pPr>
      <w:r w:rsidRPr="00787A29">
        <w:rPr>
          <w:rFonts w:asciiTheme="minorEastAsia" w:hAnsiTheme="minorEastAsia" w:cs="Arial Unicode MS"/>
        </w:rPr>
        <w:t>C언어의 탄생부터 운영체제와 밀접한 관련이 있습니다. 운영체제를 만드는데 사용되는 C언어는 컴퓨터의 동작 방식부터 제어까지 다룰 수 있는 시스템 프로그래밍 언어로 부족함이 없습니다. 파이썬 처럼 일부 프로그래밍 언어는 C언어로 개발됩니다. 하드웨어와 직접 동작하는 부분이 많으므로 성능이 뛰어납니다. 안드로이드 운영체제 역시 대부분이 C언어로 개발되었습니다.</w:t>
      </w:r>
    </w:p>
    <w:p w14:paraId="35C969BC" w14:textId="77777777" w:rsidR="000C7F50" w:rsidRPr="00787A29" w:rsidRDefault="00000000">
      <w:pPr>
        <w:rPr>
          <w:rFonts w:asciiTheme="minorEastAsia" w:hAnsiTheme="minorEastAsia"/>
          <w:b/>
        </w:rPr>
      </w:pPr>
      <w:r w:rsidRPr="00787A29">
        <w:rPr>
          <w:rFonts w:asciiTheme="minorEastAsia" w:hAnsiTheme="minorEastAsia" w:cs="Arial Unicode MS"/>
          <w:b/>
        </w:rPr>
        <w:t>2. 간결한 언어</w:t>
      </w:r>
    </w:p>
    <w:p w14:paraId="0AEA1184" w14:textId="34EFF87D" w:rsidR="000C7F50" w:rsidRPr="00787A29" w:rsidRDefault="00000000">
      <w:pPr>
        <w:ind w:left="720"/>
        <w:rPr>
          <w:rFonts w:asciiTheme="minorEastAsia" w:hAnsiTheme="minorEastAsia"/>
        </w:rPr>
      </w:pPr>
      <w:r w:rsidRPr="00787A29">
        <w:rPr>
          <w:rFonts w:asciiTheme="minorEastAsia" w:hAnsiTheme="minorEastAsia" w:cs="Arial Unicode MS"/>
        </w:rPr>
        <w:t xml:space="preserve">데니스 리치와 브라이언 캐니언이 적은 최초의 C 프로그래밍 언어 책인 “The C Programming Language”는 </w:t>
      </w:r>
      <w:ins w:id="368" w:author="이현서" w:date="2024-09-23T04:25:00Z" w16du:dateUtc="2024-09-22T19:25:00Z">
        <w:r w:rsidR="00862EAF">
          <w:rPr>
            <w:rFonts w:asciiTheme="minorEastAsia" w:hAnsiTheme="minorEastAsia" w:cs="Arial Unicode MS" w:hint="eastAsia"/>
          </w:rPr>
          <w:t xml:space="preserve">원서를 기준으로 </w:t>
        </w:r>
      </w:ins>
      <w:r w:rsidRPr="00787A29">
        <w:rPr>
          <w:rFonts w:asciiTheme="minorEastAsia" w:hAnsiTheme="minorEastAsia" w:cs="Arial Unicode MS"/>
        </w:rPr>
        <w:t>272쪽에 불과합니다. 프로그래밍 언어의 기본 요소인 변수, 함수를 비롯하여 메모리 관리 등을 직접 사용하면서 익힐 수 있는 간결한 언어입니다.</w:t>
      </w:r>
    </w:p>
    <w:p w14:paraId="50AE9B9E" w14:textId="77777777" w:rsidR="000C7F50" w:rsidRPr="00787A29" w:rsidRDefault="00000000">
      <w:pPr>
        <w:rPr>
          <w:rFonts w:asciiTheme="minorEastAsia" w:hAnsiTheme="minorEastAsia"/>
          <w:b/>
        </w:rPr>
      </w:pPr>
      <w:r w:rsidRPr="00787A29">
        <w:rPr>
          <w:rFonts w:asciiTheme="minorEastAsia" w:hAnsiTheme="minorEastAsia" w:cs="Arial Unicode MS"/>
          <w:b/>
        </w:rPr>
        <w:t>3. 높은 이식성을 갖춘 언어</w:t>
      </w:r>
    </w:p>
    <w:p w14:paraId="5594CBBF" w14:textId="77777777" w:rsidR="000C7F50" w:rsidRPr="00787A29" w:rsidRDefault="00000000">
      <w:pPr>
        <w:ind w:left="720"/>
        <w:rPr>
          <w:rFonts w:asciiTheme="minorEastAsia" w:hAnsiTheme="minorEastAsia"/>
        </w:rPr>
      </w:pPr>
      <w:r w:rsidRPr="00787A29">
        <w:rPr>
          <w:rFonts w:asciiTheme="minorEastAsia" w:hAnsiTheme="minorEastAsia" w:cs="Arial Unicode MS"/>
        </w:rPr>
        <w:lastRenderedPageBreak/>
        <w:t>C언어로 작성된 코드는 높은 이식성을 자랑합니다. 표준에 따라 작성된 C언어는 윈도우, 리눅스, 맥OS 등 주요 운영체제에서 그대로 동작할 수 있습니다. 최근 데이터 분야에서 주목받는 파이썬도 C언어로 개발되었습니다.</w:t>
      </w:r>
    </w:p>
    <w:p w14:paraId="485945F0" w14:textId="77777777" w:rsidR="000C7F50" w:rsidRPr="00787A29" w:rsidRDefault="00000000">
      <w:pPr>
        <w:rPr>
          <w:rFonts w:asciiTheme="minorEastAsia" w:hAnsiTheme="minorEastAsia"/>
          <w:b/>
        </w:rPr>
      </w:pPr>
      <w:r w:rsidRPr="00787A29">
        <w:rPr>
          <w:rFonts w:asciiTheme="minorEastAsia" w:hAnsiTheme="minorEastAsia" w:cs="Arial Unicode MS"/>
          <w:b/>
        </w:rPr>
        <w:t>4.참고자료가 풍부한 언어</w:t>
      </w:r>
    </w:p>
    <w:p w14:paraId="23DCE314" w14:textId="77777777" w:rsidR="000C7F50" w:rsidRPr="00787A29" w:rsidDel="00787A29" w:rsidRDefault="00000000">
      <w:pPr>
        <w:ind w:left="720"/>
        <w:rPr>
          <w:del w:id="369" w:author="조희진" w:date="2024-07-16T14:52:00Z" w16du:dateUtc="2024-07-16T05:52:00Z"/>
          <w:rFonts w:asciiTheme="minorEastAsia" w:hAnsiTheme="minorEastAsia"/>
        </w:rPr>
      </w:pPr>
      <w:r w:rsidRPr="00787A29">
        <w:rPr>
          <w:rFonts w:asciiTheme="minorEastAsia" w:hAnsiTheme="minorEastAsia" w:cs="Arial Unicode MS"/>
        </w:rPr>
        <w:t>오랜 역사를 지닌 언어인 까닭에 프로그래밍 공부에 도움이 되는 다양한 오픈소스 프로젝트, 알고리즘 구현 코드를 손쉽게 구하여 읽어볼 수 있습니다. 또한 C언어의 생산성을 높여주기 위한 표준 라이브러리 및 외부 라이브러리도 풍부합니다.</w:t>
      </w:r>
    </w:p>
    <w:p w14:paraId="6C003667" w14:textId="77777777" w:rsidR="000C7F50" w:rsidRPr="00787A29" w:rsidDel="00787A29" w:rsidRDefault="000C7F50">
      <w:pPr>
        <w:rPr>
          <w:del w:id="370" w:author="조희진" w:date="2024-07-16T14:52:00Z" w16du:dateUtc="2024-07-16T05:52:00Z"/>
          <w:rFonts w:asciiTheme="minorEastAsia" w:hAnsiTheme="minorEastAsia"/>
        </w:rPr>
      </w:pPr>
    </w:p>
    <w:p w14:paraId="43CD765D" w14:textId="77777777" w:rsidR="00787A29" w:rsidRDefault="00787A29">
      <w:pPr>
        <w:ind w:left="720"/>
        <w:rPr>
          <w:ins w:id="371" w:author="조희진" w:date="2024-07-16T14:52:00Z" w16du:dateUtc="2024-07-16T05:52:00Z"/>
          <w:rFonts w:asciiTheme="minorEastAsia" w:hAnsiTheme="minorEastAsia"/>
        </w:rPr>
      </w:pPr>
    </w:p>
    <w:p w14:paraId="5F33F9D6" w14:textId="77777777" w:rsidR="000C7F50" w:rsidRPr="00787A29" w:rsidRDefault="00000000">
      <w:pPr>
        <w:pStyle w:val="2"/>
        <w:rPr>
          <w:rFonts w:asciiTheme="minorEastAsia" w:eastAsiaTheme="minorEastAsia" w:hAnsiTheme="minorEastAsia"/>
        </w:rPr>
      </w:pPr>
      <w:r w:rsidRPr="00787A29">
        <w:rPr>
          <w:rFonts w:asciiTheme="minorEastAsia" w:eastAsiaTheme="minorEastAsia" w:hAnsiTheme="minorEastAsia" w:cs="Arial Unicode MS"/>
        </w:rPr>
        <w:t>1.5 프로그래밍 언어의 공부 범위</w:t>
      </w:r>
    </w:p>
    <w:p w14:paraId="680480A6" w14:textId="77777777" w:rsidR="000C7F50" w:rsidRPr="00787A29" w:rsidRDefault="00000000">
      <w:pPr>
        <w:rPr>
          <w:rFonts w:asciiTheme="minorEastAsia" w:hAnsiTheme="minorEastAsia"/>
        </w:rPr>
      </w:pPr>
      <w:r w:rsidRPr="00787A29">
        <w:rPr>
          <w:rFonts w:asciiTheme="minorEastAsia" w:hAnsiTheme="minorEastAsia" w:cs="Arial Unicode MS"/>
        </w:rPr>
        <w:t>결국 개발자가 원하는 작업을 컴퓨터에게 지시하기 위해서 프로그래밍 언어를 배웁니다. 프로그래밍 언어는 기본적인 데이터를 선언하고 값을 다루는 방법, 반복해서 어떤 동작을 수행하는 방법, 조건에 따라 다른 동작을 수행하는 방법 등을 공통적으로 배우게 됩니다.</w:t>
      </w:r>
    </w:p>
    <w:p w14:paraId="0FC84E74" w14:textId="77777777" w:rsidR="000C7F50" w:rsidRPr="00787A29" w:rsidRDefault="00000000">
      <w:pPr>
        <w:rPr>
          <w:rFonts w:asciiTheme="minorEastAsia" w:hAnsiTheme="minorEastAsia"/>
        </w:rPr>
      </w:pPr>
      <w:r w:rsidRPr="00787A29">
        <w:rPr>
          <w:rFonts w:asciiTheme="minorEastAsia" w:hAnsiTheme="minorEastAsia" w:cs="Arial Unicode MS"/>
        </w:rPr>
        <w:t xml:space="preserve">프로그래밍 언어로 코드를 작성하면 컴퓨터가 할 수 있는 모든 일을 지시할 수 있습니다. 하지만 모든 것을 하나하나 지시하려면 번거로울 것입니다. 그래서 프로그래밍 언어는 자주 사용되는 기능을 미리 만들어 놓은 표준 라이브러리를 제공합니다. </w:t>
      </w:r>
    </w:p>
    <w:p w14:paraId="12766C12" w14:textId="77777777" w:rsidR="000C7F50" w:rsidRPr="00787A29" w:rsidRDefault="00000000">
      <w:pPr>
        <w:rPr>
          <w:rFonts w:asciiTheme="minorEastAsia" w:hAnsiTheme="minorEastAsia"/>
        </w:rPr>
      </w:pPr>
      <w:r w:rsidRPr="00787A29">
        <w:rPr>
          <w:rFonts w:asciiTheme="minorEastAsia" w:hAnsiTheme="minorEastAsia" w:cs="Arial Unicode MS"/>
        </w:rPr>
        <w:t>표준 라이브러리는 주방 도구와 비슷합니다. 전문 요리사라면 칼, 도마와 같은 기본적인 주방도구만 가지고도 원하는 요리를 만들 수 있지만, 믹서기, 오븐 등 자주 사용하는 주방도구가 함께 제공되면 훨씬 편리하게 요리할 수 있습니다. 우리처럼 초보 요리사들도 주방 도구를 사용하면 더 다양한 요리를 만들 수 있습니다.</w:t>
      </w:r>
    </w:p>
    <w:p w14:paraId="641C9D4B" w14:textId="6FB8C070" w:rsidR="000C7F50" w:rsidRPr="00787A29" w:rsidRDefault="00000000">
      <w:pPr>
        <w:pBdr>
          <w:top w:val="dotted" w:sz="4" w:space="0" w:color="000000"/>
          <w:left w:val="dotted" w:sz="4" w:space="0" w:color="000000"/>
          <w:bottom w:val="dotted" w:sz="4" w:space="0" w:color="000000"/>
          <w:right w:val="dotted" w:sz="4" w:space="0" w:color="000000"/>
        </w:pBdr>
        <w:rPr>
          <w:rFonts w:asciiTheme="minorEastAsia" w:hAnsiTheme="minorEastAsia"/>
        </w:rPr>
      </w:pPr>
      <w:r w:rsidRPr="00787A29">
        <w:rPr>
          <w:rFonts w:asciiTheme="minorEastAsia" w:hAnsiTheme="minorEastAsia" w:cs="Arial Unicode MS"/>
        </w:rPr>
        <w:t>DrTies: 마치 다른 요리사가 만들어 둔 주방 도구를 자신의 요리에 이용할 수 있는 것처럼</w:t>
      </w:r>
      <w:del w:id="372" w:author="이현서" w:date="2024-09-23T05:13:00Z" w16du:dateUtc="2024-09-22T20:13:00Z">
        <w:r w:rsidRPr="00787A29" w:rsidDel="005137F8">
          <w:rPr>
            <w:rFonts w:asciiTheme="minorEastAsia" w:hAnsiTheme="minorEastAsia" w:cs="Arial Unicode MS"/>
          </w:rPr>
          <w:delText xml:space="preserve"> 개발자도 </w:delText>
        </w:r>
      </w:del>
      <w:ins w:id="373" w:author="이현서" w:date="2024-09-23T05:13:00Z" w16du:dateUtc="2024-09-22T20:13:00Z">
        <w:r w:rsidR="005137F8">
          <w:rPr>
            <w:rFonts w:asciiTheme="minorEastAsia" w:hAnsiTheme="minorEastAsia" w:cs="Arial Unicode MS" w:hint="eastAsia"/>
          </w:rPr>
          <w:t xml:space="preserve"> </w:t>
        </w:r>
      </w:ins>
      <w:r w:rsidRPr="00787A29">
        <w:rPr>
          <w:rFonts w:asciiTheme="minorEastAsia" w:hAnsiTheme="minorEastAsia" w:cs="Arial Unicode MS"/>
        </w:rPr>
        <w:t xml:space="preserve">다른 개발자가 만들어 둔 도구를 </w:t>
      </w:r>
      <w:ins w:id="374" w:author="이현서" w:date="2024-09-23T05:13:00Z" w16du:dateUtc="2024-09-22T20:13:00Z">
        <w:r w:rsidR="005137F8">
          <w:rPr>
            <w:rFonts w:asciiTheme="minorEastAsia" w:hAnsiTheme="minorEastAsia" w:cs="Arial Unicode MS" w:hint="eastAsia"/>
          </w:rPr>
          <w:t xml:space="preserve">가져와 </w:t>
        </w:r>
      </w:ins>
      <w:r w:rsidRPr="00787A29">
        <w:rPr>
          <w:rFonts w:asciiTheme="minorEastAsia" w:hAnsiTheme="minorEastAsia" w:cs="Arial Unicode MS"/>
        </w:rPr>
        <w:t>이용할 수 있습니다. 언어에서 제공하는 표준 라이브러리와 구별하기 위하여 이런 도구를 서드파티</w:t>
      </w:r>
      <w:del w:id="375" w:author="이현서" w:date="2024-09-23T05:13:00Z" w16du:dateUtc="2024-09-22T20:13:00Z">
        <w:r w:rsidRPr="00787A29" w:rsidDel="005137F8">
          <w:rPr>
            <w:rFonts w:asciiTheme="minorEastAsia" w:hAnsiTheme="minorEastAsia" w:cs="Arial Unicode MS"/>
          </w:rPr>
          <w:delText>(</w:delText>
        </w:r>
        <w:r w:rsidRPr="005137F8" w:rsidDel="005137F8">
          <w:rPr>
            <w:rStyle w:val="aff8"/>
            <w:rPrChange w:id="376" w:author="이현서" w:date="2024-09-23T05:13:00Z" w16du:dateUtc="2024-09-22T20:13:00Z">
              <w:rPr>
                <w:rFonts w:asciiTheme="minorEastAsia" w:hAnsiTheme="minorEastAsia" w:cs="Arial Unicode MS"/>
              </w:rPr>
            </w:rPrChange>
          </w:rPr>
          <w:delText>third party</w:delText>
        </w:r>
        <w:r w:rsidRPr="00787A29" w:rsidDel="005137F8">
          <w:rPr>
            <w:rFonts w:asciiTheme="minorEastAsia" w:hAnsiTheme="minorEastAsia" w:cs="Arial Unicode MS"/>
          </w:rPr>
          <w:delText>)</w:delText>
        </w:r>
      </w:del>
      <w:r w:rsidRPr="00787A29">
        <w:rPr>
          <w:rFonts w:asciiTheme="minorEastAsia" w:hAnsiTheme="minorEastAsia" w:cs="Arial Unicode MS"/>
        </w:rPr>
        <w:t xml:space="preserve"> 라이브러리</w:t>
      </w:r>
      <w:ins w:id="377" w:author="이현서" w:date="2024-09-23T05:13:00Z" w16du:dateUtc="2024-09-22T20:13:00Z">
        <w:r w:rsidR="005137F8" w:rsidRPr="004B6D02">
          <w:rPr>
            <w:rStyle w:val="aff8"/>
          </w:rPr>
          <w:t>third party</w:t>
        </w:r>
        <w:r w:rsidR="005137F8">
          <w:rPr>
            <w:rStyle w:val="aff8"/>
            <w:rFonts w:hint="eastAsia"/>
          </w:rPr>
          <w:t xml:space="preserve"> library</w:t>
        </w:r>
      </w:ins>
      <w:r w:rsidRPr="00787A29">
        <w:rPr>
          <w:rFonts w:asciiTheme="minorEastAsia" w:hAnsiTheme="minorEastAsia" w:cs="Arial Unicode MS"/>
        </w:rPr>
        <w:t xml:space="preserve">라고 부릅니다. </w:t>
      </w:r>
    </w:p>
    <w:p w14:paraId="38CB2D46" w14:textId="77777777" w:rsidR="000C7F50" w:rsidRPr="00787A29" w:rsidRDefault="00000000">
      <w:pPr>
        <w:rPr>
          <w:rFonts w:asciiTheme="minorEastAsia" w:hAnsiTheme="minorEastAsia"/>
        </w:rPr>
      </w:pPr>
      <w:r w:rsidRPr="00787A29">
        <w:rPr>
          <w:rFonts w:asciiTheme="minorEastAsia" w:hAnsiTheme="minorEastAsia" w:cs="Arial Unicode MS"/>
        </w:rPr>
        <w:t xml:space="preserve">개발자의 길은 요리사와 비슷한 면이 많습니다. 이 책에서는 기본적인 프로그래밍의 개념과 도구의 사용법을 익힌 후, 표준 라이브러리를 통해 사용할 수 있는 기능의 범위를 넓히는 방식으로 공부합니다. </w:t>
      </w:r>
    </w:p>
    <w:p w14:paraId="6594A6E7" w14:textId="77777777" w:rsidR="000C7F50" w:rsidRPr="00787A29" w:rsidDel="00787A29" w:rsidRDefault="00000000">
      <w:pPr>
        <w:rPr>
          <w:del w:id="378" w:author="조희진" w:date="2024-07-16T14:52:00Z" w16du:dateUtc="2024-07-16T05:52:00Z"/>
          <w:rFonts w:asciiTheme="minorEastAsia" w:hAnsiTheme="minorEastAsia"/>
        </w:rPr>
      </w:pPr>
      <w:r w:rsidRPr="00787A29">
        <w:rPr>
          <w:rFonts w:asciiTheme="minorEastAsia" w:hAnsiTheme="minorEastAsia" w:cs="Arial Unicode MS"/>
        </w:rPr>
        <w:t>지금까지 프로그래밍 언어와 C 언어의 탄생에 대해 알아</w:t>
      </w:r>
      <w:del w:id="379" w:author="조희진" w:date="2024-07-16T16:39:00Z" w16du:dateUtc="2024-07-16T07:39:00Z">
        <w:r w:rsidRPr="00787A29" w:rsidDel="00B31CDC">
          <w:rPr>
            <w:rFonts w:asciiTheme="minorEastAsia" w:hAnsiTheme="minorEastAsia" w:cs="Arial Unicode MS"/>
          </w:rPr>
          <w:delText xml:space="preserve"> </w:delText>
        </w:r>
      </w:del>
      <w:r w:rsidRPr="00787A29">
        <w:rPr>
          <w:rFonts w:asciiTheme="minorEastAsia" w:hAnsiTheme="minorEastAsia" w:cs="Arial Unicode MS"/>
        </w:rPr>
        <w:t>보았습니다.</w:t>
      </w:r>
      <w:commentRangeStart w:id="380"/>
      <w:r w:rsidRPr="00787A29">
        <w:rPr>
          <w:rFonts w:asciiTheme="minorEastAsia" w:hAnsiTheme="minorEastAsia" w:cs="Arial Unicode MS"/>
        </w:rPr>
        <w:t xml:space="preserve"> 2장</w:t>
      </w:r>
      <w:commentRangeEnd w:id="380"/>
      <w:r w:rsidRPr="00787A29">
        <w:rPr>
          <w:rFonts w:asciiTheme="minorEastAsia" w:hAnsiTheme="minorEastAsia"/>
        </w:rPr>
        <w:commentReference w:id="380"/>
      </w:r>
      <w:r w:rsidRPr="00787A29">
        <w:rPr>
          <w:rFonts w:asciiTheme="minorEastAsia" w:hAnsiTheme="minorEastAsia" w:cs="Arial Unicode MS"/>
        </w:rPr>
        <w:t>에서는 C언어가 실행파일로 만들어지는 과정을 배우며, 이 과정에서 필요한 개발 환경을 준비합니다.</w:t>
      </w:r>
    </w:p>
    <w:p w14:paraId="12D3C8E8" w14:textId="77777777" w:rsidR="000C7F50" w:rsidRPr="00787A29" w:rsidDel="00787A29" w:rsidRDefault="000C7F50">
      <w:pPr>
        <w:pStyle w:val="2"/>
        <w:rPr>
          <w:del w:id="381" w:author="조희진" w:date="2024-07-16T14:52:00Z" w16du:dateUtc="2024-07-16T05:52:00Z"/>
          <w:rFonts w:asciiTheme="minorEastAsia" w:eastAsiaTheme="minorEastAsia" w:hAnsiTheme="minorEastAsia"/>
        </w:rPr>
      </w:pPr>
      <w:bookmarkStart w:id="382" w:name="_5dl0urshspvc" w:colFirst="0" w:colLast="0"/>
      <w:bookmarkEnd w:id="382"/>
    </w:p>
    <w:p w14:paraId="3C42AB12" w14:textId="77777777" w:rsidR="00787A29" w:rsidRDefault="00787A29">
      <w:pPr>
        <w:rPr>
          <w:ins w:id="383" w:author="조희진" w:date="2024-07-16T14:52:00Z" w16du:dateUtc="2024-07-16T05:52:00Z"/>
          <w:rFonts w:asciiTheme="minorEastAsia" w:hAnsiTheme="minorEastAsia"/>
        </w:rPr>
      </w:pPr>
    </w:p>
    <w:p w14:paraId="61CF2FB7" w14:textId="5C8CD889" w:rsidR="000C7F50" w:rsidRPr="00787A29" w:rsidRDefault="00000000">
      <w:pPr>
        <w:pStyle w:val="aff6"/>
        <w:ind w:right="200"/>
        <w:pPrChange w:id="384" w:author="이현서" w:date="2024-09-23T05:18:00Z" w16du:dateUtc="2024-09-22T20:18:00Z">
          <w:pPr>
            <w:pStyle w:val="2"/>
          </w:pPr>
        </w:pPrChange>
      </w:pPr>
      <w:commentRangeStart w:id="385"/>
      <w:del w:id="386" w:author="이현서" w:date="2024-09-23T05:18:00Z" w16du:dateUtc="2024-09-22T20:18:00Z">
        <w:r w:rsidRPr="00787A29" w:rsidDel="00E56CAE">
          <w:delText>박스</w:delText>
        </w:r>
        <w:r w:rsidRPr="00787A29" w:rsidDel="00E56CAE">
          <w:delText xml:space="preserve">: </w:delText>
        </w:r>
      </w:del>
      <w:r w:rsidRPr="00787A29">
        <w:t>프로그래밍</w:t>
      </w:r>
      <w:r w:rsidRPr="00787A29">
        <w:t xml:space="preserve"> </w:t>
      </w:r>
      <w:r w:rsidRPr="00787A29">
        <w:t>언어</w:t>
      </w:r>
      <w:r w:rsidRPr="00787A29">
        <w:t xml:space="preserve"> </w:t>
      </w:r>
      <w:r w:rsidRPr="00787A29">
        <w:t>학습</w:t>
      </w:r>
      <w:r w:rsidRPr="00787A29">
        <w:t xml:space="preserve"> </w:t>
      </w:r>
      <w:r w:rsidRPr="00787A29">
        <w:t>방법</w:t>
      </w:r>
      <w:commentRangeEnd w:id="385"/>
      <w:r w:rsidR="00D7799E">
        <w:rPr>
          <w:rStyle w:val="ac"/>
        </w:rPr>
        <w:commentReference w:id="385"/>
      </w:r>
    </w:p>
    <w:p w14:paraId="64666B9A" w14:textId="6F968E7F" w:rsidR="000C7F50" w:rsidRPr="00787A29" w:rsidRDefault="00000000">
      <w:pPr>
        <w:pStyle w:val="aff6"/>
        <w:ind w:right="200"/>
        <w:pPrChange w:id="387" w:author="이현서" w:date="2024-09-23T05:18:00Z" w16du:dateUtc="2024-09-22T20:18:00Z">
          <w:pPr/>
        </w:pPrChange>
      </w:pPr>
      <w:r w:rsidRPr="00787A29">
        <w:t>프로그래밍</w:t>
      </w:r>
      <w:r w:rsidRPr="00787A29">
        <w:t xml:space="preserve"> </w:t>
      </w:r>
      <w:r w:rsidRPr="00787A29">
        <w:t>언어를</w:t>
      </w:r>
      <w:r w:rsidR="00787A29">
        <w:t xml:space="preserve"> </w:t>
      </w:r>
      <w:r w:rsidRPr="00787A29">
        <w:t>배운다는</w:t>
      </w:r>
      <w:r w:rsidRPr="00787A29">
        <w:t xml:space="preserve"> </w:t>
      </w:r>
      <w:r w:rsidRPr="00787A29">
        <w:t>말에는</w:t>
      </w:r>
      <w:r w:rsidRPr="00787A29">
        <w:t xml:space="preserve"> </w:t>
      </w:r>
      <w:r w:rsidRPr="00787A29">
        <w:t>여러</w:t>
      </w:r>
      <w:r w:rsidRPr="00787A29">
        <w:t xml:space="preserve"> </w:t>
      </w:r>
      <w:r w:rsidRPr="00787A29">
        <w:t>의미가</w:t>
      </w:r>
      <w:r w:rsidRPr="00787A29">
        <w:t xml:space="preserve"> </w:t>
      </w:r>
      <w:r w:rsidRPr="00787A29">
        <w:t>포함되어</w:t>
      </w:r>
      <w:r w:rsidRPr="00787A29">
        <w:t xml:space="preserve"> </w:t>
      </w:r>
      <w:r w:rsidRPr="00787A29">
        <w:t>있습니다</w:t>
      </w:r>
      <w:r w:rsidRPr="00787A29">
        <w:t xml:space="preserve">. </w:t>
      </w:r>
      <w:r w:rsidRPr="00787A29">
        <w:t>프로그래밍</w:t>
      </w:r>
      <w:r w:rsidRPr="00787A29">
        <w:t xml:space="preserve"> </w:t>
      </w:r>
      <w:r w:rsidRPr="00787A29">
        <w:t>언어</w:t>
      </w:r>
      <w:r w:rsidRPr="00787A29">
        <w:t xml:space="preserve"> </w:t>
      </w:r>
      <w:r w:rsidRPr="00787A29">
        <w:t>자체의</w:t>
      </w:r>
      <w:r w:rsidRPr="00787A29">
        <w:t xml:space="preserve"> </w:t>
      </w:r>
      <w:r w:rsidRPr="00787A29">
        <w:t>문법은</w:t>
      </w:r>
      <w:r w:rsidRPr="00787A29">
        <w:t xml:space="preserve"> </w:t>
      </w:r>
      <w:r w:rsidRPr="00787A29">
        <w:t>물론이고</w:t>
      </w:r>
      <w:r w:rsidRPr="00787A29">
        <w:t xml:space="preserve">, </w:t>
      </w:r>
      <w:r w:rsidRPr="00787A29">
        <w:t>컴퓨터</w:t>
      </w:r>
      <w:r w:rsidRPr="00787A29">
        <w:t xml:space="preserve"> </w:t>
      </w:r>
      <w:r w:rsidRPr="00787A29">
        <w:t>하드웨어의</w:t>
      </w:r>
      <w:r w:rsidRPr="00787A29">
        <w:t xml:space="preserve"> </w:t>
      </w:r>
      <w:r w:rsidRPr="00787A29">
        <w:t>동작</w:t>
      </w:r>
      <w:r w:rsidRPr="00787A29">
        <w:t xml:space="preserve"> </w:t>
      </w:r>
      <w:r w:rsidRPr="00787A29">
        <w:t>원리부터</w:t>
      </w:r>
      <w:r w:rsidRPr="00787A29">
        <w:t xml:space="preserve"> </w:t>
      </w:r>
      <w:r w:rsidRPr="00787A29">
        <w:t>운영체제</w:t>
      </w:r>
      <w:r w:rsidRPr="00787A29">
        <w:t xml:space="preserve">, </w:t>
      </w:r>
      <w:r w:rsidRPr="00787A29">
        <w:t>자료구조</w:t>
      </w:r>
      <w:r w:rsidRPr="00787A29">
        <w:t xml:space="preserve">, </w:t>
      </w:r>
      <w:r w:rsidRPr="00787A29">
        <w:t>알고리즘까지</w:t>
      </w:r>
      <w:r w:rsidRPr="00787A29">
        <w:t xml:space="preserve"> </w:t>
      </w:r>
      <w:r w:rsidRPr="00787A29">
        <w:t>익혀야</w:t>
      </w:r>
      <w:r w:rsidRPr="00787A29">
        <w:t xml:space="preserve"> </w:t>
      </w:r>
      <w:r w:rsidRPr="00787A29">
        <w:t>합니다</w:t>
      </w:r>
      <w:r w:rsidRPr="00787A29">
        <w:t xml:space="preserve">. </w:t>
      </w:r>
      <w:r w:rsidRPr="00787A29">
        <w:t>이러한</w:t>
      </w:r>
      <w:r w:rsidRPr="00787A29">
        <w:t xml:space="preserve"> </w:t>
      </w:r>
      <w:r w:rsidRPr="00787A29">
        <w:t>주제들은</w:t>
      </w:r>
      <w:r w:rsidRPr="00787A29">
        <w:t xml:space="preserve"> </w:t>
      </w:r>
      <w:r w:rsidRPr="00787A29">
        <w:t>서로</w:t>
      </w:r>
      <w:r w:rsidRPr="00787A29">
        <w:t xml:space="preserve"> </w:t>
      </w:r>
      <w:r w:rsidRPr="00787A29">
        <w:t>밀접한</w:t>
      </w:r>
      <w:r w:rsidRPr="00787A29">
        <w:t xml:space="preserve"> </w:t>
      </w:r>
      <w:r w:rsidRPr="00787A29">
        <w:t>관계를</w:t>
      </w:r>
      <w:r w:rsidRPr="00787A29">
        <w:t xml:space="preserve"> </w:t>
      </w:r>
      <w:r w:rsidRPr="00787A29">
        <w:t>맺고</w:t>
      </w:r>
      <w:r w:rsidRPr="00787A29">
        <w:t xml:space="preserve"> </w:t>
      </w:r>
      <w:r w:rsidRPr="00787A29">
        <w:t>있으므로</w:t>
      </w:r>
      <w:r w:rsidRPr="00787A29">
        <w:t xml:space="preserve">, </w:t>
      </w:r>
      <w:r w:rsidRPr="00787A29">
        <w:t>한번에</w:t>
      </w:r>
      <w:r w:rsidRPr="00787A29">
        <w:t xml:space="preserve"> </w:t>
      </w:r>
      <w:r w:rsidRPr="00787A29">
        <w:t>모든</w:t>
      </w:r>
      <w:r w:rsidRPr="00787A29">
        <w:t xml:space="preserve"> </w:t>
      </w:r>
      <w:r w:rsidRPr="00787A29">
        <w:t>것을</w:t>
      </w:r>
      <w:r w:rsidRPr="00787A29">
        <w:t xml:space="preserve"> </w:t>
      </w:r>
      <w:r w:rsidRPr="00787A29">
        <w:t>배우고</w:t>
      </w:r>
      <w:r w:rsidRPr="00787A29">
        <w:t xml:space="preserve"> </w:t>
      </w:r>
      <w:r w:rsidRPr="00787A29">
        <w:t>이해하는</w:t>
      </w:r>
      <w:r w:rsidRPr="00787A29">
        <w:t xml:space="preserve"> </w:t>
      </w:r>
      <w:r w:rsidRPr="00787A29">
        <w:t>것은</w:t>
      </w:r>
      <w:r w:rsidR="00787A29">
        <w:t xml:space="preserve"> </w:t>
      </w:r>
      <w:r w:rsidRPr="00787A29">
        <w:t>불가능합니다</w:t>
      </w:r>
      <w:r w:rsidRPr="00787A29">
        <w:t>.</w:t>
      </w:r>
    </w:p>
    <w:p w14:paraId="483AD0E8" w14:textId="77777777" w:rsidR="000C7F50" w:rsidRPr="00787A29" w:rsidRDefault="00000000">
      <w:pPr>
        <w:pStyle w:val="aff6"/>
        <w:ind w:right="200"/>
        <w:pPrChange w:id="388" w:author="이현서" w:date="2024-09-23T05:18:00Z" w16du:dateUtc="2024-09-22T20:18:00Z">
          <w:pPr/>
        </w:pPrChange>
      </w:pPr>
      <w:r w:rsidRPr="00787A29">
        <w:t>저는</w:t>
      </w:r>
      <w:r w:rsidRPr="00787A29">
        <w:t xml:space="preserve"> ‘</w:t>
      </w:r>
      <w:r w:rsidRPr="00787A29">
        <w:t>점진적으로</w:t>
      </w:r>
      <w:r w:rsidRPr="00787A29">
        <w:t xml:space="preserve"> </w:t>
      </w:r>
      <w:r w:rsidRPr="00787A29">
        <w:t>해상도를</w:t>
      </w:r>
      <w:r w:rsidRPr="00787A29">
        <w:t xml:space="preserve"> </w:t>
      </w:r>
      <w:r w:rsidRPr="00787A29">
        <w:t>높여가는</w:t>
      </w:r>
      <w:r w:rsidRPr="00787A29">
        <w:t xml:space="preserve"> </w:t>
      </w:r>
      <w:r w:rsidRPr="00787A29">
        <w:t>학습법</w:t>
      </w:r>
      <w:r w:rsidRPr="00787A29">
        <w:t>’</w:t>
      </w:r>
      <w:r w:rsidRPr="00787A29">
        <w:t>을</w:t>
      </w:r>
      <w:r w:rsidRPr="00787A29">
        <w:t xml:space="preserve"> </w:t>
      </w:r>
      <w:r w:rsidRPr="00787A29">
        <w:t>제안합니다</w:t>
      </w:r>
      <w:r w:rsidRPr="00787A29">
        <w:t xml:space="preserve">. </w:t>
      </w:r>
      <w:r w:rsidRPr="00787A29">
        <w:t>인터넷에서</w:t>
      </w:r>
      <w:r w:rsidRPr="00787A29">
        <w:t xml:space="preserve"> </w:t>
      </w:r>
      <w:r w:rsidRPr="00787A29">
        <w:t>큰</w:t>
      </w:r>
      <w:r w:rsidRPr="00787A29">
        <w:t xml:space="preserve"> </w:t>
      </w:r>
      <w:r w:rsidRPr="00787A29">
        <w:t>그림을</w:t>
      </w:r>
      <w:r w:rsidRPr="00787A29">
        <w:t xml:space="preserve"> </w:t>
      </w:r>
      <w:r w:rsidRPr="00787A29">
        <w:t>내려받을</w:t>
      </w:r>
      <w:r w:rsidRPr="00787A29">
        <w:t xml:space="preserve"> </w:t>
      </w:r>
      <w:r w:rsidRPr="00787A29">
        <w:t>때</w:t>
      </w:r>
      <w:r w:rsidRPr="00787A29">
        <w:t xml:space="preserve"> </w:t>
      </w:r>
      <w:r w:rsidRPr="00787A29">
        <w:t>처음에는</w:t>
      </w:r>
      <w:r w:rsidRPr="00787A29">
        <w:t xml:space="preserve"> </w:t>
      </w:r>
      <w:r w:rsidRPr="00787A29">
        <w:t>어렴풋한</w:t>
      </w:r>
      <w:r w:rsidRPr="00787A29">
        <w:t xml:space="preserve"> </w:t>
      </w:r>
      <w:r w:rsidRPr="00787A29">
        <w:t>윤곽만</w:t>
      </w:r>
      <w:r w:rsidRPr="00787A29">
        <w:t xml:space="preserve"> </w:t>
      </w:r>
      <w:r w:rsidRPr="00787A29">
        <w:t>표시되었다가</w:t>
      </w:r>
      <w:r w:rsidRPr="00787A29">
        <w:t xml:space="preserve"> </w:t>
      </w:r>
      <w:r w:rsidRPr="00787A29">
        <w:t>점차</w:t>
      </w:r>
      <w:r w:rsidRPr="00787A29">
        <w:t xml:space="preserve"> </w:t>
      </w:r>
      <w:r w:rsidRPr="00787A29">
        <w:t>선명해</w:t>
      </w:r>
      <w:r w:rsidRPr="00787A29">
        <w:t xml:space="preserve"> </w:t>
      </w:r>
      <w:r w:rsidRPr="00787A29">
        <w:t>지면서</w:t>
      </w:r>
      <w:r w:rsidRPr="00787A29">
        <w:t xml:space="preserve"> </w:t>
      </w:r>
      <w:r w:rsidRPr="00787A29">
        <w:t>온전한</w:t>
      </w:r>
      <w:r w:rsidRPr="00787A29">
        <w:t xml:space="preserve"> </w:t>
      </w:r>
      <w:r w:rsidRPr="00787A29">
        <w:t>그림이</w:t>
      </w:r>
      <w:r w:rsidRPr="00787A29">
        <w:t xml:space="preserve"> </w:t>
      </w:r>
      <w:r w:rsidRPr="00787A29">
        <w:t>화면에</w:t>
      </w:r>
      <w:r w:rsidRPr="00787A29">
        <w:t xml:space="preserve"> </w:t>
      </w:r>
      <w:r w:rsidRPr="00787A29">
        <w:t>그려진</w:t>
      </w:r>
      <w:r w:rsidRPr="00787A29">
        <w:t xml:space="preserve"> </w:t>
      </w:r>
      <w:r w:rsidRPr="00787A29">
        <w:t>것을</w:t>
      </w:r>
      <w:r w:rsidRPr="00787A29">
        <w:t xml:space="preserve"> </w:t>
      </w:r>
      <w:r w:rsidRPr="00787A29">
        <w:t>보신</w:t>
      </w:r>
      <w:r w:rsidRPr="00787A29">
        <w:t xml:space="preserve"> </w:t>
      </w:r>
      <w:r w:rsidRPr="00787A29">
        <w:t>적이</w:t>
      </w:r>
      <w:r w:rsidRPr="00787A29">
        <w:t xml:space="preserve"> </w:t>
      </w:r>
      <w:r w:rsidRPr="00787A29">
        <w:t>있으신가요</w:t>
      </w:r>
      <w:r w:rsidRPr="00787A29">
        <w:t>?</w:t>
      </w:r>
    </w:p>
    <w:p w14:paraId="136D2595" w14:textId="77777777" w:rsidR="000C7F50" w:rsidRPr="00787A29" w:rsidRDefault="00000000">
      <w:pPr>
        <w:pStyle w:val="aff6"/>
        <w:ind w:right="200"/>
        <w:pPrChange w:id="389" w:author="이현서" w:date="2024-09-23T05:18:00Z" w16du:dateUtc="2024-09-22T20:18:00Z">
          <w:pPr/>
        </w:pPrChange>
      </w:pPr>
      <w:r w:rsidRPr="00787A29">
        <w:t>이</w:t>
      </w:r>
      <w:r w:rsidRPr="00787A29">
        <w:t xml:space="preserve"> </w:t>
      </w:r>
      <w:r w:rsidRPr="00787A29">
        <w:t>책은</w:t>
      </w:r>
      <w:r w:rsidRPr="00787A29">
        <w:t xml:space="preserve"> </w:t>
      </w:r>
      <w:r w:rsidRPr="00787A29">
        <w:t>처음에는</w:t>
      </w:r>
      <w:r w:rsidRPr="00787A29">
        <w:t xml:space="preserve"> </w:t>
      </w:r>
      <w:r w:rsidRPr="00787A29">
        <w:t>개념을</w:t>
      </w:r>
      <w:r w:rsidRPr="00787A29">
        <w:t xml:space="preserve"> </w:t>
      </w:r>
      <w:r w:rsidRPr="00787A29">
        <w:t>설명하면서</w:t>
      </w:r>
      <w:r w:rsidRPr="00787A29">
        <w:t xml:space="preserve"> C</w:t>
      </w:r>
      <w:r w:rsidRPr="00787A29">
        <w:t>언어를</w:t>
      </w:r>
      <w:r w:rsidRPr="00787A29">
        <w:t xml:space="preserve"> </w:t>
      </w:r>
      <w:r w:rsidRPr="00787A29">
        <w:t>통해</w:t>
      </w:r>
      <w:r w:rsidRPr="00787A29">
        <w:t xml:space="preserve"> </w:t>
      </w:r>
      <w:r w:rsidRPr="00787A29">
        <w:t>프로그래밍의</w:t>
      </w:r>
      <w:r w:rsidRPr="00787A29">
        <w:t xml:space="preserve"> </w:t>
      </w:r>
      <w:r w:rsidRPr="00787A29">
        <w:t>전체적인</w:t>
      </w:r>
      <w:r w:rsidRPr="00787A29">
        <w:t xml:space="preserve"> </w:t>
      </w:r>
      <w:r w:rsidRPr="00787A29">
        <w:t>모습을</w:t>
      </w:r>
      <w:r w:rsidRPr="00787A29">
        <w:t xml:space="preserve"> </w:t>
      </w:r>
      <w:r w:rsidRPr="00787A29">
        <w:t>그리는데</w:t>
      </w:r>
      <w:r w:rsidRPr="00787A29">
        <w:t xml:space="preserve"> </w:t>
      </w:r>
      <w:r w:rsidRPr="00787A29">
        <w:t>중점을</w:t>
      </w:r>
      <w:r w:rsidRPr="00787A29">
        <w:t xml:space="preserve"> </w:t>
      </w:r>
      <w:r w:rsidRPr="00787A29">
        <w:t>둡니다</w:t>
      </w:r>
      <w:r w:rsidRPr="00787A29">
        <w:t xml:space="preserve">. </w:t>
      </w:r>
      <w:r w:rsidRPr="00787A29">
        <w:t>이후</w:t>
      </w:r>
      <w:r w:rsidRPr="00787A29">
        <w:t xml:space="preserve"> </w:t>
      </w:r>
      <w:r w:rsidRPr="00787A29">
        <w:t>반복</w:t>
      </w:r>
      <w:r w:rsidRPr="00787A29">
        <w:t xml:space="preserve"> </w:t>
      </w:r>
      <w:r w:rsidRPr="00787A29">
        <w:t>과정을</w:t>
      </w:r>
      <w:r w:rsidRPr="00787A29">
        <w:t xml:space="preserve"> </w:t>
      </w:r>
      <w:r w:rsidRPr="00787A29">
        <w:t>통해</w:t>
      </w:r>
      <w:r w:rsidRPr="00787A29">
        <w:t xml:space="preserve"> </w:t>
      </w:r>
      <w:r w:rsidRPr="00787A29">
        <w:t>각</w:t>
      </w:r>
      <w:r w:rsidRPr="00787A29">
        <w:t xml:space="preserve"> </w:t>
      </w:r>
      <w:r w:rsidRPr="00787A29">
        <w:t>부분마다</w:t>
      </w:r>
      <w:r w:rsidRPr="00787A29">
        <w:t xml:space="preserve"> </w:t>
      </w:r>
      <w:r w:rsidRPr="00787A29">
        <w:t>상세한</w:t>
      </w:r>
      <w:r w:rsidRPr="00787A29">
        <w:t xml:space="preserve"> </w:t>
      </w:r>
      <w:r w:rsidRPr="00787A29">
        <w:t>내용을</w:t>
      </w:r>
      <w:r w:rsidRPr="00787A29">
        <w:t xml:space="preserve"> </w:t>
      </w:r>
      <w:r w:rsidRPr="00787A29">
        <w:t>살펴봅니다</w:t>
      </w:r>
      <w:r w:rsidRPr="00787A29">
        <w:t xml:space="preserve">. </w:t>
      </w:r>
      <w:r w:rsidRPr="00787A29">
        <w:t>처음에는</w:t>
      </w:r>
      <w:r w:rsidRPr="00787A29">
        <w:t xml:space="preserve"> </w:t>
      </w:r>
      <w:r w:rsidRPr="00787A29">
        <w:t>어렴풋하게</w:t>
      </w:r>
      <w:r w:rsidRPr="00787A29">
        <w:t xml:space="preserve"> </w:t>
      </w:r>
      <w:r w:rsidRPr="00787A29">
        <w:t>떠오르는</w:t>
      </w:r>
      <w:r w:rsidRPr="00787A29">
        <w:t xml:space="preserve"> </w:t>
      </w:r>
      <w:r w:rsidRPr="00787A29">
        <w:t>생각이</w:t>
      </w:r>
      <w:r w:rsidRPr="00787A29">
        <w:t xml:space="preserve"> </w:t>
      </w:r>
      <w:r w:rsidRPr="00787A29">
        <w:t>어느</w:t>
      </w:r>
      <w:r w:rsidRPr="00787A29">
        <w:t xml:space="preserve"> </w:t>
      </w:r>
      <w:r w:rsidRPr="00787A29">
        <w:t>순간</w:t>
      </w:r>
      <w:r w:rsidRPr="00787A29">
        <w:t xml:space="preserve">, </w:t>
      </w:r>
      <w:r w:rsidRPr="00787A29">
        <w:t>아하</w:t>
      </w:r>
      <w:r w:rsidRPr="00787A29">
        <w:t xml:space="preserve"> </w:t>
      </w:r>
      <w:r w:rsidRPr="00787A29">
        <w:t>하는</w:t>
      </w:r>
      <w:r w:rsidRPr="00787A29">
        <w:t xml:space="preserve"> </w:t>
      </w:r>
      <w:r w:rsidRPr="00787A29">
        <w:t>순간을</w:t>
      </w:r>
      <w:r w:rsidRPr="00787A29">
        <w:t xml:space="preserve"> </w:t>
      </w:r>
      <w:r w:rsidRPr="00787A29">
        <w:t>거치면서</w:t>
      </w:r>
      <w:r w:rsidRPr="00787A29">
        <w:t xml:space="preserve"> </w:t>
      </w:r>
      <w:r w:rsidRPr="00787A29">
        <w:t>흩어져</w:t>
      </w:r>
      <w:r w:rsidRPr="00787A29">
        <w:t xml:space="preserve"> </w:t>
      </w:r>
      <w:r w:rsidRPr="00787A29">
        <w:t>있던</w:t>
      </w:r>
      <w:r w:rsidRPr="00787A29">
        <w:t xml:space="preserve"> </w:t>
      </w:r>
      <w:r w:rsidRPr="00787A29">
        <w:t>생각들이</w:t>
      </w:r>
      <w:r w:rsidRPr="00787A29">
        <w:t xml:space="preserve"> </w:t>
      </w:r>
      <w:r w:rsidRPr="00787A29">
        <w:t>결합되면서</w:t>
      </w:r>
      <w:r w:rsidRPr="00787A29">
        <w:t xml:space="preserve"> </w:t>
      </w:r>
      <w:r w:rsidRPr="00787A29">
        <w:t>선명해</w:t>
      </w:r>
      <w:r w:rsidRPr="00787A29">
        <w:t xml:space="preserve"> </w:t>
      </w:r>
      <w:r w:rsidRPr="00787A29">
        <w:t>지는</w:t>
      </w:r>
      <w:r w:rsidRPr="00787A29">
        <w:t xml:space="preserve"> </w:t>
      </w:r>
      <w:r w:rsidRPr="00787A29">
        <w:t>경험을</w:t>
      </w:r>
      <w:r w:rsidRPr="00787A29">
        <w:t xml:space="preserve"> </w:t>
      </w:r>
      <w:r w:rsidRPr="00787A29">
        <w:t>체험하실</w:t>
      </w:r>
      <w:r w:rsidRPr="00787A29">
        <w:t xml:space="preserve"> </w:t>
      </w:r>
      <w:r w:rsidRPr="00787A29">
        <w:t>수</w:t>
      </w:r>
      <w:r w:rsidRPr="00787A29">
        <w:t xml:space="preserve"> </w:t>
      </w:r>
      <w:r w:rsidRPr="00787A29">
        <w:t>있을</w:t>
      </w:r>
      <w:r w:rsidRPr="00787A29">
        <w:t xml:space="preserve"> </w:t>
      </w:r>
      <w:r w:rsidRPr="00787A29">
        <w:t>것입니다</w:t>
      </w:r>
      <w:r w:rsidRPr="00787A29">
        <w:t>.</w:t>
      </w:r>
    </w:p>
    <w:p w14:paraId="5D477BAD" w14:textId="77777777" w:rsidR="000C7F50" w:rsidDel="00D7799E" w:rsidRDefault="00000000">
      <w:pPr>
        <w:pStyle w:val="aff6"/>
        <w:ind w:right="200"/>
        <w:rPr>
          <w:del w:id="390" w:author="조희진" w:date="2024-07-16T14:52:00Z" w16du:dateUtc="2024-07-16T05:52:00Z"/>
        </w:rPr>
        <w:pPrChange w:id="391" w:author="이현서" w:date="2024-09-23T05:18:00Z" w16du:dateUtc="2024-09-22T20:18:00Z">
          <w:pPr/>
        </w:pPrChange>
      </w:pPr>
      <w:r w:rsidRPr="00787A29">
        <w:t>프로그래밍의</w:t>
      </w:r>
      <w:r w:rsidRPr="00787A29">
        <w:t xml:space="preserve"> </w:t>
      </w:r>
      <w:r w:rsidRPr="00787A29">
        <w:t>즐거운</w:t>
      </w:r>
      <w:r w:rsidRPr="00787A29">
        <w:t xml:space="preserve"> </w:t>
      </w:r>
      <w:r w:rsidRPr="00787A29">
        <w:t>여정에</w:t>
      </w:r>
      <w:r w:rsidRPr="00787A29">
        <w:t xml:space="preserve"> </w:t>
      </w:r>
      <w:r w:rsidRPr="00787A29">
        <w:t>함께</w:t>
      </w:r>
      <w:r w:rsidRPr="00787A29">
        <w:t xml:space="preserve"> </w:t>
      </w:r>
      <w:r w:rsidRPr="00787A29">
        <w:t>하게</w:t>
      </w:r>
      <w:r w:rsidRPr="00787A29">
        <w:t xml:space="preserve"> </w:t>
      </w:r>
      <w:r w:rsidRPr="00787A29">
        <w:t>되어</w:t>
      </w:r>
      <w:r w:rsidRPr="00787A29">
        <w:t xml:space="preserve"> </w:t>
      </w:r>
      <w:r w:rsidRPr="00787A29">
        <w:t>기쁩니다</w:t>
      </w:r>
      <w:r w:rsidRPr="00787A29">
        <w:t>.</w:t>
      </w:r>
    </w:p>
    <w:p w14:paraId="258F2777" w14:textId="52949F5A" w:rsidR="00D7799E" w:rsidRPr="00787A29" w:rsidRDefault="00D7799E">
      <w:pPr>
        <w:pStyle w:val="aff6"/>
        <w:ind w:right="200"/>
        <w:pPrChange w:id="392" w:author="이현서" w:date="2024-09-23T05:18:00Z" w16du:dateUtc="2024-09-22T20:18:00Z">
          <w:pPr/>
        </w:pPrChange>
      </w:pPr>
    </w:p>
    <w:p w14:paraId="1A607EAE" w14:textId="459D6FAB" w:rsidR="000C7F50" w:rsidRPr="00787A29" w:rsidDel="00787A29" w:rsidRDefault="00D7799E" w:rsidP="008F5465">
      <w:pPr>
        <w:pStyle w:val="2"/>
        <w:rPr>
          <w:del w:id="393" w:author="조희진" w:date="2024-07-16T14:52:00Z" w16du:dateUtc="2024-07-16T05:52:00Z"/>
        </w:rPr>
      </w:pPr>
      <w:commentRangeStart w:id="394"/>
      <w:r>
        <w:rPr>
          <w:rFonts w:hint="eastAsia"/>
        </w:rPr>
        <w:t>1</w:t>
      </w:r>
      <w:r>
        <w:rPr>
          <w:rFonts w:hint="eastAsia"/>
        </w:rPr>
        <w:t>장</w:t>
      </w:r>
      <w:r>
        <w:rPr>
          <w:rFonts w:hint="eastAsia"/>
        </w:rPr>
        <w:t xml:space="preserve"> </w:t>
      </w:r>
      <w:r>
        <w:rPr>
          <w:rFonts w:hint="eastAsia"/>
        </w:rPr>
        <w:t>정리</w:t>
      </w:r>
      <w:commentRangeEnd w:id="394"/>
      <w:r>
        <w:rPr>
          <w:rStyle w:val="ac"/>
          <w:rFonts w:asciiTheme="minorHAnsi" w:eastAsiaTheme="minorEastAsia" w:hAnsiTheme="minorHAnsi" w:cstheme="minorBidi"/>
          <w:b w:val="0"/>
          <w:color w:val="auto"/>
        </w:rPr>
        <w:commentReference w:id="394"/>
      </w:r>
    </w:p>
    <w:p w14:paraId="64A9B0D9" w14:textId="77777777" w:rsidR="00787A29" w:rsidRDefault="00787A29" w:rsidP="008F5465">
      <w:pPr>
        <w:pStyle w:val="2"/>
      </w:pPr>
    </w:p>
    <w:p w14:paraId="371C88DD" w14:textId="77777777" w:rsidR="00D7799E" w:rsidRPr="00787A29" w:rsidRDefault="00D7799E" w:rsidP="00D7799E">
      <w:pPr>
        <w:pStyle w:val="3"/>
      </w:pPr>
      <w:r w:rsidRPr="00787A29">
        <w:t>과제</w:t>
      </w:r>
    </w:p>
    <w:p w14:paraId="64BC6258" w14:textId="77777777" w:rsidR="00D7799E" w:rsidRDefault="00D7799E" w:rsidP="008F5465">
      <w:r w:rsidRPr="00787A29">
        <w:t>만세</w:t>
      </w:r>
      <w:r w:rsidRPr="00787A29">
        <w:t>! 1</w:t>
      </w:r>
      <w:r w:rsidRPr="00787A29">
        <w:t>장에는</w:t>
      </w:r>
      <w:r w:rsidRPr="00787A29">
        <w:t xml:space="preserve"> </w:t>
      </w:r>
      <w:r w:rsidRPr="00787A29">
        <w:t>복습</w:t>
      </w:r>
      <w:r w:rsidRPr="00787A29">
        <w:t xml:space="preserve"> </w:t>
      </w:r>
      <w:r w:rsidRPr="00787A29">
        <w:t>내용이</w:t>
      </w:r>
      <w:r w:rsidRPr="00787A29">
        <w:t xml:space="preserve"> </w:t>
      </w:r>
      <w:r w:rsidRPr="00787A29">
        <w:t>없어요</w:t>
      </w:r>
      <w:r w:rsidRPr="00787A29">
        <w:t xml:space="preserve">. </w:t>
      </w:r>
      <w:r w:rsidRPr="00787A29">
        <w:t>이후</w:t>
      </w:r>
      <w:r w:rsidRPr="00787A29">
        <w:t xml:space="preserve"> </w:t>
      </w:r>
      <w:r w:rsidRPr="00787A29">
        <w:t>장에서는</w:t>
      </w:r>
      <w:r w:rsidRPr="00787A29">
        <w:t xml:space="preserve"> </w:t>
      </w:r>
      <w:r w:rsidRPr="00787A29">
        <w:t>각</w:t>
      </w:r>
      <w:r w:rsidRPr="00787A29">
        <w:t xml:space="preserve"> </w:t>
      </w:r>
      <w:r w:rsidRPr="00787A29">
        <w:t>장에서</w:t>
      </w:r>
      <w:r w:rsidRPr="00787A29">
        <w:t xml:space="preserve"> </w:t>
      </w:r>
      <w:r w:rsidRPr="00787A29">
        <w:t>배운</w:t>
      </w:r>
      <w:r w:rsidRPr="00787A29">
        <w:t xml:space="preserve"> </w:t>
      </w:r>
      <w:r w:rsidRPr="00787A29">
        <w:t>내용을</w:t>
      </w:r>
      <w:r w:rsidRPr="00787A29">
        <w:t xml:space="preserve"> </w:t>
      </w:r>
      <w:r w:rsidRPr="00787A29">
        <w:t>이용하여</w:t>
      </w:r>
      <w:r w:rsidRPr="00787A29">
        <w:t xml:space="preserve"> </w:t>
      </w:r>
      <w:r w:rsidRPr="00787A29">
        <w:t>몇</w:t>
      </w:r>
      <w:r>
        <w:rPr>
          <w:rFonts w:hint="eastAsia"/>
        </w:rPr>
        <w:t xml:space="preserve"> </w:t>
      </w:r>
      <w:r w:rsidRPr="00787A29">
        <w:t>가지</w:t>
      </w:r>
      <w:r w:rsidRPr="00787A29">
        <w:t xml:space="preserve"> </w:t>
      </w:r>
      <w:r w:rsidRPr="00787A29">
        <w:t>추가</w:t>
      </w:r>
      <w:r w:rsidRPr="00787A29">
        <w:t xml:space="preserve"> </w:t>
      </w:r>
      <w:r w:rsidRPr="00787A29">
        <w:t>문제를</w:t>
      </w:r>
      <w:r w:rsidRPr="00787A29">
        <w:t xml:space="preserve"> </w:t>
      </w:r>
      <w:r w:rsidRPr="00787A29">
        <w:t>풀어봅니다</w:t>
      </w:r>
      <w:r w:rsidRPr="00787A29">
        <w:t>.</w:t>
      </w:r>
    </w:p>
    <w:p w14:paraId="02E8A318" w14:textId="4B8FBFC2" w:rsidR="000C7F50" w:rsidRPr="00787A29" w:rsidRDefault="00000000" w:rsidP="008F5465">
      <w:pPr>
        <w:pStyle w:val="3"/>
      </w:pPr>
      <w:r w:rsidRPr="00787A29">
        <w:t>심화</w:t>
      </w:r>
      <w:r w:rsidRPr="00787A29">
        <w:t xml:space="preserve"> </w:t>
      </w:r>
      <w:r w:rsidRPr="00787A29">
        <w:t>학습</w:t>
      </w:r>
    </w:p>
    <w:p w14:paraId="31C586F1" w14:textId="77777777" w:rsidR="000C7F50" w:rsidRPr="00787A29" w:rsidRDefault="00000000">
      <w:pPr>
        <w:rPr>
          <w:rFonts w:asciiTheme="minorEastAsia" w:hAnsiTheme="minorEastAsia"/>
        </w:rPr>
      </w:pPr>
      <w:r w:rsidRPr="00787A29">
        <w:rPr>
          <w:rFonts w:asciiTheme="minorEastAsia" w:hAnsiTheme="minorEastAsia" w:cs="Arial Unicode MS"/>
        </w:rPr>
        <w:t>1장에서는 다음과 같은 내용을 소개했습니다.</w:t>
      </w:r>
    </w:p>
    <w:p w14:paraId="01D6A060" w14:textId="77777777" w:rsidR="000C7F50" w:rsidRPr="00E56CAE" w:rsidRDefault="00000000">
      <w:pPr>
        <w:pStyle w:val="afe"/>
        <w:numPr>
          <w:ilvl w:val="0"/>
          <w:numId w:val="6"/>
        </w:numPr>
        <w:spacing w:after="0"/>
        <w:rPr>
          <w:rFonts w:asciiTheme="minorEastAsia" w:hAnsiTheme="minorEastAsia"/>
          <w:rPrChange w:id="395" w:author="이현서" w:date="2024-09-23T05:19:00Z" w16du:dateUtc="2024-09-22T20:19:00Z">
            <w:rPr/>
          </w:rPrChange>
        </w:rPr>
        <w:pPrChange w:id="396" w:author="이현서" w:date="2024-09-23T05:19:00Z" w16du:dateUtc="2024-09-22T20:19:00Z">
          <w:pPr>
            <w:numPr>
              <w:numId w:val="1"/>
            </w:numPr>
            <w:spacing w:after="0"/>
            <w:ind w:left="720" w:hanging="360"/>
          </w:pPr>
        </w:pPrChange>
      </w:pPr>
      <w:r w:rsidRPr="00E56CAE">
        <w:rPr>
          <w:rFonts w:asciiTheme="minorEastAsia" w:hAnsiTheme="minorEastAsia" w:cs="Arial Unicode MS" w:hint="eastAsia"/>
          <w:rPrChange w:id="397" w:author="이현서" w:date="2024-09-23T05:19:00Z" w16du:dateUtc="2024-09-22T20:19:00Z">
            <w:rPr>
              <w:rFonts w:hint="eastAsia"/>
            </w:rPr>
          </w:rPrChange>
        </w:rPr>
        <w:t>현대적</w:t>
      </w:r>
      <w:r w:rsidRPr="00E56CAE">
        <w:rPr>
          <w:rFonts w:asciiTheme="minorEastAsia" w:hAnsiTheme="minorEastAsia" w:cs="Arial Unicode MS"/>
          <w:rPrChange w:id="398" w:author="이현서" w:date="2024-09-23T05:19:00Z" w16du:dateUtc="2024-09-22T20:19:00Z">
            <w:rPr/>
          </w:rPrChange>
        </w:rPr>
        <w:t xml:space="preserve"> </w:t>
      </w:r>
      <w:r w:rsidRPr="00E56CAE">
        <w:rPr>
          <w:rFonts w:asciiTheme="minorEastAsia" w:hAnsiTheme="minorEastAsia" w:cs="Arial Unicode MS" w:hint="eastAsia"/>
          <w:rPrChange w:id="399" w:author="이현서" w:date="2024-09-23T05:19:00Z" w16du:dateUtc="2024-09-22T20:19:00Z">
            <w:rPr>
              <w:rFonts w:hint="eastAsia"/>
            </w:rPr>
          </w:rPrChange>
        </w:rPr>
        <w:t>컴퓨터</w:t>
      </w:r>
      <w:r w:rsidRPr="00E56CAE">
        <w:rPr>
          <w:rFonts w:asciiTheme="minorEastAsia" w:hAnsiTheme="minorEastAsia" w:cs="Arial Unicode MS"/>
          <w:rPrChange w:id="400" w:author="이현서" w:date="2024-09-23T05:19:00Z" w16du:dateUtc="2024-09-22T20:19:00Z">
            <w:rPr/>
          </w:rPrChange>
        </w:rPr>
        <w:t xml:space="preserve"> </w:t>
      </w:r>
      <w:r w:rsidRPr="00E56CAE">
        <w:rPr>
          <w:rFonts w:asciiTheme="minorEastAsia" w:hAnsiTheme="minorEastAsia" w:cs="Arial Unicode MS" w:hint="eastAsia"/>
          <w:rPrChange w:id="401" w:author="이현서" w:date="2024-09-23T05:19:00Z" w16du:dateUtc="2024-09-22T20:19:00Z">
            <w:rPr>
              <w:rFonts w:hint="eastAsia"/>
            </w:rPr>
          </w:rPrChange>
        </w:rPr>
        <w:t>구조라</w:t>
      </w:r>
      <w:r w:rsidRPr="00E56CAE">
        <w:rPr>
          <w:rFonts w:asciiTheme="minorEastAsia" w:hAnsiTheme="minorEastAsia" w:cs="Arial Unicode MS"/>
          <w:rPrChange w:id="402" w:author="이현서" w:date="2024-09-23T05:19:00Z" w16du:dateUtc="2024-09-22T20:19:00Z">
            <w:rPr/>
          </w:rPrChange>
        </w:rPr>
        <w:t xml:space="preserve"> </w:t>
      </w:r>
      <w:r w:rsidRPr="00E56CAE">
        <w:rPr>
          <w:rFonts w:asciiTheme="minorEastAsia" w:hAnsiTheme="minorEastAsia" w:cs="Arial Unicode MS" w:hint="eastAsia"/>
          <w:rPrChange w:id="403" w:author="이현서" w:date="2024-09-23T05:19:00Z" w16du:dateUtc="2024-09-22T20:19:00Z">
            <w:rPr>
              <w:rFonts w:hint="eastAsia"/>
            </w:rPr>
          </w:rPrChange>
        </w:rPr>
        <w:t>일컬어지는</w:t>
      </w:r>
      <w:r w:rsidRPr="00E56CAE">
        <w:rPr>
          <w:rFonts w:asciiTheme="minorEastAsia" w:hAnsiTheme="minorEastAsia" w:cs="Arial Unicode MS"/>
          <w:rPrChange w:id="404" w:author="이현서" w:date="2024-09-23T05:19:00Z" w16du:dateUtc="2024-09-22T20:19:00Z">
            <w:rPr/>
          </w:rPrChange>
        </w:rPr>
        <w:t xml:space="preserve"> </w:t>
      </w:r>
      <w:r w:rsidRPr="00E56CAE">
        <w:rPr>
          <w:rFonts w:asciiTheme="minorEastAsia" w:hAnsiTheme="minorEastAsia" w:cs="Arial Unicode MS" w:hint="eastAsia"/>
          <w:rPrChange w:id="405" w:author="이현서" w:date="2024-09-23T05:19:00Z" w16du:dateUtc="2024-09-22T20:19:00Z">
            <w:rPr>
              <w:rFonts w:hint="eastAsia"/>
            </w:rPr>
          </w:rPrChange>
        </w:rPr>
        <w:t>폰</w:t>
      </w:r>
      <w:r w:rsidRPr="00E56CAE">
        <w:rPr>
          <w:rFonts w:asciiTheme="minorEastAsia" w:hAnsiTheme="minorEastAsia" w:cs="Arial Unicode MS"/>
          <w:rPrChange w:id="406" w:author="이현서" w:date="2024-09-23T05:19:00Z" w16du:dateUtc="2024-09-22T20:19:00Z">
            <w:rPr/>
          </w:rPrChange>
        </w:rPr>
        <w:t xml:space="preserve"> </w:t>
      </w:r>
      <w:r w:rsidRPr="00E56CAE">
        <w:rPr>
          <w:rFonts w:asciiTheme="minorEastAsia" w:hAnsiTheme="minorEastAsia" w:cs="Arial Unicode MS" w:hint="eastAsia"/>
          <w:rPrChange w:id="407" w:author="이현서" w:date="2024-09-23T05:19:00Z" w16du:dateUtc="2024-09-22T20:19:00Z">
            <w:rPr>
              <w:rFonts w:hint="eastAsia"/>
            </w:rPr>
          </w:rPrChange>
        </w:rPr>
        <w:t>노이만</w:t>
      </w:r>
      <w:r w:rsidRPr="00E56CAE">
        <w:rPr>
          <w:rFonts w:asciiTheme="minorEastAsia" w:hAnsiTheme="minorEastAsia" w:cs="Arial Unicode MS"/>
          <w:rPrChange w:id="408" w:author="이현서" w:date="2024-09-23T05:19:00Z" w16du:dateUtc="2024-09-22T20:19:00Z">
            <w:rPr/>
          </w:rPrChange>
        </w:rPr>
        <w:t xml:space="preserve"> </w:t>
      </w:r>
      <w:r w:rsidRPr="00E56CAE">
        <w:rPr>
          <w:rFonts w:asciiTheme="minorEastAsia" w:hAnsiTheme="minorEastAsia" w:cs="Arial Unicode MS" w:hint="eastAsia"/>
          <w:rPrChange w:id="409" w:author="이현서" w:date="2024-09-23T05:19:00Z" w16du:dateUtc="2024-09-22T20:19:00Z">
            <w:rPr>
              <w:rFonts w:hint="eastAsia"/>
            </w:rPr>
          </w:rPrChange>
        </w:rPr>
        <w:t>구조와</w:t>
      </w:r>
      <w:r w:rsidRPr="00E56CAE">
        <w:rPr>
          <w:rFonts w:asciiTheme="minorEastAsia" w:hAnsiTheme="minorEastAsia" w:cs="Arial Unicode MS"/>
          <w:rPrChange w:id="410" w:author="이현서" w:date="2024-09-23T05:19:00Z" w16du:dateUtc="2024-09-22T20:19:00Z">
            <w:rPr/>
          </w:rPrChange>
        </w:rPr>
        <w:t xml:space="preserve"> </w:t>
      </w:r>
      <w:r w:rsidRPr="00E56CAE">
        <w:rPr>
          <w:rFonts w:asciiTheme="minorEastAsia" w:hAnsiTheme="minorEastAsia" w:cs="Arial Unicode MS" w:hint="eastAsia"/>
          <w:rPrChange w:id="411" w:author="이현서" w:date="2024-09-23T05:19:00Z" w16du:dateUtc="2024-09-22T20:19:00Z">
            <w:rPr>
              <w:rFonts w:hint="eastAsia"/>
            </w:rPr>
          </w:rPrChange>
        </w:rPr>
        <w:t>프로그램의</w:t>
      </w:r>
      <w:r w:rsidRPr="00E56CAE">
        <w:rPr>
          <w:rFonts w:asciiTheme="minorEastAsia" w:hAnsiTheme="minorEastAsia" w:cs="Arial Unicode MS"/>
          <w:rPrChange w:id="412" w:author="이현서" w:date="2024-09-23T05:19:00Z" w16du:dateUtc="2024-09-22T20:19:00Z">
            <w:rPr/>
          </w:rPrChange>
        </w:rPr>
        <w:t xml:space="preserve"> </w:t>
      </w:r>
      <w:r w:rsidRPr="00E56CAE">
        <w:rPr>
          <w:rFonts w:asciiTheme="minorEastAsia" w:hAnsiTheme="minorEastAsia" w:cs="Arial Unicode MS" w:hint="eastAsia"/>
          <w:rPrChange w:id="413" w:author="이현서" w:date="2024-09-23T05:19:00Z" w16du:dateUtc="2024-09-22T20:19:00Z">
            <w:rPr>
              <w:rFonts w:hint="eastAsia"/>
            </w:rPr>
          </w:rPrChange>
        </w:rPr>
        <w:t>관계를</w:t>
      </w:r>
      <w:r w:rsidRPr="00E56CAE">
        <w:rPr>
          <w:rFonts w:asciiTheme="minorEastAsia" w:hAnsiTheme="minorEastAsia" w:cs="Arial Unicode MS"/>
          <w:rPrChange w:id="414" w:author="이현서" w:date="2024-09-23T05:19:00Z" w16du:dateUtc="2024-09-22T20:19:00Z">
            <w:rPr/>
          </w:rPrChange>
        </w:rPr>
        <w:t xml:space="preserve"> </w:t>
      </w:r>
      <w:r w:rsidRPr="00E56CAE">
        <w:rPr>
          <w:rFonts w:asciiTheme="minorEastAsia" w:hAnsiTheme="minorEastAsia" w:cs="Arial Unicode MS" w:hint="eastAsia"/>
          <w:rPrChange w:id="415" w:author="이현서" w:date="2024-09-23T05:19:00Z" w16du:dateUtc="2024-09-22T20:19:00Z">
            <w:rPr>
              <w:rFonts w:hint="eastAsia"/>
            </w:rPr>
          </w:rPrChange>
        </w:rPr>
        <w:t>살펴보았습니다</w:t>
      </w:r>
      <w:r w:rsidRPr="00E56CAE">
        <w:rPr>
          <w:rFonts w:asciiTheme="minorEastAsia" w:hAnsiTheme="minorEastAsia" w:cs="Arial Unicode MS"/>
          <w:rPrChange w:id="416" w:author="이현서" w:date="2024-09-23T05:19:00Z" w16du:dateUtc="2024-09-22T20:19:00Z">
            <w:rPr/>
          </w:rPrChange>
        </w:rPr>
        <w:t>.</w:t>
      </w:r>
    </w:p>
    <w:p w14:paraId="21D33EAC" w14:textId="77777777" w:rsidR="000C7F50" w:rsidRPr="00787A29" w:rsidRDefault="00000000">
      <w:pPr>
        <w:numPr>
          <w:ilvl w:val="0"/>
          <w:numId w:val="6"/>
        </w:numPr>
        <w:spacing w:after="0"/>
        <w:rPr>
          <w:rFonts w:asciiTheme="minorEastAsia" w:hAnsiTheme="minorEastAsia"/>
        </w:rPr>
        <w:pPrChange w:id="417" w:author="이현서" w:date="2024-09-23T05:19:00Z" w16du:dateUtc="2024-09-22T20:19:00Z">
          <w:pPr>
            <w:numPr>
              <w:numId w:val="1"/>
            </w:numPr>
            <w:spacing w:after="0"/>
            <w:ind w:left="720" w:hanging="360"/>
          </w:pPr>
        </w:pPrChange>
      </w:pPr>
      <w:r w:rsidRPr="00787A29">
        <w:rPr>
          <w:rFonts w:asciiTheme="minorEastAsia" w:hAnsiTheme="minorEastAsia" w:cs="Arial Unicode MS"/>
        </w:rPr>
        <w:t>프로그래밍 언어의 역할과 발전과정을 살펴보았습니다.</w:t>
      </w:r>
    </w:p>
    <w:p w14:paraId="5705EB0D" w14:textId="0EEDC403" w:rsidR="00787A29" w:rsidRPr="00E56CAE" w:rsidRDefault="00000000">
      <w:pPr>
        <w:pStyle w:val="afe"/>
        <w:numPr>
          <w:ilvl w:val="0"/>
          <w:numId w:val="6"/>
        </w:numPr>
        <w:rPr>
          <w:ins w:id="418" w:author="조희진" w:date="2024-07-16T14:52:00Z" w16du:dateUtc="2024-07-16T05:52:00Z"/>
          <w:rFonts w:asciiTheme="minorEastAsia" w:hAnsiTheme="minorEastAsia"/>
          <w:rPrChange w:id="419" w:author="이현서" w:date="2024-09-23T05:19:00Z" w16du:dateUtc="2024-09-22T20:19:00Z">
            <w:rPr>
              <w:ins w:id="420" w:author="조희진" w:date="2024-07-16T14:52:00Z" w16du:dateUtc="2024-07-16T05:52:00Z"/>
            </w:rPr>
          </w:rPrChange>
        </w:rPr>
        <w:pPrChange w:id="421" w:author="이현서" w:date="2024-09-23T05:19:00Z" w16du:dateUtc="2024-09-22T20:19:00Z">
          <w:pPr/>
        </w:pPrChange>
      </w:pPr>
      <w:r w:rsidRPr="00E56CAE">
        <w:rPr>
          <w:rFonts w:asciiTheme="minorEastAsia" w:hAnsiTheme="minorEastAsia" w:cs="Arial Unicode MS"/>
          <w:rPrChange w:id="422" w:author="이현서" w:date="2024-09-23T05:19:00Z" w16du:dateUtc="2024-09-22T20:19:00Z">
            <w:rPr/>
          </w:rPrChange>
        </w:rPr>
        <w:t>C</w:t>
      </w:r>
      <w:r w:rsidRPr="00E56CAE">
        <w:rPr>
          <w:rFonts w:asciiTheme="minorEastAsia" w:hAnsiTheme="minorEastAsia" w:cs="Arial Unicode MS" w:hint="eastAsia"/>
          <w:rPrChange w:id="423" w:author="이현서" w:date="2024-09-23T05:19:00Z" w16du:dateUtc="2024-09-22T20:19:00Z">
            <w:rPr>
              <w:rFonts w:hint="eastAsia"/>
            </w:rPr>
          </w:rPrChange>
        </w:rPr>
        <w:t>언어는</w:t>
      </w:r>
      <w:r w:rsidRPr="00E56CAE">
        <w:rPr>
          <w:rFonts w:asciiTheme="minorEastAsia" w:hAnsiTheme="minorEastAsia" w:cs="Arial Unicode MS"/>
          <w:rPrChange w:id="424" w:author="이현서" w:date="2024-09-23T05:19:00Z" w16du:dateUtc="2024-09-22T20:19:00Z">
            <w:rPr/>
          </w:rPrChange>
        </w:rPr>
        <w:t xml:space="preserve"> </w:t>
      </w:r>
      <w:r w:rsidRPr="00E56CAE">
        <w:rPr>
          <w:rFonts w:asciiTheme="minorEastAsia" w:hAnsiTheme="minorEastAsia" w:cs="Arial Unicode MS" w:hint="eastAsia"/>
          <w:rPrChange w:id="425" w:author="이현서" w:date="2024-09-23T05:19:00Z" w16du:dateUtc="2024-09-22T20:19:00Z">
            <w:rPr>
              <w:rFonts w:hint="eastAsia"/>
            </w:rPr>
          </w:rPrChange>
        </w:rPr>
        <w:t>높은</w:t>
      </w:r>
      <w:r w:rsidRPr="00E56CAE">
        <w:rPr>
          <w:rFonts w:asciiTheme="minorEastAsia" w:hAnsiTheme="minorEastAsia" w:cs="Arial Unicode MS"/>
          <w:rPrChange w:id="426" w:author="이현서" w:date="2024-09-23T05:19:00Z" w16du:dateUtc="2024-09-22T20:19:00Z">
            <w:rPr/>
          </w:rPrChange>
        </w:rPr>
        <w:t xml:space="preserve"> </w:t>
      </w:r>
      <w:r w:rsidRPr="00E56CAE">
        <w:rPr>
          <w:rFonts w:asciiTheme="minorEastAsia" w:hAnsiTheme="minorEastAsia" w:cs="Arial Unicode MS" w:hint="eastAsia"/>
          <w:rPrChange w:id="427" w:author="이현서" w:date="2024-09-23T05:19:00Z" w16du:dateUtc="2024-09-22T20:19:00Z">
            <w:rPr>
              <w:rFonts w:hint="eastAsia"/>
            </w:rPr>
          </w:rPrChange>
        </w:rPr>
        <w:t>이식성을</w:t>
      </w:r>
      <w:r w:rsidRPr="00E56CAE">
        <w:rPr>
          <w:rFonts w:asciiTheme="minorEastAsia" w:hAnsiTheme="minorEastAsia" w:cs="Arial Unicode MS"/>
          <w:rPrChange w:id="428" w:author="이현서" w:date="2024-09-23T05:19:00Z" w16du:dateUtc="2024-09-22T20:19:00Z">
            <w:rPr/>
          </w:rPrChange>
        </w:rPr>
        <w:t xml:space="preserve"> </w:t>
      </w:r>
      <w:r w:rsidRPr="00E56CAE">
        <w:rPr>
          <w:rFonts w:asciiTheme="minorEastAsia" w:hAnsiTheme="minorEastAsia" w:cs="Arial Unicode MS" w:hint="eastAsia"/>
          <w:rPrChange w:id="429" w:author="이현서" w:date="2024-09-23T05:19:00Z" w16du:dateUtc="2024-09-22T20:19:00Z">
            <w:rPr>
              <w:rFonts w:hint="eastAsia"/>
            </w:rPr>
          </w:rPrChange>
        </w:rPr>
        <w:t>갖춘</w:t>
      </w:r>
      <w:r w:rsidRPr="00E56CAE">
        <w:rPr>
          <w:rFonts w:asciiTheme="minorEastAsia" w:hAnsiTheme="minorEastAsia" w:cs="Arial Unicode MS"/>
          <w:rPrChange w:id="430" w:author="이현서" w:date="2024-09-23T05:19:00Z" w16du:dateUtc="2024-09-22T20:19:00Z">
            <w:rPr/>
          </w:rPrChange>
        </w:rPr>
        <w:t xml:space="preserve"> </w:t>
      </w:r>
      <w:r w:rsidRPr="00E56CAE">
        <w:rPr>
          <w:rFonts w:asciiTheme="minorEastAsia" w:hAnsiTheme="minorEastAsia" w:cs="Arial Unicode MS" w:hint="eastAsia"/>
          <w:rPrChange w:id="431" w:author="이현서" w:date="2024-09-23T05:19:00Z" w16du:dateUtc="2024-09-22T20:19:00Z">
            <w:rPr>
              <w:rFonts w:hint="eastAsia"/>
            </w:rPr>
          </w:rPrChange>
        </w:rPr>
        <w:t>시스템</w:t>
      </w:r>
      <w:r w:rsidRPr="00E56CAE">
        <w:rPr>
          <w:rFonts w:asciiTheme="minorEastAsia" w:hAnsiTheme="minorEastAsia" w:cs="Arial Unicode MS"/>
          <w:rPrChange w:id="432" w:author="이현서" w:date="2024-09-23T05:19:00Z" w16du:dateUtc="2024-09-22T20:19:00Z">
            <w:rPr/>
          </w:rPrChange>
        </w:rPr>
        <w:t xml:space="preserve"> </w:t>
      </w:r>
      <w:r w:rsidRPr="00E56CAE">
        <w:rPr>
          <w:rFonts w:asciiTheme="minorEastAsia" w:hAnsiTheme="minorEastAsia" w:cs="Arial Unicode MS" w:hint="eastAsia"/>
          <w:rPrChange w:id="433" w:author="이현서" w:date="2024-09-23T05:19:00Z" w16du:dateUtc="2024-09-22T20:19:00Z">
            <w:rPr>
              <w:rFonts w:hint="eastAsia"/>
            </w:rPr>
          </w:rPrChange>
        </w:rPr>
        <w:t>언어로</w:t>
      </w:r>
      <w:r w:rsidRPr="00E56CAE">
        <w:rPr>
          <w:rFonts w:asciiTheme="minorEastAsia" w:hAnsiTheme="minorEastAsia" w:cs="Arial Unicode MS"/>
          <w:rPrChange w:id="434" w:author="이현서" w:date="2024-09-23T05:19:00Z" w16du:dateUtc="2024-09-22T20:19:00Z">
            <w:rPr/>
          </w:rPrChange>
        </w:rPr>
        <w:t xml:space="preserve">, </w:t>
      </w:r>
      <w:r w:rsidRPr="00E56CAE">
        <w:rPr>
          <w:rFonts w:asciiTheme="minorEastAsia" w:hAnsiTheme="minorEastAsia" w:cs="Arial Unicode MS" w:hint="eastAsia"/>
          <w:rPrChange w:id="435" w:author="이현서" w:date="2024-09-23T05:19:00Z" w16du:dateUtc="2024-09-22T20:19:00Z">
            <w:rPr>
              <w:rFonts w:hint="eastAsia"/>
            </w:rPr>
          </w:rPrChange>
        </w:rPr>
        <w:t>지금도</w:t>
      </w:r>
      <w:r w:rsidRPr="00E56CAE">
        <w:rPr>
          <w:rFonts w:asciiTheme="minorEastAsia" w:hAnsiTheme="minorEastAsia" w:cs="Arial Unicode MS"/>
          <w:rPrChange w:id="436" w:author="이현서" w:date="2024-09-23T05:19:00Z" w16du:dateUtc="2024-09-22T20:19:00Z">
            <w:rPr/>
          </w:rPrChange>
        </w:rPr>
        <w:t xml:space="preserve"> </w:t>
      </w:r>
      <w:r w:rsidRPr="00E56CAE">
        <w:rPr>
          <w:rFonts w:asciiTheme="minorEastAsia" w:hAnsiTheme="minorEastAsia" w:cs="Arial Unicode MS" w:hint="eastAsia"/>
          <w:rPrChange w:id="437" w:author="이현서" w:date="2024-09-23T05:19:00Z" w16du:dateUtc="2024-09-22T20:19:00Z">
            <w:rPr>
              <w:rFonts w:hint="eastAsia"/>
            </w:rPr>
          </w:rPrChange>
        </w:rPr>
        <w:t>프로그래밍의</w:t>
      </w:r>
      <w:r w:rsidRPr="00E56CAE">
        <w:rPr>
          <w:rFonts w:asciiTheme="minorEastAsia" w:hAnsiTheme="minorEastAsia" w:cs="Arial Unicode MS"/>
          <w:rPrChange w:id="438" w:author="이현서" w:date="2024-09-23T05:19:00Z" w16du:dateUtc="2024-09-22T20:19:00Z">
            <w:rPr/>
          </w:rPrChange>
        </w:rPr>
        <w:t xml:space="preserve"> </w:t>
      </w:r>
      <w:r w:rsidRPr="00E56CAE">
        <w:rPr>
          <w:rFonts w:asciiTheme="minorEastAsia" w:hAnsiTheme="minorEastAsia" w:cs="Arial Unicode MS" w:hint="eastAsia"/>
          <w:rPrChange w:id="439" w:author="이현서" w:date="2024-09-23T05:19:00Z" w16du:dateUtc="2024-09-22T20:19:00Z">
            <w:rPr>
              <w:rFonts w:hint="eastAsia"/>
            </w:rPr>
          </w:rPrChange>
        </w:rPr>
        <w:t>기본기를</w:t>
      </w:r>
      <w:r w:rsidRPr="00E56CAE">
        <w:rPr>
          <w:rFonts w:asciiTheme="minorEastAsia" w:hAnsiTheme="minorEastAsia" w:cs="Arial Unicode MS"/>
          <w:rPrChange w:id="440" w:author="이현서" w:date="2024-09-23T05:19:00Z" w16du:dateUtc="2024-09-22T20:19:00Z">
            <w:rPr/>
          </w:rPrChange>
        </w:rPr>
        <w:t xml:space="preserve"> </w:t>
      </w:r>
      <w:r w:rsidRPr="00E56CAE">
        <w:rPr>
          <w:rFonts w:asciiTheme="minorEastAsia" w:hAnsiTheme="minorEastAsia" w:cs="Arial Unicode MS" w:hint="eastAsia"/>
          <w:rPrChange w:id="441" w:author="이현서" w:date="2024-09-23T05:19:00Z" w16du:dateUtc="2024-09-22T20:19:00Z">
            <w:rPr>
              <w:rFonts w:hint="eastAsia"/>
            </w:rPr>
          </w:rPrChange>
        </w:rPr>
        <w:t>갖추는데</w:t>
      </w:r>
      <w:r w:rsidRPr="00E56CAE">
        <w:rPr>
          <w:rFonts w:asciiTheme="minorEastAsia" w:hAnsiTheme="minorEastAsia" w:cs="Arial Unicode MS"/>
          <w:rPrChange w:id="442" w:author="이현서" w:date="2024-09-23T05:19:00Z" w16du:dateUtc="2024-09-22T20:19:00Z">
            <w:rPr/>
          </w:rPrChange>
        </w:rPr>
        <w:t xml:space="preserve"> </w:t>
      </w:r>
      <w:r w:rsidRPr="00E56CAE">
        <w:rPr>
          <w:rFonts w:asciiTheme="minorEastAsia" w:hAnsiTheme="minorEastAsia" w:cs="Arial Unicode MS" w:hint="eastAsia"/>
          <w:rPrChange w:id="443" w:author="이현서" w:date="2024-09-23T05:19:00Z" w16du:dateUtc="2024-09-22T20:19:00Z">
            <w:rPr>
              <w:rFonts w:hint="eastAsia"/>
            </w:rPr>
          </w:rPrChange>
        </w:rPr>
        <w:t>매우</w:t>
      </w:r>
      <w:r w:rsidRPr="00E56CAE">
        <w:rPr>
          <w:rFonts w:asciiTheme="minorEastAsia" w:hAnsiTheme="minorEastAsia" w:cs="Arial Unicode MS"/>
          <w:rPrChange w:id="444" w:author="이현서" w:date="2024-09-23T05:19:00Z" w16du:dateUtc="2024-09-22T20:19:00Z">
            <w:rPr/>
          </w:rPrChange>
        </w:rPr>
        <w:t xml:space="preserve"> </w:t>
      </w:r>
      <w:r w:rsidRPr="00E56CAE">
        <w:rPr>
          <w:rFonts w:asciiTheme="minorEastAsia" w:hAnsiTheme="minorEastAsia" w:cs="Arial Unicode MS" w:hint="eastAsia"/>
          <w:rPrChange w:id="445" w:author="이현서" w:date="2024-09-23T05:19:00Z" w16du:dateUtc="2024-09-22T20:19:00Z">
            <w:rPr>
              <w:rFonts w:hint="eastAsia"/>
            </w:rPr>
          </w:rPrChange>
        </w:rPr>
        <w:t>유용한</w:t>
      </w:r>
      <w:r w:rsidRPr="00E56CAE">
        <w:rPr>
          <w:rFonts w:asciiTheme="minorEastAsia" w:hAnsiTheme="minorEastAsia" w:cs="Arial Unicode MS"/>
          <w:rPrChange w:id="446" w:author="이현서" w:date="2024-09-23T05:19:00Z" w16du:dateUtc="2024-09-22T20:19:00Z">
            <w:rPr/>
          </w:rPrChange>
        </w:rPr>
        <w:t xml:space="preserve"> </w:t>
      </w:r>
      <w:r w:rsidRPr="00E56CAE">
        <w:rPr>
          <w:rFonts w:asciiTheme="minorEastAsia" w:hAnsiTheme="minorEastAsia" w:cs="Arial Unicode MS" w:hint="eastAsia"/>
          <w:rPrChange w:id="447" w:author="이현서" w:date="2024-09-23T05:19:00Z" w16du:dateUtc="2024-09-22T20:19:00Z">
            <w:rPr>
              <w:rFonts w:hint="eastAsia"/>
            </w:rPr>
          </w:rPrChange>
        </w:rPr>
        <w:t>언어로</w:t>
      </w:r>
      <w:r w:rsidRPr="00E56CAE">
        <w:rPr>
          <w:rFonts w:asciiTheme="minorEastAsia" w:hAnsiTheme="minorEastAsia" w:cs="Arial Unicode MS"/>
          <w:rPrChange w:id="448" w:author="이현서" w:date="2024-09-23T05:19:00Z" w16du:dateUtc="2024-09-22T20:19:00Z">
            <w:rPr/>
          </w:rPrChange>
        </w:rPr>
        <w:t xml:space="preserve"> </w:t>
      </w:r>
      <w:r w:rsidRPr="00E56CAE">
        <w:rPr>
          <w:rFonts w:asciiTheme="minorEastAsia" w:hAnsiTheme="minorEastAsia" w:cs="Arial Unicode MS" w:hint="eastAsia"/>
          <w:rPrChange w:id="449" w:author="이현서" w:date="2024-09-23T05:19:00Z" w16du:dateUtc="2024-09-22T20:19:00Z">
            <w:rPr>
              <w:rFonts w:hint="eastAsia"/>
            </w:rPr>
          </w:rPrChange>
        </w:rPr>
        <w:t>인정받고</w:t>
      </w:r>
      <w:r w:rsidRPr="00E56CAE">
        <w:rPr>
          <w:rFonts w:asciiTheme="minorEastAsia" w:hAnsiTheme="minorEastAsia" w:cs="Arial Unicode MS"/>
          <w:rPrChange w:id="450" w:author="이현서" w:date="2024-09-23T05:19:00Z" w16du:dateUtc="2024-09-22T20:19:00Z">
            <w:rPr/>
          </w:rPrChange>
        </w:rPr>
        <w:t xml:space="preserve"> </w:t>
      </w:r>
      <w:r w:rsidRPr="00E56CAE">
        <w:rPr>
          <w:rFonts w:asciiTheme="minorEastAsia" w:hAnsiTheme="minorEastAsia" w:cs="Arial Unicode MS" w:hint="eastAsia"/>
          <w:rPrChange w:id="451" w:author="이현서" w:date="2024-09-23T05:19:00Z" w16du:dateUtc="2024-09-22T20:19:00Z">
            <w:rPr>
              <w:rFonts w:hint="eastAsia"/>
            </w:rPr>
          </w:rPrChange>
        </w:rPr>
        <w:t>있습니다</w:t>
      </w:r>
      <w:r w:rsidRPr="00E56CAE">
        <w:rPr>
          <w:rFonts w:asciiTheme="minorEastAsia" w:hAnsiTheme="minorEastAsia" w:cs="Arial Unicode MS"/>
          <w:rPrChange w:id="452" w:author="이현서" w:date="2024-09-23T05:19:00Z" w16du:dateUtc="2024-09-22T20:19:00Z">
            <w:rPr/>
          </w:rPrChange>
        </w:rPr>
        <w:t>.</w:t>
      </w:r>
    </w:p>
    <w:p w14:paraId="37CFC21D" w14:textId="77777777" w:rsidR="000C7F50" w:rsidRPr="00787A29" w:rsidRDefault="00000000" w:rsidP="005D1DCA">
      <w:pPr>
        <w:pStyle w:val="3"/>
      </w:pPr>
      <w:r w:rsidRPr="00787A29">
        <w:t>도움이</w:t>
      </w:r>
      <w:r w:rsidRPr="00787A29">
        <w:t xml:space="preserve"> </w:t>
      </w:r>
      <w:r w:rsidRPr="00787A29">
        <w:t>되는</w:t>
      </w:r>
      <w:r w:rsidRPr="00787A29">
        <w:t xml:space="preserve"> </w:t>
      </w:r>
      <w:r w:rsidRPr="00787A29">
        <w:t>책</w:t>
      </w:r>
    </w:p>
    <w:p w14:paraId="3856A9FA" w14:textId="77777777" w:rsidR="000C7F50" w:rsidRPr="00787A29" w:rsidRDefault="00000000">
      <w:pPr>
        <w:pStyle w:val="a2"/>
        <w:numPr>
          <w:ilvl w:val="0"/>
          <w:numId w:val="7"/>
        </w:numPr>
        <w:pPrChange w:id="453" w:author="이현서" w:date="2024-09-23T05:19:00Z" w16du:dateUtc="2024-09-22T20:19:00Z">
          <w:pPr>
            <w:pStyle w:val="a2"/>
          </w:pPr>
        </w:pPrChange>
      </w:pPr>
      <w:r w:rsidRPr="00787A29">
        <w:t>&lt;</w:t>
      </w:r>
      <w:r w:rsidRPr="00787A29">
        <w:t>컴파일러</w:t>
      </w:r>
      <w:r w:rsidRPr="00787A29">
        <w:t xml:space="preserve"> </w:t>
      </w:r>
      <w:r w:rsidRPr="00787A29">
        <w:t>개발자가</w:t>
      </w:r>
      <w:r w:rsidRPr="00787A29">
        <w:t xml:space="preserve"> </w:t>
      </w:r>
      <w:r w:rsidRPr="00787A29">
        <w:t>들려주는</w:t>
      </w:r>
      <w:r w:rsidRPr="00787A29">
        <w:t xml:space="preserve"> C </w:t>
      </w:r>
      <w:r w:rsidRPr="00787A29">
        <w:t>이야기</w:t>
      </w:r>
      <w:r w:rsidRPr="00787A29">
        <w:t>&gt; (</w:t>
      </w:r>
      <w:r w:rsidRPr="00787A29">
        <w:t>페테르</w:t>
      </w:r>
      <w:r w:rsidRPr="00787A29">
        <w:t xml:space="preserve"> </w:t>
      </w:r>
      <w:r w:rsidRPr="00787A29">
        <w:t>판데르린던</w:t>
      </w:r>
      <w:r w:rsidRPr="00787A29">
        <w:t xml:space="preserve"> </w:t>
      </w:r>
      <w:r w:rsidRPr="00787A29">
        <w:t>저</w:t>
      </w:r>
      <w:r w:rsidRPr="00787A29">
        <w:t xml:space="preserve">, </w:t>
      </w:r>
      <w:r w:rsidRPr="00787A29">
        <w:t>인사이트</w:t>
      </w:r>
      <w:r w:rsidRPr="00787A29">
        <w:t>)</w:t>
      </w:r>
    </w:p>
    <w:p w14:paraId="6FC3B4AF" w14:textId="77777777" w:rsidR="000C7F50" w:rsidRPr="00787A29" w:rsidRDefault="00000000">
      <w:pPr>
        <w:pStyle w:val="a2"/>
        <w:numPr>
          <w:ilvl w:val="0"/>
          <w:numId w:val="7"/>
        </w:numPr>
        <w:pPrChange w:id="454" w:author="이현서" w:date="2024-09-23T05:19:00Z" w16du:dateUtc="2024-09-22T20:19:00Z">
          <w:pPr>
            <w:pStyle w:val="a2"/>
          </w:pPr>
        </w:pPrChange>
      </w:pPr>
      <w:r w:rsidRPr="00787A29">
        <w:t>그래서</w:t>
      </w:r>
      <w:r w:rsidRPr="00787A29">
        <w:t xml:space="preserve"> </w:t>
      </w:r>
      <w:r w:rsidRPr="00787A29">
        <w:t>컴퓨터는</w:t>
      </w:r>
      <w:r w:rsidRPr="00787A29">
        <w:t xml:space="preserve"> </w:t>
      </w:r>
      <w:r w:rsidRPr="00787A29">
        <w:t>어떻게</w:t>
      </w:r>
      <w:r w:rsidRPr="00787A29">
        <w:t xml:space="preserve"> </w:t>
      </w:r>
      <w:r w:rsidRPr="00787A29">
        <w:t>동작하나요</w:t>
      </w:r>
      <w:r w:rsidRPr="00787A29">
        <w:t xml:space="preserve">, </w:t>
      </w:r>
      <w:r w:rsidRPr="00787A29">
        <w:t>인사이트</w:t>
      </w:r>
      <w:r w:rsidRPr="00787A29">
        <w:t xml:space="preserve"> </w:t>
      </w:r>
    </w:p>
    <w:p w14:paraId="41F787BF" w14:textId="77777777" w:rsidR="000C7F50" w:rsidRPr="00787A29" w:rsidRDefault="00000000">
      <w:pPr>
        <w:pStyle w:val="a2"/>
        <w:numPr>
          <w:ilvl w:val="0"/>
          <w:numId w:val="7"/>
        </w:numPr>
        <w:pPrChange w:id="455" w:author="이현서" w:date="2024-09-23T05:19:00Z" w16du:dateUtc="2024-09-22T20:19:00Z">
          <w:pPr>
            <w:pStyle w:val="a2"/>
          </w:pPr>
        </w:pPrChange>
      </w:pPr>
      <w:r w:rsidRPr="00787A29">
        <w:t>유닉스의</w:t>
      </w:r>
      <w:r w:rsidRPr="00787A29">
        <w:t xml:space="preserve"> </w:t>
      </w:r>
      <w:r w:rsidRPr="00787A29">
        <w:t>역사</w:t>
      </w:r>
      <w:r w:rsidRPr="00787A29">
        <w:t xml:space="preserve">, </w:t>
      </w:r>
      <w:r w:rsidRPr="00787A29">
        <w:t>한빛</w:t>
      </w:r>
      <w:r w:rsidRPr="00787A29">
        <w:t xml:space="preserve"> </w:t>
      </w:r>
      <w:r w:rsidRPr="00787A29">
        <w:t>미디어</w:t>
      </w:r>
    </w:p>
    <w:p w14:paraId="11A8D290" w14:textId="77D936E7" w:rsidR="00787A29" w:rsidRDefault="00000000">
      <w:pPr>
        <w:pStyle w:val="a2"/>
        <w:numPr>
          <w:ilvl w:val="0"/>
          <w:numId w:val="7"/>
        </w:numPr>
        <w:pPrChange w:id="456" w:author="이현서" w:date="2024-09-23T05:19:00Z" w16du:dateUtc="2024-09-22T20:19:00Z">
          <w:pPr>
            <w:pStyle w:val="a2"/>
          </w:pPr>
        </w:pPrChange>
      </w:pPr>
      <w:r w:rsidRPr="00787A29">
        <w:lastRenderedPageBreak/>
        <w:t>오픈소스</w:t>
      </w:r>
      <w:r w:rsidRPr="00787A29">
        <w:t xml:space="preserve"> </w:t>
      </w:r>
      <w:r w:rsidRPr="00787A29">
        <w:t>만화</w:t>
      </w:r>
      <w:r w:rsidRPr="00787A29">
        <w:t xml:space="preserve"> - </w:t>
      </w:r>
      <w:r w:rsidRPr="00787A29">
        <w:t>데니스</w:t>
      </w:r>
      <w:r w:rsidRPr="00787A29">
        <w:t xml:space="preserve"> </w:t>
      </w:r>
      <w:r w:rsidRPr="00787A29">
        <w:t>리치의</w:t>
      </w:r>
      <w:r w:rsidRPr="00787A29">
        <w:t xml:space="preserve"> </w:t>
      </w:r>
      <w:r w:rsidRPr="00787A29">
        <w:t>일생</w:t>
      </w:r>
      <w:r w:rsidRPr="00787A29">
        <w:t xml:space="preserve">: </w:t>
      </w:r>
      <w:r w:rsidRPr="00787A29">
        <w:fldChar w:fldCharType="begin"/>
      </w:r>
      <w:r w:rsidRPr="00787A29">
        <w:instrText>HYPERLINK "https://joone.net/2017/08/29/10-%eb%8d%b0%eb%8b%88%ec%8a%a4-%eb%a6%ac%ec%b9%98%ec%9d%98-%ec%9d%bc%ec%83%9d/" \h</w:instrText>
      </w:r>
      <w:r w:rsidRPr="00787A29">
        <w:fldChar w:fldCharType="separate"/>
      </w:r>
      <w:r w:rsidRPr="00787A29">
        <w:rPr>
          <w:color w:val="1155CC"/>
          <w:u w:val="single"/>
        </w:rPr>
        <w:t>https://joone.net/2017/08/29/10-%eb%8d%b0%eb%8b%88%ec%8a%a4-%eb%a6%ac%ec%b9%98%ec%9d%98-%ec%9d%bc%ec%83%9d/</w:t>
      </w:r>
      <w:r w:rsidRPr="00787A29">
        <w:rPr>
          <w:color w:val="1155CC"/>
          <w:u w:val="single"/>
        </w:rPr>
        <w:fldChar w:fldCharType="end"/>
      </w:r>
    </w:p>
    <w:p w14:paraId="14A294B7" w14:textId="77777777" w:rsidR="00787A29" w:rsidRDefault="00787A29">
      <w:pPr>
        <w:rPr>
          <w:rFonts w:asciiTheme="minorEastAsia" w:hAnsiTheme="minorEastAsia"/>
        </w:rPr>
      </w:pPr>
    </w:p>
    <w:p w14:paraId="6CE92B1C" w14:textId="77777777" w:rsidR="000C7F50" w:rsidRPr="00787A29" w:rsidRDefault="000C7F50">
      <w:pPr>
        <w:rPr>
          <w:rFonts w:asciiTheme="minorEastAsia" w:hAnsiTheme="minorEastAsia"/>
        </w:rPr>
      </w:pPr>
    </w:p>
    <w:sectPr w:rsidR="000C7F50" w:rsidRPr="00787A2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조희진" w:date="2024-07-17T13:09:00Z" w:initials="희조">
    <w:p w14:paraId="0A3F43BF" w14:textId="77777777" w:rsidR="00D7799E" w:rsidRDefault="00D7799E" w:rsidP="00D7799E">
      <w:pPr>
        <w:pStyle w:val="ab"/>
      </w:pPr>
      <w:r>
        <w:rPr>
          <w:rStyle w:val="ac"/>
        </w:rPr>
        <w:annotationRef/>
      </w:r>
      <w:r>
        <w:rPr>
          <w:rFonts w:hint="eastAsia"/>
        </w:rPr>
        <w:t>전체에</w:t>
      </w:r>
      <w:r>
        <w:rPr>
          <w:rFonts w:hint="eastAsia"/>
        </w:rPr>
        <w:t xml:space="preserve"> </w:t>
      </w:r>
      <w:r>
        <w:rPr>
          <w:rFonts w:hint="eastAsia"/>
        </w:rPr>
        <w:t>대한</w:t>
      </w:r>
      <w:r>
        <w:rPr>
          <w:rFonts w:hint="eastAsia"/>
        </w:rPr>
        <w:t xml:space="preserve"> </w:t>
      </w:r>
      <w:r>
        <w:rPr>
          <w:rFonts w:hint="eastAsia"/>
        </w:rPr>
        <w:t>의견이</w:t>
      </w:r>
      <w:r>
        <w:rPr>
          <w:rFonts w:hint="eastAsia"/>
        </w:rPr>
        <w:t xml:space="preserve"> </w:t>
      </w:r>
      <w:r>
        <w:rPr>
          <w:rFonts w:hint="eastAsia"/>
        </w:rPr>
        <w:t>궁금하실</w:t>
      </w:r>
      <w:r>
        <w:rPr>
          <w:rFonts w:hint="eastAsia"/>
        </w:rPr>
        <w:t xml:space="preserve"> </w:t>
      </w:r>
      <w:r>
        <w:rPr>
          <w:rFonts w:hint="eastAsia"/>
        </w:rPr>
        <w:t>듯해서</w:t>
      </w:r>
      <w:r>
        <w:rPr>
          <w:rFonts w:hint="eastAsia"/>
        </w:rPr>
        <w:t xml:space="preserve"> </w:t>
      </w:r>
      <w:r>
        <w:rPr>
          <w:rFonts w:hint="eastAsia"/>
        </w:rPr>
        <w:t>남깁니다</w:t>
      </w:r>
      <w:r>
        <w:t>.</w:t>
      </w:r>
    </w:p>
    <w:p w14:paraId="3816AAD6" w14:textId="77777777" w:rsidR="00D7799E" w:rsidRDefault="00D7799E" w:rsidP="00D7799E">
      <w:pPr>
        <w:pStyle w:val="ab"/>
      </w:pPr>
    </w:p>
    <w:p w14:paraId="58A4B346" w14:textId="77777777" w:rsidR="00D7799E" w:rsidRDefault="00D7799E" w:rsidP="00D7799E">
      <w:pPr>
        <w:pStyle w:val="ab"/>
      </w:pPr>
      <w:r>
        <w:rPr>
          <w:rFonts w:hint="eastAsia"/>
        </w:rPr>
        <w:t>요청하신</w:t>
      </w:r>
      <w:r>
        <w:rPr>
          <w:rFonts w:hint="eastAsia"/>
        </w:rPr>
        <w:t xml:space="preserve"> </w:t>
      </w:r>
      <w:r>
        <w:rPr>
          <w:rFonts w:hint="eastAsia"/>
        </w:rPr>
        <w:t>대로</w:t>
      </w:r>
      <w:r>
        <w:rPr>
          <w:rFonts w:hint="eastAsia"/>
        </w:rPr>
        <w:t xml:space="preserve"> </w:t>
      </w:r>
      <w:r>
        <w:rPr>
          <w:rFonts w:hint="eastAsia"/>
        </w:rPr>
        <w:t>세세한</w:t>
      </w:r>
      <w:r>
        <w:rPr>
          <w:rFonts w:hint="eastAsia"/>
        </w:rPr>
        <w:t xml:space="preserve"> </w:t>
      </w:r>
      <w:r>
        <w:rPr>
          <w:rFonts w:hint="eastAsia"/>
        </w:rPr>
        <w:t>의견은</w:t>
      </w:r>
      <w:r>
        <w:rPr>
          <w:rFonts w:hint="eastAsia"/>
        </w:rPr>
        <w:t xml:space="preserve"> </w:t>
      </w:r>
      <w:r>
        <w:rPr>
          <w:rFonts w:hint="eastAsia"/>
        </w:rPr>
        <w:t>달지</w:t>
      </w:r>
      <w:r>
        <w:rPr>
          <w:rFonts w:hint="eastAsia"/>
        </w:rPr>
        <w:t xml:space="preserve"> </w:t>
      </w:r>
      <w:r>
        <w:rPr>
          <w:rFonts w:hint="eastAsia"/>
        </w:rPr>
        <w:t>않았습니다</w:t>
      </w:r>
      <w:r>
        <w:t xml:space="preserve">. </w:t>
      </w:r>
      <w:r>
        <w:rPr>
          <w:rFonts w:hint="eastAsia"/>
        </w:rPr>
        <w:t>문장도</w:t>
      </w:r>
      <w:r>
        <w:rPr>
          <w:rFonts w:hint="eastAsia"/>
        </w:rPr>
        <w:t xml:space="preserve"> </w:t>
      </w:r>
      <w:r>
        <w:rPr>
          <w:rFonts w:hint="eastAsia"/>
        </w:rPr>
        <w:t>거의</w:t>
      </w:r>
      <w:r>
        <w:rPr>
          <w:rFonts w:hint="eastAsia"/>
        </w:rPr>
        <w:t xml:space="preserve"> </w:t>
      </w:r>
      <w:r>
        <w:rPr>
          <w:rFonts w:hint="eastAsia"/>
        </w:rPr>
        <w:t>손대지</w:t>
      </w:r>
      <w:r>
        <w:rPr>
          <w:rFonts w:hint="eastAsia"/>
        </w:rPr>
        <w:t xml:space="preserve"> </w:t>
      </w:r>
      <w:r>
        <w:rPr>
          <w:rFonts w:hint="eastAsia"/>
        </w:rPr>
        <w:t>않았습니다</w:t>
      </w:r>
      <w:r>
        <w:t xml:space="preserve">. </w:t>
      </w:r>
      <w:r>
        <w:rPr>
          <w:rFonts w:hint="eastAsia"/>
        </w:rPr>
        <w:t>아마</w:t>
      </w:r>
      <w:r>
        <w:rPr>
          <w:rFonts w:hint="eastAsia"/>
        </w:rPr>
        <w:t xml:space="preserve"> </w:t>
      </w:r>
      <w:r>
        <w:rPr>
          <w:rFonts w:hint="eastAsia"/>
        </w:rPr>
        <w:t>좀</w:t>
      </w:r>
      <w:r>
        <w:rPr>
          <w:rFonts w:hint="eastAsia"/>
        </w:rPr>
        <w:t xml:space="preserve"> </w:t>
      </w:r>
      <w:r>
        <w:rPr>
          <w:rFonts w:hint="eastAsia"/>
        </w:rPr>
        <w:t>더</w:t>
      </w:r>
      <w:r>
        <w:rPr>
          <w:rFonts w:hint="eastAsia"/>
        </w:rPr>
        <w:t xml:space="preserve"> </w:t>
      </w:r>
      <w:r>
        <w:rPr>
          <w:rFonts w:hint="eastAsia"/>
        </w:rPr>
        <w:t>수정하실</w:t>
      </w:r>
      <w:r>
        <w:rPr>
          <w:rFonts w:hint="eastAsia"/>
        </w:rPr>
        <w:t xml:space="preserve"> </w:t>
      </w:r>
      <w:r>
        <w:rPr>
          <w:rFonts w:hint="eastAsia"/>
        </w:rPr>
        <w:t>의도로</w:t>
      </w:r>
      <w:r>
        <w:rPr>
          <w:rFonts w:hint="eastAsia"/>
        </w:rPr>
        <w:t xml:space="preserve"> </w:t>
      </w:r>
      <w:r>
        <w:rPr>
          <w:rFonts w:hint="eastAsia"/>
        </w:rPr>
        <w:t>그런</w:t>
      </w:r>
      <w:r>
        <w:rPr>
          <w:rFonts w:hint="eastAsia"/>
        </w:rPr>
        <w:t xml:space="preserve"> </w:t>
      </w:r>
      <w:r>
        <w:rPr>
          <w:rFonts w:hint="eastAsia"/>
        </w:rPr>
        <w:t>요청을</w:t>
      </w:r>
      <w:r>
        <w:rPr>
          <w:rFonts w:hint="eastAsia"/>
        </w:rPr>
        <w:t xml:space="preserve"> </w:t>
      </w:r>
      <w:r>
        <w:rPr>
          <w:rFonts w:hint="eastAsia"/>
        </w:rPr>
        <w:t>하셨으리라</w:t>
      </w:r>
      <w:r>
        <w:rPr>
          <w:rFonts w:hint="eastAsia"/>
        </w:rPr>
        <w:t xml:space="preserve"> </w:t>
      </w:r>
      <w:r>
        <w:rPr>
          <w:rFonts w:hint="eastAsia"/>
        </w:rPr>
        <w:t>예상합니다</w:t>
      </w:r>
      <w:r>
        <w:t>.</w:t>
      </w:r>
    </w:p>
    <w:p w14:paraId="417E74F9" w14:textId="77777777" w:rsidR="00D7799E" w:rsidRDefault="00D7799E" w:rsidP="00D7799E">
      <w:pPr>
        <w:pStyle w:val="ab"/>
      </w:pPr>
    </w:p>
    <w:p w14:paraId="2B5A478E" w14:textId="77777777" w:rsidR="00D7799E" w:rsidRDefault="00D7799E" w:rsidP="00D7799E">
      <w:pPr>
        <w:pStyle w:val="ab"/>
      </w:pPr>
      <w:r>
        <w:rPr>
          <w:rFonts w:hint="eastAsia"/>
        </w:rPr>
        <w:t>제가</w:t>
      </w:r>
      <w:r>
        <w:rPr>
          <w:rFonts w:hint="eastAsia"/>
        </w:rPr>
        <w:t xml:space="preserve"> </w:t>
      </w:r>
      <w:r>
        <w:rPr>
          <w:rFonts w:hint="eastAsia"/>
        </w:rPr>
        <w:t>느낀</w:t>
      </w:r>
      <w:r>
        <w:rPr>
          <w:rFonts w:hint="eastAsia"/>
        </w:rPr>
        <w:t xml:space="preserve"> </w:t>
      </w:r>
      <w:r>
        <w:rPr>
          <w:rFonts w:hint="eastAsia"/>
        </w:rPr>
        <w:t>점은</w:t>
      </w:r>
      <w:r>
        <w:rPr>
          <w:rFonts w:hint="eastAsia"/>
        </w:rPr>
        <w:t xml:space="preserve"> </w:t>
      </w:r>
      <w:r>
        <w:rPr>
          <w:rFonts w:hint="eastAsia"/>
        </w:rPr>
        <w:t>크게</w:t>
      </w:r>
      <w:r>
        <w:rPr>
          <w:rFonts w:hint="eastAsia"/>
        </w:rPr>
        <w:t xml:space="preserve"> </w:t>
      </w:r>
      <w:r>
        <w:rPr>
          <w:rFonts w:hint="eastAsia"/>
        </w:rPr>
        <w:t>무리는</w:t>
      </w:r>
      <w:r>
        <w:rPr>
          <w:rFonts w:hint="eastAsia"/>
        </w:rPr>
        <w:t xml:space="preserve"> </w:t>
      </w:r>
      <w:r>
        <w:rPr>
          <w:rFonts w:hint="eastAsia"/>
        </w:rPr>
        <w:t>없지만</w:t>
      </w:r>
      <w:r>
        <w:rPr>
          <w:rFonts w:hint="eastAsia"/>
        </w:rPr>
        <w:t xml:space="preserve"> </w:t>
      </w:r>
      <w:r>
        <w:t>A-B-C</w:t>
      </w:r>
      <w:r>
        <w:rPr>
          <w:rFonts w:hint="eastAsia"/>
        </w:rPr>
        <w:t>의</w:t>
      </w:r>
      <w:r>
        <w:rPr>
          <w:rFonts w:hint="eastAsia"/>
        </w:rPr>
        <w:t xml:space="preserve"> </w:t>
      </w:r>
      <w:r>
        <w:rPr>
          <w:rFonts w:hint="eastAsia"/>
        </w:rPr>
        <w:t>사실을</w:t>
      </w:r>
      <w:r>
        <w:rPr>
          <w:rFonts w:hint="eastAsia"/>
        </w:rPr>
        <w:t xml:space="preserve"> </w:t>
      </w:r>
      <w:r>
        <w:rPr>
          <w:rFonts w:hint="eastAsia"/>
        </w:rPr>
        <w:t>나열할</w:t>
      </w:r>
      <w:r>
        <w:rPr>
          <w:rFonts w:hint="eastAsia"/>
        </w:rPr>
        <w:t xml:space="preserve"> </w:t>
      </w:r>
      <w:r>
        <w:rPr>
          <w:rFonts w:hint="eastAsia"/>
        </w:rPr>
        <w:t>때</w:t>
      </w:r>
      <w:r>
        <w:rPr>
          <w:rFonts w:hint="eastAsia"/>
        </w:rPr>
        <w:t xml:space="preserve"> </w:t>
      </w:r>
      <w:r>
        <w:t>A-C</w:t>
      </w:r>
      <w:r>
        <w:rPr>
          <w:rFonts w:hint="eastAsia"/>
        </w:rPr>
        <w:t>로</w:t>
      </w:r>
      <w:r>
        <w:rPr>
          <w:rFonts w:hint="eastAsia"/>
        </w:rPr>
        <w:t xml:space="preserve"> </w:t>
      </w:r>
      <w:r>
        <w:rPr>
          <w:rFonts w:hint="eastAsia"/>
        </w:rPr>
        <w:t>급발전하는</w:t>
      </w:r>
      <w:r>
        <w:rPr>
          <w:rFonts w:hint="eastAsia"/>
        </w:rPr>
        <w:t xml:space="preserve"> </w:t>
      </w:r>
      <w:r>
        <w:rPr>
          <w:rFonts w:hint="eastAsia"/>
        </w:rPr>
        <w:t>일이</w:t>
      </w:r>
      <w:r>
        <w:rPr>
          <w:rFonts w:hint="eastAsia"/>
        </w:rPr>
        <w:t xml:space="preserve"> </w:t>
      </w:r>
      <w:r>
        <w:rPr>
          <w:rFonts w:hint="eastAsia"/>
        </w:rPr>
        <w:t>몇몇</w:t>
      </w:r>
      <w:r>
        <w:rPr>
          <w:rFonts w:hint="eastAsia"/>
        </w:rPr>
        <w:t xml:space="preserve"> </w:t>
      </w:r>
      <w:r>
        <w:rPr>
          <w:rFonts w:hint="eastAsia"/>
        </w:rPr>
        <w:t>곳에서</w:t>
      </w:r>
      <w:r>
        <w:rPr>
          <w:rFonts w:hint="eastAsia"/>
        </w:rPr>
        <w:t xml:space="preserve"> </w:t>
      </w:r>
      <w:r>
        <w:rPr>
          <w:rFonts w:hint="eastAsia"/>
        </w:rPr>
        <w:t>보인다는</w:t>
      </w:r>
      <w:r>
        <w:rPr>
          <w:rFonts w:hint="eastAsia"/>
        </w:rPr>
        <w:t xml:space="preserve"> </w:t>
      </w:r>
      <w:r>
        <w:rPr>
          <w:rFonts w:hint="eastAsia"/>
        </w:rPr>
        <w:t>점입니다</w:t>
      </w:r>
      <w:r>
        <w:t xml:space="preserve">. </w:t>
      </w:r>
      <w:r>
        <w:rPr>
          <w:rFonts w:hint="eastAsia"/>
        </w:rPr>
        <w:t>중간에</w:t>
      </w:r>
      <w:r>
        <w:rPr>
          <w:rFonts w:hint="eastAsia"/>
        </w:rPr>
        <w:t xml:space="preserve"> </w:t>
      </w:r>
      <w:r>
        <w:rPr>
          <w:rFonts w:hint="eastAsia"/>
        </w:rPr>
        <w:t>생략된</w:t>
      </w:r>
      <w:r>
        <w:rPr>
          <w:rFonts w:hint="eastAsia"/>
        </w:rPr>
        <w:t xml:space="preserve"> </w:t>
      </w:r>
      <w:r>
        <w:rPr>
          <w:rFonts w:hint="eastAsia"/>
        </w:rPr>
        <w:t>말이</w:t>
      </w:r>
      <w:r>
        <w:rPr>
          <w:rFonts w:hint="eastAsia"/>
        </w:rPr>
        <w:t xml:space="preserve"> </w:t>
      </w:r>
      <w:r>
        <w:rPr>
          <w:rFonts w:hint="eastAsia"/>
        </w:rPr>
        <w:t>많아</w:t>
      </w:r>
      <w:r>
        <w:rPr>
          <w:rFonts w:hint="eastAsia"/>
        </w:rPr>
        <w:t xml:space="preserve"> </w:t>
      </w:r>
      <w:r>
        <w:rPr>
          <w:rFonts w:hint="eastAsia"/>
        </w:rPr>
        <w:t>보입니다</w:t>
      </w:r>
      <w:r>
        <w:t xml:space="preserve">. </w:t>
      </w:r>
      <w:r>
        <w:rPr>
          <w:rFonts w:hint="eastAsia"/>
        </w:rPr>
        <w:t>아마</w:t>
      </w:r>
      <w:r>
        <w:rPr>
          <w:rFonts w:hint="eastAsia"/>
        </w:rPr>
        <w:t xml:space="preserve"> </w:t>
      </w:r>
      <w:r>
        <w:rPr>
          <w:rFonts w:hint="eastAsia"/>
        </w:rPr>
        <w:t>제</w:t>
      </w:r>
      <w:r>
        <w:rPr>
          <w:rFonts w:hint="eastAsia"/>
        </w:rPr>
        <w:t xml:space="preserve"> </w:t>
      </w:r>
      <w:r>
        <w:rPr>
          <w:rFonts w:hint="eastAsia"/>
        </w:rPr>
        <w:t>생각에는</w:t>
      </w:r>
      <w:r>
        <w:rPr>
          <w:rFonts w:hint="eastAsia"/>
        </w:rPr>
        <w:t xml:space="preserve"> </w:t>
      </w:r>
      <w:r>
        <w:t>'</w:t>
      </w:r>
      <w:r>
        <w:rPr>
          <w:rFonts w:hint="eastAsia"/>
        </w:rPr>
        <w:t>많이</w:t>
      </w:r>
      <w:r>
        <w:rPr>
          <w:rFonts w:hint="eastAsia"/>
        </w:rPr>
        <w:t xml:space="preserve"> </w:t>
      </w:r>
      <w:r>
        <w:rPr>
          <w:rFonts w:hint="eastAsia"/>
        </w:rPr>
        <w:t>알려주고</w:t>
      </w:r>
      <w:r>
        <w:rPr>
          <w:rFonts w:hint="eastAsia"/>
        </w:rPr>
        <w:t xml:space="preserve"> </w:t>
      </w:r>
      <w:r>
        <w:rPr>
          <w:rFonts w:hint="eastAsia"/>
        </w:rPr>
        <w:t>싶다</w:t>
      </w:r>
      <w:r>
        <w:t>'</w:t>
      </w:r>
      <w:r>
        <w:rPr>
          <w:rFonts w:hint="eastAsia"/>
        </w:rPr>
        <w:t>와</w:t>
      </w:r>
      <w:r>
        <w:rPr>
          <w:rFonts w:hint="eastAsia"/>
        </w:rPr>
        <w:t xml:space="preserve"> </w:t>
      </w:r>
      <w:r>
        <w:t>'</w:t>
      </w:r>
      <w:r>
        <w:rPr>
          <w:rFonts w:hint="eastAsia"/>
        </w:rPr>
        <w:t>너무</w:t>
      </w:r>
      <w:r>
        <w:rPr>
          <w:rFonts w:hint="eastAsia"/>
        </w:rPr>
        <w:t xml:space="preserve"> </w:t>
      </w:r>
      <w:r>
        <w:rPr>
          <w:rFonts w:hint="eastAsia"/>
        </w:rPr>
        <w:t>많은</w:t>
      </w:r>
      <w:r>
        <w:rPr>
          <w:rFonts w:hint="eastAsia"/>
        </w:rPr>
        <w:t xml:space="preserve"> </w:t>
      </w:r>
      <w:r>
        <w:rPr>
          <w:rFonts w:hint="eastAsia"/>
        </w:rPr>
        <w:t>걸</w:t>
      </w:r>
      <w:r>
        <w:rPr>
          <w:rFonts w:hint="eastAsia"/>
        </w:rPr>
        <w:t xml:space="preserve"> </w:t>
      </w:r>
      <w:r>
        <w:rPr>
          <w:rFonts w:hint="eastAsia"/>
        </w:rPr>
        <w:t>알려주면</w:t>
      </w:r>
      <w:r>
        <w:rPr>
          <w:rFonts w:hint="eastAsia"/>
        </w:rPr>
        <w:t xml:space="preserve"> </w:t>
      </w:r>
      <w:r>
        <w:rPr>
          <w:rFonts w:hint="eastAsia"/>
        </w:rPr>
        <w:t>과하다</w:t>
      </w:r>
      <w:r>
        <w:t>'</w:t>
      </w:r>
      <w:r>
        <w:rPr>
          <w:rFonts w:hint="eastAsia"/>
        </w:rPr>
        <w:t>는</w:t>
      </w:r>
      <w:r>
        <w:rPr>
          <w:rFonts w:hint="eastAsia"/>
        </w:rPr>
        <w:t xml:space="preserve"> </w:t>
      </w:r>
      <w:r>
        <w:rPr>
          <w:rFonts w:hint="eastAsia"/>
        </w:rPr>
        <w:t>상반된</w:t>
      </w:r>
      <w:r>
        <w:rPr>
          <w:rFonts w:hint="eastAsia"/>
        </w:rPr>
        <w:t xml:space="preserve"> </w:t>
      </w:r>
      <w:r>
        <w:rPr>
          <w:rFonts w:hint="eastAsia"/>
        </w:rPr>
        <w:t>감정</w:t>
      </w:r>
      <w:r>
        <w:rPr>
          <w:rFonts w:hint="eastAsia"/>
        </w:rPr>
        <w:t xml:space="preserve"> </w:t>
      </w:r>
      <w:r>
        <w:rPr>
          <w:rFonts w:hint="eastAsia"/>
        </w:rPr>
        <w:t>사이에서</w:t>
      </w:r>
      <w:r>
        <w:rPr>
          <w:rFonts w:hint="eastAsia"/>
        </w:rPr>
        <w:t xml:space="preserve"> </w:t>
      </w:r>
      <w:r>
        <w:rPr>
          <w:rFonts w:hint="eastAsia"/>
        </w:rPr>
        <w:t>고민하다가</w:t>
      </w:r>
      <w:r>
        <w:rPr>
          <w:rFonts w:hint="eastAsia"/>
        </w:rPr>
        <w:t xml:space="preserve"> </w:t>
      </w:r>
      <w:r>
        <w:rPr>
          <w:rFonts w:hint="eastAsia"/>
        </w:rPr>
        <w:t>나온</w:t>
      </w:r>
      <w:r>
        <w:rPr>
          <w:rFonts w:hint="eastAsia"/>
        </w:rPr>
        <w:t xml:space="preserve"> </w:t>
      </w:r>
      <w:r>
        <w:rPr>
          <w:rFonts w:hint="eastAsia"/>
        </w:rPr>
        <w:t>부분이</w:t>
      </w:r>
      <w:r>
        <w:rPr>
          <w:rFonts w:hint="eastAsia"/>
        </w:rPr>
        <w:t xml:space="preserve"> </w:t>
      </w:r>
      <w:r>
        <w:rPr>
          <w:rFonts w:hint="eastAsia"/>
        </w:rPr>
        <w:t>아닐까</w:t>
      </w:r>
      <w:r>
        <w:rPr>
          <w:rFonts w:hint="eastAsia"/>
        </w:rPr>
        <w:t xml:space="preserve"> </w:t>
      </w:r>
      <w:r>
        <w:rPr>
          <w:rFonts w:hint="eastAsia"/>
        </w:rPr>
        <w:t>합니다</w:t>
      </w:r>
      <w:r>
        <w:t>. 1-2</w:t>
      </w:r>
      <w:r>
        <w:rPr>
          <w:rFonts w:hint="eastAsia"/>
        </w:rPr>
        <w:t>에서</w:t>
      </w:r>
      <w:r>
        <w:rPr>
          <w:rFonts w:hint="eastAsia"/>
        </w:rPr>
        <w:t xml:space="preserve"> </w:t>
      </w:r>
      <w:r>
        <w:rPr>
          <w:rFonts w:hint="eastAsia"/>
        </w:rPr>
        <w:t>그런</w:t>
      </w:r>
      <w:r>
        <w:rPr>
          <w:rFonts w:hint="eastAsia"/>
        </w:rPr>
        <w:t xml:space="preserve"> </w:t>
      </w:r>
      <w:r>
        <w:rPr>
          <w:rFonts w:hint="eastAsia"/>
        </w:rPr>
        <w:t>부분이</w:t>
      </w:r>
      <w:r>
        <w:rPr>
          <w:rFonts w:hint="eastAsia"/>
        </w:rPr>
        <w:t xml:space="preserve"> </w:t>
      </w:r>
      <w:r>
        <w:rPr>
          <w:rFonts w:hint="eastAsia"/>
        </w:rPr>
        <w:t>많이</w:t>
      </w:r>
      <w:r>
        <w:rPr>
          <w:rFonts w:hint="eastAsia"/>
        </w:rPr>
        <w:t xml:space="preserve"> </w:t>
      </w:r>
      <w:r>
        <w:rPr>
          <w:rFonts w:hint="eastAsia"/>
        </w:rPr>
        <w:t>보입니다</w:t>
      </w:r>
      <w:r>
        <w:t xml:space="preserve">. </w:t>
      </w:r>
      <w:r>
        <w:rPr>
          <w:rFonts w:hint="eastAsia"/>
        </w:rPr>
        <w:t>이걸</w:t>
      </w:r>
      <w:r>
        <w:rPr>
          <w:rFonts w:hint="eastAsia"/>
        </w:rPr>
        <w:t xml:space="preserve"> </w:t>
      </w:r>
      <w:r>
        <w:rPr>
          <w:rFonts w:hint="eastAsia"/>
        </w:rPr>
        <w:t>설명해야</w:t>
      </w:r>
      <w:r>
        <w:rPr>
          <w:rFonts w:hint="eastAsia"/>
        </w:rPr>
        <w:t xml:space="preserve"> </w:t>
      </w:r>
      <w:r>
        <w:rPr>
          <w:rFonts w:hint="eastAsia"/>
        </w:rPr>
        <w:t>할지</w:t>
      </w:r>
      <w:r>
        <w:rPr>
          <w:rFonts w:hint="eastAsia"/>
        </w:rPr>
        <w:t xml:space="preserve"> </w:t>
      </w:r>
      <w:r>
        <w:rPr>
          <w:rFonts w:hint="eastAsia"/>
        </w:rPr>
        <w:t>말아야</w:t>
      </w:r>
      <w:r>
        <w:rPr>
          <w:rFonts w:hint="eastAsia"/>
        </w:rPr>
        <w:t xml:space="preserve"> </w:t>
      </w:r>
      <w:r>
        <w:rPr>
          <w:rFonts w:hint="eastAsia"/>
        </w:rPr>
        <w:t>할지가</w:t>
      </w:r>
      <w:r>
        <w:rPr>
          <w:rFonts w:hint="eastAsia"/>
        </w:rPr>
        <w:t xml:space="preserve"> </w:t>
      </w:r>
      <w:r>
        <w:rPr>
          <w:rFonts w:hint="eastAsia"/>
        </w:rPr>
        <w:t>계속</w:t>
      </w:r>
      <w:r>
        <w:rPr>
          <w:rFonts w:hint="eastAsia"/>
        </w:rPr>
        <w:t xml:space="preserve"> </w:t>
      </w:r>
      <w:r>
        <w:rPr>
          <w:rFonts w:hint="eastAsia"/>
        </w:rPr>
        <w:t>고민한</w:t>
      </w:r>
      <w:r>
        <w:rPr>
          <w:rFonts w:hint="eastAsia"/>
        </w:rPr>
        <w:t xml:space="preserve"> </w:t>
      </w:r>
      <w:r>
        <w:rPr>
          <w:rFonts w:hint="eastAsia"/>
        </w:rPr>
        <w:t>흔적이라</w:t>
      </w:r>
      <w:r>
        <w:rPr>
          <w:rFonts w:hint="eastAsia"/>
        </w:rPr>
        <w:t xml:space="preserve"> </w:t>
      </w:r>
      <w:r>
        <w:rPr>
          <w:rFonts w:hint="eastAsia"/>
        </w:rPr>
        <w:t>생각합니다</w:t>
      </w:r>
      <w:r>
        <w:t>.</w:t>
      </w:r>
    </w:p>
    <w:p w14:paraId="4177D6EC" w14:textId="77777777" w:rsidR="00D7799E" w:rsidRDefault="00D7799E" w:rsidP="00D7799E">
      <w:pPr>
        <w:pStyle w:val="ab"/>
      </w:pPr>
    </w:p>
    <w:p w14:paraId="2D7CE863" w14:textId="77777777" w:rsidR="00D7799E" w:rsidRDefault="00D7799E" w:rsidP="00D7799E">
      <w:pPr>
        <w:pStyle w:val="ab"/>
      </w:pPr>
      <w:r>
        <w:rPr>
          <w:rFonts w:hint="eastAsia"/>
        </w:rPr>
        <w:t>어쩌면</w:t>
      </w:r>
      <w:r>
        <w:rPr>
          <w:rFonts w:hint="eastAsia"/>
        </w:rPr>
        <w:t xml:space="preserve"> </w:t>
      </w:r>
      <w:r>
        <w:rPr>
          <w:rFonts w:hint="eastAsia"/>
        </w:rPr>
        <w:t>둘째</w:t>
      </w:r>
      <w:r>
        <w:rPr>
          <w:rFonts w:hint="eastAsia"/>
        </w:rPr>
        <w:t xml:space="preserve"> </w:t>
      </w:r>
      <w:r>
        <w:rPr>
          <w:rFonts w:hint="eastAsia"/>
        </w:rPr>
        <w:t>자제분께</w:t>
      </w:r>
      <w:r>
        <w:rPr>
          <w:rFonts w:hint="eastAsia"/>
        </w:rPr>
        <w:t xml:space="preserve"> </w:t>
      </w:r>
      <w:r>
        <w:rPr>
          <w:rFonts w:hint="eastAsia"/>
        </w:rPr>
        <w:t>한번</w:t>
      </w:r>
      <w:r>
        <w:rPr>
          <w:rFonts w:hint="eastAsia"/>
        </w:rPr>
        <w:t xml:space="preserve"> </w:t>
      </w:r>
      <w:r>
        <w:rPr>
          <w:rFonts w:hint="eastAsia"/>
        </w:rPr>
        <w:t>요청해보면</w:t>
      </w:r>
      <w:r>
        <w:rPr>
          <w:rFonts w:hint="eastAsia"/>
        </w:rPr>
        <w:t xml:space="preserve"> </w:t>
      </w:r>
      <w:r>
        <w:rPr>
          <w:rFonts w:hint="eastAsia"/>
        </w:rPr>
        <w:t>좀</w:t>
      </w:r>
      <w:r>
        <w:rPr>
          <w:rFonts w:hint="eastAsia"/>
        </w:rPr>
        <w:t xml:space="preserve"> </w:t>
      </w:r>
      <w:r>
        <w:rPr>
          <w:rFonts w:hint="eastAsia"/>
        </w:rPr>
        <w:t>더</w:t>
      </w:r>
      <w:r>
        <w:rPr>
          <w:rFonts w:hint="eastAsia"/>
        </w:rPr>
        <w:t xml:space="preserve"> </w:t>
      </w:r>
      <w:r>
        <w:rPr>
          <w:rFonts w:hint="eastAsia"/>
        </w:rPr>
        <w:t>피부에</w:t>
      </w:r>
      <w:r>
        <w:rPr>
          <w:rFonts w:hint="eastAsia"/>
        </w:rPr>
        <w:t xml:space="preserve"> </w:t>
      </w:r>
      <w:r>
        <w:rPr>
          <w:rFonts w:hint="eastAsia"/>
        </w:rPr>
        <w:t>와닿는</w:t>
      </w:r>
      <w:r>
        <w:rPr>
          <w:rFonts w:hint="eastAsia"/>
        </w:rPr>
        <w:t xml:space="preserve"> </w:t>
      </w:r>
      <w:r>
        <w:rPr>
          <w:rFonts w:hint="eastAsia"/>
        </w:rPr>
        <w:t>의견을</w:t>
      </w:r>
      <w:r>
        <w:rPr>
          <w:rFonts w:hint="eastAsia"/>
        </w:rPr>
        <w:t xml:space="preserve"> </w:t>
      </w:r>
      <w:r>
        <w:rPr>
          <w:rFonts w:hint="eastAsia"/>
        </w:rPr>
        <w:t>들을</w:t>
      </w:r>
      <w:r>
        <w:rPr>
          <w:rFonts w:hint="eastAsia"/>
        </w:rPr>
        <w:t xml:space="preserve"> </w:t>
      </w:r>
      <w:r>
        <w:rPr>
          <w:rFonts w:hint="eastAsia"/>
        </w:rPr>
        <w:t>수</w:t>
      </w:r>
      <w:r>
        <w:rPr>
          <w:rFonts w:hint="eastAsia"/>
        </w:rPr>
        <w:t xml:space="preserve"> </w:t>
      </w:r>
      <w:r>
        <w:rPr>
          <w:rFonts w:hint="eastAsia"/>
        </w:rPr>
        <w:t>있으리라</w:t>
      </w:r>
      <w:r>
        <w:rPr>
          <w:rFonts w:hint="eastAsia"/>
        </w:rPr>
        <w:t xml:space="preserve"> </w:t>
      </w:r>
      <w:r>
        <w:rPr>
          <w:rFonts w:hint="eastAsia"/>
        </w:rPr>
        <w:t>생각합니다</w:t>
      </w:r>
      <w:r>
        <w:t>.</w:t>
      </w:r>
    </w:p>
    <w:p w14:paraId="2BEBF0D6" w14:textId="77777777" w:rsidR="00D7799E" w:rsidRDefault="00D7799E" w:rsidP="00D7799E">
      <w:pPr>
        <w:pStyle w:val="ab"/>
      </w:pPr>
    </w:p>
    <w:p w14:paraId="1583178A" w14:textId="77777777" w:rsidR="00D7799E" w:rsidRDefault="00D7799E" w:rsidP="00D7799E">
      <w:pPr>
        <w:pStyle w:val="ab"/>
      </w:pPr>
      <w:r>
        <w:rPr>
          <w:rFonts w:hint="eastAsia"/>
        </w:rPr>
        <w:t>자잘한</w:t>
      </w:r>
      <w:r>
        <w:rPr>
          <w:rFonts w:hint="eastAsia"/>
        </w:rPr>
        <w:t xml:space="preserve"> </w:t>
      </w:r>
      <w:r>
        <w:rPr>
          <w:rFonts w:hint="eastAsia"/>
        </w:rPr>
        <w:t>메모를</w:t>
      </w:r>
      <w:r>
        <w:rPr>
          <w:rFonts w:hint="eastAsia"/>
        </w:rPr>
        <w:t xml:space="preserve"> </w:t>
      </w:r>
      <w:r>
        <w:rPr>
          <w:rFonts w:hint="eastAsia"/>
        </w:rPr>
        <w:t>남겼습니다</w:t>
      </w:r>
      <w:r>
        <w:t xml:space="preserve">. </w:t>
      </w:r>
      <w:r>
        <w:rPr>
          <w:rFonts w:hint="eastAsia"/>
        </w:rPr>
        <w:t>살펴봐주세요</w:t>
      </w:r>
      <w:r>
        <w:t>.</w:t>
      </w:r>
    </w:p>
    <w:p w14:paraId="612ABBC8" w14:textId="77777777" w:rsidR="00D7799E" w:rsidRDefault="00D7799E" w:rsidP="00D7799E">
      <w:pPr>
        <w:pStyle w:val="ab"/>
      </w:pPr>
    </w:p>
    <w:p w14:paraId="7DBEB4D9" w14:textId="77777777" w:rsidR="00D7799E" w:rsidRDefault="00D7799E" w:rsidP="00D7799E">
      <w:pPr>
        <w:pStyle w:val="ab"/>
      </w:pPr>
      <w:r>
        <w:rPr>
          <w:rFonts w:hint="eastAsia"/>
        </w:rPr>
        <w:t>다시</w:t>
      </w:r>
      <w:r>
        <w:rPr>
          <w:rFonts w:hint="eastAsia"/>
        </w:rPr>
        <w:t xml:space="preserve"> </w:t>
      </w:r>
      <w:r>
        <w:rPr>
          <w:rFonts w:hint="eastAsia"/>
        </w:rPr>
        <w:t>말씀드리지만</w:t>
      </w:r>
      <w:r>
        <w:t xml:space="preserve">, </w:t>
      </w:r>
      <w:r>
        <w:rPr>
          <w:rFonts w:hint="eastAsia"/>
        </w:rPr>
        <w:t>전체를</w:t>
      </w:r>
      <w:r>
        <w:rPr>
          <w:rFonts w:hint="eastAsia"/>
        </w:rPr>
        <w:t xml:space="preserve"> </w:t>
      </w:r>
      <w:r>
        <w:rPr>
          <w:rFonts w:hint="eastAsia"/>
        </w:rPr>
        <w:t>꼼꼼하게</w:t>
      </w:r>
      <w:r>
        <w:rPr>
          <w:rFonts w:hint="eastAsia"/>
        </w:rPr>
        <w:t xml:space="preserve"> </w:t>
      </w:r>
      <w:r>
        <w:rPr>
          <w:rFonts w:hint="eastAsia"/>
        </w:rPr>
        <w:t>교정하지</w:t>
      </w:r>
      <w:r>
        <w:rPr>
          <w:rFonts w:hint="eastAsia"/>
        </w:rPr>
        <w:t xml:space="preserve"> </w:t>
      </w:r>
      <w:r>
        <w:rPr>
          <w:rFonts w:hint="eastAsia"/>
        </w:rPr>
        <w:t>않은</w:t>
      </w:r>
      <w:r>
        <w:rPr>
          <w:rFonts w:hint="eastAsia"/>
        </w:rPr>
        <w:t xml:space="preserve"> </w:t>
      </w:r>
      <w:r>
        <w:rPr>
          <w:rFonts w:hint="eastAsia"/>
        </w:rPr>
        <w:t>상태입니다</w:t>
      </w:r>
      <w:r>
        <w:t xml:space="preserve">.  </w:t>
      </w:r>
    </w:p>
  </w:comment>
  <w:comment w:id="1" w:author="조희진" w:date="2024-08-29T09:11:00Z" w:initials="희조">
    <w:p w14:paraId="7DBEECF4" w14:textId="77777777" w:rsidR="00FC0816" w:rsidRDefault="00FC0816" w:rsidP="00FC0816">
      <w:pPr>
        <w:pStyle w:val="ab"/>
      </w:pPr>
      <w:r>
        <w:rPr>
          <w:rStyle w:val="ac"/>
        </w:rPr>
        <w:annotationRef/>
      </w:r>
      <w:r>
        <w:t>학습</w:t>
      </w:r>
      <w:r>
        <w:t xml:space="preserve"> </w:t>
      </w:r>
      <w:r>
        <w:t>목표를</w:t>
      </w:r>
      <w:r>
        <w:t xml:space="preserve"> </w:t>
      </w:r>
      <w:r>
        <w:t>더</w:t>
      </w:r>
      <w:r>
        <w:t xml:space="preserve"> </w:t>
      </w:r>
      <w:r>
        <w:t>강조하고자</w:t>
      </w:r>
      <w:r>
        <w:t xml:space="preserve"> </w:t>
      </w:r>
      <w:r>
        <w:t>시작할</w:t>
      </w:r>
      <w:r>
        <w:t xml:space="preserve"> </w:t>
      </w:r>
      <w:r>
        <w:t>때</w:t>
      </w:r>
      <w:r>
        <w:t xml:space="preserve"> </w:t>
      </w:r>
      <w:r>
        <w:t>나의</w:t>
      </w:r>
      <w:r>
        <w:t xml:space="preserve"> </w:t>
      </w:r>
      <w:r>
        <w:t>상태를</w:t>
      </w:r>
      <w:r>
        <w:t xml:space="preserve"> </w:t>
      </w:r>
      <w:r>
        <w:t>확인하고</w:t>
      </w:r>
      <w:r>
        <w:t xml:space="preserve"> </w:t>
      </w:r>
      <w:r>
        <w:t>끝날</w:t>
      </w:r>
      <w:r>
        <w:t xml:space="preserve"> </w:t>
      </w:r>
      <w:r>
        <w:t>때</w:t>
      </w:r>
      <w:r>
        <w:t xml:space="preserve"> </w:t>
      </w:r>
      <w:r>
        <w:t>어느</w:t>
      </w:r>
      <w:r>
        <w:t xml:space="preserve"> </w:t>
      </w:r>
      <w:r>
        <w:t>정도</w:t>
      </w:r>
      <w:r>
        <w:t xml:space="preserve"> </w:t>
      </w:r>
      <w:r>
        <w:t>완료했는지를</w:t>
      </w:r>
      <w:r>
        <w:t xml:space="preserve"> </w:t>
      </w:r>
      <w:r>
        <w:t>측정하는</w:t>
      </w:r>
      <w:r>
        <w:t xml:space="preserve"> </w:t>
      </w:r>
      <w:r>
        <w:t>장치를</w:t>
      </w:r>
      <w:r>
        <w:t xml:space="preserve"> </w:t>
      </w:r>
      <w:r>
        <w:t>넣었습니다</w:t>
      </w:r>
      <w:r>
        <w:t xml:space="preserve">. </w:t>
      </w:r>
    </w:p>
  </w:comment>
  <w:comment w:id="54" w:author="조희진" w:date="2024-07-16T14:58:00Z" w:initials="희조">
    <w:p w14:paraId="6471C4C7" w14:textId="34FF4290" w:rsidR="00787A29" w:rsidRDefault="00787A29" w:rsidP="00787A29">
      <w:pPr>
        <w:pStyle w:val="ab"/>
      </w:pPr>
      <w:r>
        <w:rPr>
          <w:rStyle w:val="ac"/>
        </w:rPr>
        <w:annotationRef/>
      </w:r>
      <w:r>
        <w:rPr>
          <w:rFonts w:hint="eastAsia"/>
        </w:rPr>
        <w:t>폰</w:t>
      </w:r>
      <w:r>
        <w:rPr>
          <w:rFonts w:hint="eastAsia"/>
        </w:rPr>
        <w:t xml:space="preserve"> </w:t>
      </w:r>
      <w:r>
        <w:rPr>
          <w:rFonts w:hint="eastAsia"/>
        </w:rPr>
        <w:t>노이만은</w:t>
      </w:r>
      <w:r>
        <w:rPr>
          <w:rFonts w:hint="eastAsia"/>
        </w:rPr>
        <w:t xml:space="preserve"> </w:t>
      </w:r>
      <w:r>
        <w:rPr>
          <w:rFonts w:hint="eastAsia"/>
        </w:rPr>
        <w:t>컴퓨터</w:t>
      </w:r>
      <w:r>
        <w:rPr>
          <w:rFonts w:hint="eastAsia"/>
        </w:rPr>
        <w:t xml:space="preserve"> </w:t>
      </w:r>
      <w:r>
        <w:rPr>
          <w:rFonts w:hint="eastAsia"/>
        </w:rPr>
        <w:t>구조를</w:t>
      </w:r>
      <w:r>
        <w:rPr>
          <w:rFonts w:hint="eastAsia"/>
        </w:rPr>
        <w:t xml:space="preserve"> </w:t>
      </w:r>
      <w:r>
        <w:rPr>
          <w:rFonts w:hint="eastAsia"/>
        </w:rPr>
        <w:t>정의한</w:t>
      </w:r>
      <w:r>
        <w:rPr>
          <w:rFonts w:hint="eastAsia"/>
        </w:rPr>
        <w:t xml:space="preserve"> </w:t>
      </w:r>
      <w:r>
        <w:rPr>
          <w:rFonts w:hint="eastAsia"/>
        </w:rPr>
        <w:t>사람이</w:t>
      </w:r>
      <w:r>
        <w:rPr>
          <w:rFonts w:hint="eastAsia"/>
        </w:rPr>
        <w:t xml:space="preserve"> </w:t>
      </w:r>
      <w:r>
        <w:rPr>
          <w:rFonts w:hint="eastAsia"/>
        </w:rPr>
        <w:t>아닌지요</w:t>
      </w:r>
      <w:r>
        <w:t xml:space="preserve">? </w:t>
      </w:r>
      <w:r>
        <w:rPr>
          <w:rFonts w:hint="eastAsia"/>
        </w:rPr>
        <w:t>프로그램</w:t>
      </w:r>
      <w:r>
        <w:rPr>
          <w:rFonts w:hint="eastAsia"/>
        </w:rPr>
        <w:t xml:space="preserve"> </w:t>
      </w:r>
      <w:r>
        <w:rPr>
          <w:rFonts w:hint="eastAsia"/>
        </w:rPr>
        <w:t>기본</w:t>
      </w:r>
      <w:r>
        <w:rPr>
          <w:rFonts w:hint="eastAsia"/>
        </w:rPr>
        <w:t xml:space="preserve"> </w:t>
      </w:r>
      <w:r>
        <w:rPr>
          <w:rFonts w:hint="eastAsia"/>
        </w:rPr>
        <w:t>개념과는</w:t>
      </w:r>
      <w:r>
        <w:rPr>
          <w:rFonts w:hint="eastAsia"/>
        </w:rPr>
        <w:t xml:space="preserve"> </w:t>
      </w:r>
      <w:r>
        <w:rPr>
          <w:rFonts w:hint="eastAsia"/>
        </w:rPr>
        <w:t>좀</w:t>
      </w:r>
      <w:r>
        <w:rPr>
          <w:rFonts w:hint="eastAsia"/>
        </w:rPr>
        <w:t xml:space="preserve"> </w:t>
      </w:r>
      <w:r>
        <w:rPr>
          <w:rFonts w:hint="eastAsia"/>
        </w:rPr>
        <w:t>다른</w:t>
      </w:r>
      <w:r>
        <w:rPr>
          <w:rFonts w:hint="eastAsia"/>
        </w:rPr>
        <w:t xml:space="preserve"> </w:t>
      </w:r>
      <w:r>
        <w:rPr>
          <w:rFonts w:hint="eastAsia"/>
        </w:rPr>
        <w:t>듯합니다</w:t>
      </w:r>
      <w:r>
        <w:t xml:space="preserve">. </w:t>
      </w:r>
    </w:p>
  </w:comment>
  <w:comment w:id="55" w:author="이현서" w:date="2024-09-23T03:38:00Z" w:initials="WU">
    <w:p w14:paraId="7D9B5E55" w14:textId="77777777" w:rsidR="009F699E" w:rsidRDefault="009F699E" w:rsidP="009F699E">
      <w:pPr>
        <w:pStyle w:val="ab"/>
      </w:pPr>
      <w:r>
        <w:rPr>
          <w:rStyle w:val="ac"/>
        </w:rPr>
        <w:annotationRef/>
      </w:r>
      <w:r>
        <w:rPr>
          <w:rFonts w:hint="eastAsia"/>
        </w:rPr>
        <w:t>수정했습니다</w:t>
      </w:r>
      <w:r>
        <w:t xml:space="preserve">. </w:t>
      </w:r>
      <w:r>
        <w:rPr>
          <w:rFonts w:hint="eastAsia"/>
        </w:rPr>
        <w:t>지적</w:t>
      </w:r>
      <w:r>
        <w:rPr>
          <w:rFonts w:hint="eastAsia"/>
        </w:rPr>
        <w:t xml:space="preserve"> </w:t>
      </w:r>
      <w:r>
        <w:rPr>
          <w:rFonts w:hint="eastAsia"/>
        </w:rPr>
        <w:t>감사합니다</w:t>
      </w:r>
      <w:r>
        <w:t>.</w:t>
      </w:r>
    </w:p>
  </w:comment>
  <w:comment w:id="63" w:author="조희진" w:date="2024-07-16T15:50:00Z" w:initials="희조">
    <w:p w14:paraId="6BCF9941" w14:textId="59175EBD" w:rsidR="00A719A5" w:rsidRDefault="00A719A5" w:rsidP="00A719A5">
      <w:pPr>
        <w:pStyle w:val="ab"/>
      </w:pPr>
      <w:r>
        <w:rPr>
          <w:rStyle w:val="ac"/>
        </w:rPr>
        <w:annotationRef/>
      </w:r>
      <w:r>
        <w:rPr>
          <w:rFonts w:hint="eastAsia"/>
        </w:rPr>
        <w:t>전체에서</w:t>
      </w:r>
      <w:r>
        <w:rPr>
          <w:rFonts w:hint="eastAsia"/>
        </w:rPr>
        <w:t xml:space="preserve"> </w:t>
      </w:r>
      <w:r>
        <w:rPr>
          <w:rFonts w:hint="eastAsia"/>
        </w:rPr>
        <w:t>레시피가</w:t>
      </w:r>
      <w:r>
        <w:rPr>
          <w:rFonts w:hint="eastAsia"/>
        </w:rPr>
        <w:t xml:space="preserve"> </w:t>
      </w:r>
      <w:r>
        <w:rPr>
          <w:rFonts w:hint="eastAsia"/>
        </w:rPr>
        <w:t>의미가</w:t>
      </w:r>
      <w:r>
        <w:rPr>
          <w:rFonts w:hint="eastAsia"/>
        </w:rPr>
        <w:t xml:space="preserve"> </w:t>
      </w:r>
      <w:r>
        <w:rPr>
          <w:rFonts w:hint="eastAsia"/>
        </w:rPr>
        <w:t>있다면</w:t>
      </w:r>
      <w:r>
        <w:rPr>
          <w:rFonts w:hint="eastAsia"/>
        </w:rPr>
        <w:t xml:space="preserve"> </w:t>
      </w:r>
      <w:r>
        <w:rPr>
          <w:rFonts w:hint="eastAsia"/>
        </w:rPr>
        <w:t>조리법은</w:t>
      </w:r>
      <w:r>
        <w:rPr>
          <w:rFonts w:hint="eastAsia"/>
        </w:rPr>
        <w:t xml:space="preserve"> </w:t>
      </w:r>
      <w:r>
        <w:rPr>
          <w:rFonts w:hint="eastAsia"/>
        </w:rPr>
        <w:t>삭제하고</w:t>
      </w:r>
      <w:r>
        <w:rPr>
          <w:rFonts w:hint="eastAsia"/>
        </w:rPr>
        <w:t xml:space="preserve"> </w:t>
      </w:r>
      <w:r>
        <w:rPr>
          <w:rFonts w:hint="eastAsia"/>
        </w:rPr>
        <w:t>레시피를</w:t>
      </w:r>
      <w:r>
        <w:rPr>
          <w:rFonts w:hint="eastAsia"/>
        </w:rPr>
        <w:t xml:space="preserve"> </w:t>
      </w:r>
      <w:r>
        <w:rPr>
          <w:rFonts w:hint="eastAsia"/>
        </w:rPr>
        <w:t>사용하는</w:t>
      </w:r>
      <w:r>
        <w:rPr>
          <w:rFonts w:hint="eastAsia"/>
        </w:rPr>
        <w:t xml:space="preserve"> </w:t>
      </w:r>
      <w:r>
        <w:rPr>
          <w:rFonts w:hint="eastAsia"/>
        </w:rPr>
        <w:t>게</w:t>
      </w:r>
      <w:r>
        <w:rPr>
          <w:rFonts w:hint="eastAsia"/>
        </w:rPr>
        <w:t xml:space="preserve"> </w:t>
      </w:r>
      <w:r>
        <w:rPr>
          <w:rFonts w:hint="eastAsia"/>
        </w:rPr>
        <w:t>어떨까요</w:t>
      </w:r>
      <w:r>
        <w:t xml:space="preserve">? </w:t>
      </w:r>
      <w:r>
        <w:rPr>
          <w:rFonts w:hint="eastAsia"/>
        </w:rPr>
        <w:t>레시피와</w:t>
      </w:r>
      <w:r>
        <w:rPr>
          <w:rFonts w:hint="eastAsia"/>
        </w:rPr>
        <w:t xml:space="preserve"> </w:t>
      </w:r>
      <w:r>
        <w:rPr>
          <w:rFonts w:hint="eastAsia"/>
        </w:rPr>
        <w:t>조리법이</w:t>
      </w:r>
      <w:r>
        <w:rPr>
          <w:rFonts w:hint="eastAsia"/>
        </w:rPr>
        <w:t xml:space="preserve"> </w:t>
      </w:r>
      <w:r>
        <w:rPr>
          <w:rFonts w:hint="eastAsia"/>
        </w:rPr>
        <w:t>혼용되어</w:t>
      </w:r>
      <w:r>
        <w:rPr>
          <w:rFonts w:hint="eastAsia"/>
        </w:rPr>
        <w:t xml:space="preserve"> </w:t>
      </w:r>
      <w:r>
        <w:rPr>
          <w:rFonts w:hint="eastAsia"/>
        </w:rPr>
        <w:t>있습니다</w:t>
      </w:r>
      <w:r>
        <w:t>.</w:t>
      </w:r>
    </w:p>
  </w:comment>
  <w:comment w:id="65" w:author="조희진" w:date="2024-07-16T15:00:00Z" w:initials="희조">
    <w:p w14:paraId="0C877BD5" w14:textId="3EDD6BC5" w:rsidR="00334EC4" w:rsidRDefault="00334EC4" w:rsidP="00334EC4">
      <w:pPr>
        <w:pStyle w:val="ab"/>
      </w:pPr>
      <w:r>
        <w:rPr>
          <w:rStyle w:val="ac"/>
        </w:rPr>
        <w:annotationRef/>
      </w:r>
      <w:r>
        <w:rPr>
          <w:rFonts w:hint="eastAsia"/>
        </w:rPr>
        <w:t>문장</w:t>
      </w:r>
      <w:r>
        <w:rPr>
          <w:rFonts w:hint="eastAsia"/>
        </w:rPr>
        <w:t xml:space="preserve"> </w:t>
      </w:r>
      <w:r>
        <w:rPr>
          <w:rFonts w:hint="eastAsia"/>
        </w:rPr>
        <w:t>연결이</w:t>
      </w:r>
      <w:r>
        <w:rPr>
          <w:rFonts w:hint="eastAsia"/>
        </w:rPr>
        <w:t xml:space="preserve"> </w:t>
      </w:r>
      <w:r>
        <w:rPr>
          <w:rFonts w:hint="eastAsia"/>
        </w:rPr>
        <w:t>부자연스러워서</w:t>
      </w:r>
      <w:r>
        <w:rPr>
          <w:rFonts w:hint="eastAsia"/>
        </w:rPr>
        <w:t xml:space="preserve"> </w:t>
      </w:r>
      <w:r>
        <w:rPr>
          <w:rFonts w:hint="eastAsia"/>
        </w:rPr>
        <w:t>한</w:t>
      </w:r>
      <w:r>
        <w:rPr>
          <w:rFonts w:hint="eastAsia"/>
        </w:rPr>
        <w:t xml:space="preserve"> </w:t>
      </w:r>
      <w:r>
        <w:rPr>
          <w:rFonts w:hint="eastAsia"/>
        </w:rPr>
        <w:t>문장</w:t>
      </w:r>
      <w:r>
        <w:rPr>
          <w:rFonts w:hint="eastAsia"/>
        </w:rPr>
        <w:t xml:space="preserve"> </w:t>
      </w:r>
      <w:r>
        <w:rPr>
          <w:rFonts w:hint="eastAsia"/>
        </w:rPr>
        <w:t>추가합니다</w:t>
      </w:r>
      <w:r>
        <w:t>.</w:t>
      </w:r>
    </w:p>
  </w:comment>
  <w:comment w:id="66" w:author="조희진" w:date="2024-07-16T15:49:00Z" w:initials="희조">
    <w:p w14:paraId="54CF0F5A" w14:textId="77777777" w:rsidR="00A719A5" w:rsidRDefault="00A719A5" w:rsidP="00A719A5">
      <w:pPr>
        <w:pStyle w:val="ab"/>
      </w:pPr>
      <w:r>
        <w:rPr>
          <w:rStyle w:val="ac"/>
        </w:rPr>
        <w:annotationRef/>
      </w:r>
      <w:r>
        <w:rPr>
          <w:rFonts w:hint="eastAsia"/>
        </w:rPr>
        <w:t>무엇이든</w:t>
      </w:r>
      <w:r>
        <w:rPr>
          <w:rFonts w:hint="eastAsia"/>
        </w:rPr>
        <w:t xml:space="preserve"> </w:t>
      </w:r>
      <w:r>
        <w:rPr>
          <w:rFonts w:hint="eastAsia"/>
        </w:rPr>
        <w:t>만들</w:t>
      </w:r>
      <w:r>
        <w:rPr>
          <w:rFonts w:hint="eastAsia"/>
        </w:rPr>
        <w:t xml:space="preserve"> </w:t>
      </w:r>
      <w:r>
        <w:rPr>
          <w:rFonts w:hint="eastAsia"/>
        </w:rPr>
        <w:t>수</w:t>
      </w:r>
      <w:r>
        <w:rPr>
          <w:rFonts w:hint="eastAsia"/>
        </w:rPr>
        <w:t xml:space="preserve"> </w:t>
      </w:r>
      <w:r>
        <w:br/>
      </w:r>
      <w:r>
        <w:rPr>
          <w:rFonts w:hint="eastAsia"/>
        </w:rPr>
        <w:t>정도로</w:t>
      </w:r>
      <w:r>
        <w:rPr>
          <w:rFonts w:hint="eastAsia"/>
        </w:rPr>
        <w:t xml:space="preserve"> </w:t>
      </w:r>
      <w:r>
        <w:rPr>
          <w:rFonts w:hint="eastAsia"/>
        </w:rPr>
        <w:t>수정하는</w:t>
      </w:r>
      <w:r>
        <w:rPr>
          <w:rFonts w:hint="eastAsia"/>
        </w:rPr>
        <w:t xml:space="preserve"> </w:t>
      </w:r>
      <w:r>
        <w:rPr>
          <w:rFonts w:hint="eastAsia"/>
        </w:rPr>
        <w:t>게</w:t>
      </w:r>
      <w:r>
        <w:rPr>
          <w:rFonts w:hint="eastAsia"/>
        </w:rPr>
        <w:t xml:space="preserve"> </w:t>
      </w:r>
      <w:r>
        <w:rPr>
          <w:rFonts w:hint="eastAsia"/>
        </w:rPr>
        <w:t>어떨까요</w:t>
      </w:r>
      <w:r>
        <w:t>?</w:t>
      </w:r>
    </w:p>
  </w:comment>
  <w:comment w:id="71" w:author="조희진" w:date="2024-07-16T15:49:00Z" w:initials="희조">
    <w:p w14:paraId="39EAC99E" w14:textId="77777777" w:rsidR="00A719A5" w:rsidRDefault="00A719A5" w:rsidP="00A719A5">
      <w:pPr>
        <w:pStyle w:val="ab"/>
      </w:pPr>
      <w:r>
        <w:rPr>
          <w:rStyle w:val="ac"/>
        </w:rPr>
        <w:annotationRef/>
      </w:r>
      <w:r>
        <w:rPr>
          <w:rFonts w:hint="eastAsia"/>
        </w:rPr>
        <w:t>사람을</w:t>
      </w:r>
      <w:r>
        <w:rPr>
          <w:rFonts w:hint="eastAsia"/>
        </w:rPr>
        <w:t xml:space="preserve"> </w:t>
      </w:r>
      <w:r>
        <w:rPr>
          <w:rFonts w:hint="eastAsia"/>
        </w:rPr>
        <w:t>두고</w:t>
      </w:r>
      <w:r>
        <w:rPr>
          <w:rFonts w:hint="eastAsia"/>
        </w:rPr>
        <w:t xml:space="preserve"> </w:t>
      </w:r>
      <w:r>
        <w:rPr>
          <w:rFonts w:hint="eastAsia"/>
        </w:rPr>
        <w:t>들어</w:t>
      </w:r>
      <w:r>
        <w:rPr>
          <w:rFonts w:hint="eastAsia"/>
        </w:rPr>
        <w:t xml:space="preserve"> </w:t>
      </w:r>
      <w:r>
        <w:rPr>
          <w:rFonts w:hint="eastAsia"/>
        </w:rPr>
        <w:t>있다는</w:t>
      </w:r>
      <w:r>
        <w:rPr>
          <w:rFonts w:hint="eastAsia"/>
        </w:rPr>
        <w:t xml:space="preserve"> </w:t>
      </w:r>
      <w:r>
        <w:rPr>
          <w:rFonts w:hint="eastAsia"/>
        </w:rPr>
        <w:t>표현이</w:t>
      </w:r>
      <w:r>
        <w:rPr>
          <w:rFonts w:hint="eastAsia"/>
        </w:rPr>
        <w:t xml:space="preserve"> </w:t>
      </w:r>
      <w:r>
        <w:rPr>
          <w:rFonts w:hint="eastAsia"/>
        </w:rPr>
        <w:t>좀</w:t>
      </w:r>
      <w:r>
        <w:rPr>
          <w:rFonts w:hint="eastAsia"/>
        </w:rPr>
        <w:t xml:space="preserve"> </w:t>
      </w:r>
      <w:r>
        <w:rPr>
          <w:rFonts w:hint="eastAsia"/>
        </w:rPr>
        <w:t>어색해서</w:t>
      </w:r>
      <w:r>
        <w:rPr>
          <w:rFonts w:hint="eastAsia"/>
        </w:rPr>
        <w:t xml:space="preserve"> </w:t>
      </w:r>
      <w:r>
        <w:rPr>
          <w:rFonts w:hint="eastAsia"/>
        </w:rPr>
        <w:t>대기하고</w:t>
      </w:r>
      <w:r>
        <w:rPr>
          <w:rFonts w:hint="eastAsia"/>
        </w:rPr>
        <w:t xml:space="preserve"> </w:t>
      </w:r>
      <w:r>
        <w:rPr>
          <w:rFonts w:hint="eastAsia"/>
        </w:rPr>
        <w:t>있다고</w:t>
      </w:r>
      <w:r>
        <w:rPr>
          <w:rFonts w:hint="eastAsia"/>
        </w:rPr>
        <w:t xml:space="preserve"> </w:t>
      </w:r>
      <w:r>
        <w:rPr>
          <w:rFonts w:hint="eastAsia"/>
        </w:rPr>
        <w:t>변경했습니다</w:t>
      </w:r>
      <w:r>
        <w:t>.</w:t>
      </w:r>
    </w:p>
  </w:comment>
  <w:comment w:id="116" w:author="조희진" w:date="2024-07-17T11:44:00Z" w:initials="희조">
    <w:p w14:paraId="1E392057" w14:textId="77777777" w:rsidR="004E0E4F" w:rsidRDefault="004E0E4F" w:rsidP="004E0E4F">
      <w:pPr>
        <w:pStyle w:val="ab"/>
      </w:pPr>
      <w:r>
        <w:rPr>
          <w:rStyle w:val="ac"/>
        </w:rPr>
        <w:annotationRef/>
      </w:r>
      <w:r>
        <w:rPr>
          <w:rFonts w:hint="eastAsia"/>
        </w:rPr>
        <w:t>요리사</w:t>
      </w:r>
      <w:r>
        <w:rPr>
          <w:rFonts w:hint="eastAsia"/>
        </w:rPr>
        <w:t xml:space="preserve"> </w:t>
      </w:r>
      <w:r>
        <w:t xml:space="preserve">= CPU </w:t>
      </w:r>
      <w:r>
        <w:br/>
      </w:r>
      <w:r>
        <w:rPr>
          <w:rFonts w:hint="eastAsia"/>
        </w:rPr>
        <w:t>표에서는</w:t>
      </w:r>
      <w:r>
        <w:rPr>
          <w:rFonts w:hint="eastAsia"/>
        </w:rPr>
        <w:t xml:space="preserve"> </w:t>
      </w:r>
      <w:r>
        <w:rPr>
          <w:rFonts w:hint="eastAsia"/>
        </w:rPr>
        <w:t>요리사의</w:t>
      </w:r>
      <w:r>
        <w:rPr>
          <w:rFonts w:hint="eastAsia"/>
        </w:rPr>
        <w:t xml:space="preserve"> </w:t>
      </w:r>
      <w:r>
        <w:rPr>
          <w:rFonts w:hint="eastAsia"/>
        </w:rPr>
        <w:t>손</w:t>
      </w:r>
      <w:r>
        <w:rPr>
          <w:rFonts w:hint="eastAsia"/>
        </w:rPr>
        <w:t xml:space="preserve"> </w:t>
      </w:r>
      <w:r>
        <w:t xml:space="preserve">= </w:t>
      </w:r>
      <w:r>
        <w:rPr>
          <w:rFonts w:hint="eastAsia"/>
        </w:rPr>
        <w:t>산술</w:t>
      </w:r>
      <w:r>
        <w:t>/</w:t>
      </w:r>
      <w:r>
        <w:rPr>
          <w:rFonts w:hint="eastAsia"/>
        </w:rPr>
        <w:t>연산</w:t>
      </w:r>
      <w:r>
        <w:rPr>
          <w:rFonts w:hint="eastAsia"/>
        </w:rPr>
        <w:t xml:space="preserve"> </w:t>
      </w:r>
      <w:r>
        <w:rPr>
          <w:rFonts w:hint="eastAsia"/>
        </w:rPr>
        <w:t>장치</w:t>
      </w:r>
      <w:r>
        <w:rPr>
          <w:rFonts w:hint="eastAsia"/>
        </w:rPr>
        <w:t xml:space="preserve"> </w:t>
      </w:r>
    </w:p>
  </w:comment>
  <w:comment w:id="126" w:author="조희진" w:date="2024-07-16T14:58:00Z" w:initials="희조">
    <w:p w14:paraId="6766B001" w14:textId="77777777" w:rsidR="00FC3D90" w:rsidRDefault="00FC3D90" w:rsidP="00FC3D90">
      <w:pPr>
        <w:pStyle w:val="ab"/>
      </w:pPr>
      <w:r>
        <w:rPr>
          <w:rStyle w:val="ac"/>
        </w:rPr>
        <w:annotationRef/>
      </w:r>
      <w:r>
        <w:rPr>
          <w:rFonts w:hint="eastAsia"/>
        </w:rPr>
        <w:t>폰</w:t>
      </w:r>
      <w:r>
        <w:rPr>
          <w:rFonts w:hint="eastAsia"/>
        </w:rPr>
        <w:t xml:space="preserve"> </w:t>
      </w:r>
      <w:r>
        <w:rPr>
          <w:rFonts w:hint="eastAsia"/>
        </w:rPr>
        <w:t>노이만은</w:t>
      </w:r>
      <w:r>
        <w:rPr>
          <w:rFonts w:hint="eastAsia"/>
        </w:rPr>
        <w:t xml:space="preserve"> </w:t>
      </w:r>
      <w:r>
        <w:rPr>
          <w:rFonts w:hint="eastAsia"/>
        </w:rPr>
        <w:t>컴퓨터</w:t>
      </w:r>
      <w:r>
        <w:rPr>
          <w:rFonts w:hint="eastAsia"/>
        </w:rPr>
        <w:t xml:space="preserve"> </w:t>
      </w:r>
      <w:r>
        <w:rPr>
          <w:rFonts w:hint="eastAsia"/>
        </w:rPr>
        <w:t>구조를</w:t>
      </w:r>
      <w:r>
        <w:rPr>
          <w:rFonts w:hint="eastAsia"/>
        </w:rPr>
        <w:t xml:space="preserve"> </w:t>
      </w:r>
      <w:r>
        <w:rPr>
          <w:rFonts w:hint="eastAsia"/>
        </w:rPr>
        <w:t>정의한</w:t>
      </w:r>
      <w:r>
        <w:rPr>
          <w:rFonts w:hint="eastAsia"/>
        </w:rPr>
        <w:t xml:space="preserve"> </w:t>
      </w:r>
      <w:r>
        <w:rPr>
          <w:rFonts w:hint="eastAsia"/>
        </w:rPr>
        <w:t>사람이</w:t>
      </w:r>
      <w:r>
        <w:rPr>
          <w:rFonts w:hint="eastAsia"/>
        </w:rPr>
        <w:t xml:space="preserve"> </w:t>
      </w:r>
      <w:r>
        <w:rPr>
          <w:rFonts w:hint="eastAsia"/>
        </w:rPr>
        <w:t>아닌지요</w:t>
      </w:r>
      <w:r>
        <w:t xml:space="preserve">? </w:t>
      </w:r>
      <w:r>
        <w:rPr>
          <w:rFonts w:hint="eastAsia"/>
        </w:rPr>
        <w:t>프로그램</w:t>
      </w:r>
      <w:r>
        <w:rPr>
          <w:rFonts w:hint="eastAsia"/>
        </w:rPr>
        <w:t xml:space="preserve"> </w:t>
      </w:r>
      <w:r>
        <w:rPr>
          <w:rFonts w:hint="eastAsia"/>
        </w:rPr>
        <w:t>기본</w:t>
      </w:r>
      <w:r>
        <w:rPr>
          <w:rFonts w:hint="eastAsia"/>
        </w:rPr>
        <w:t xml:space="preserve"> </w:t>
      </w:r>
      <w:r>
        <w:rPr>
          <w:rFonts w:hint="eastAsia"/>
        </w:rPr>
        <w:t>개념과는</w:t>
      </w:r>
      <w:r>
        <w:rPr>
          <w:rFonts w:hint="eastAsia"/>
        </w:rPr>
        <w:t xml:space="preserve"> </w:t>
      </w:r>
      <w:r>
        <w:rPr>
          <w:rFonts w:hint="eastAsia"/>
        </w:rPr>
        <w:t>좀</w:t>
      </w:r>
      <w:r>
        <w:rPr>
          <w:rFonts w:hint="eastAsia"/>
        </w:rPr>
        <w:t xml:space="preserve"> </w:t>
      </w:r>
      <w:r>
        <w:rPr>
          <w:rFonts w:hint="eastAsia"/>
        </w:rPr>
        <w:t>다른</w:t>
      </w:r>
      <w:r>
        <w:rPr>
          <w:rFonts w:hint="eastAsia"/>
        </w:rPr>
        <w:t xml:space="preserve"> </w:t>
      </w:r>
      <w:r>
        <w:rPr>
          <w:rFonts w:hint="eastAsia"/>
        </w:rPr>
        <w:t>듯합니다</w:t>
      </w:r>
      <w:r>
        <w:t xml:space="preserve">. </w:t>
      </w:r>
    </w:p>
  </w:comment>
  <w:comment w:id="127" w:author="이현서" w:date="2024-09-23T03:38:00Z" w:initials="WU">
    <w:p w14:paraId="697B0807" w14:textId="77777777" w:rsidR="00FC3D90" w:rsidRDefault="00FC3D90" w:rsidP="00FC3D90">
      <w:pPr>
        <w:pStyle w:val="ab"/>
      </w:pPr>
      <w:r>
        <w:rPr>
          <w:rStyle w:val="ac"/>
        </w:rPr>
        <w:annotationRef/>
      </w:r>
      <w:r>
        <w:rPr>
          <w:rFonts w:hint="eastAsia"/>
        </w:rPr>
        <w:t>수정했습니다</w:t>
      </w:r>
      <w:r>
        <w:t xml:space="preserve">. </w:t>
      </w:r>
      <w:r>
        <w:rPr>
          <w:rFonts w:hint="eastAsia"/>
        </w:rPr>
        <w:t>지적</w:t>
      </w:r>
      <w:r>
        <w:rPr>
          <w:rFonts w:hint="eastAsia"/>
        </w:rPr>
        <w:t xml:space="preserve"> </w:t>
      </w:r>
      <w:r>
        <w:rPr>
          <w:rFonts w:hint="eastAsia"/>
        </w:rPr>
        <w:t>감사합니다</w:t>
      </w:r>
      <w:r>
        <w:t>.</w:t>
      </w:r>
    </w:p>
  </w:comment>
  <w:comment w:id="230" w:author="조희진" w:date="2024-07-16T15:59:00Z" w:initials="희조">
    <w:p w14:paraId="32DE7A34" w14:textId="51246188" w:rsidR="003C7269" w:rsidRDefault="003C7269" w:rsidP="003C7269">
      <w:pPr>
        <w:pStyle w:val="ab"/>
      </w:pPr>
      <w:r>
        <w:rPr>
          <w:rStyle w:val="ac"/>
        </w:rPr>
        <w:annotationRef/>
      </w:r>
      <w:r>
        <w:rPr>
          <w:rFonts w:hint="eastAsia"/>
        </w:rPr>
        <w:t>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보다는</w:t>
      </w:r>
      <w:r>
        <w:rPr>
          <w:rFonts w:hint="eastAsia"/>
        </w:rPr>
        <w:t xml:space="preserve"> </w:t>
      </w:r>
      <w:r>
        <w:rPr>
          <w:rFonts w:hint="eastAsia"/>
        </w:rPr>
        <w:t>합니다가</w:t>
      </w:r>
      <w:r>
        <w:rPr>
          <w:rFonts w:hint="eastAsia"/>
        </w:rPr>
        <w:t xml:space="preserve"> </w:t>
      </w:r>
      <w:r>
        <w:rPr>
          <w:rFonts w:hint="eastAsia"/>
        </w:rPr>
        <w:t>맞지</w:t>
      </w:r>
      <w:r>
        <w:rPr>
          <w:rFonts w:hint="eastAsia"/>
        </w:rPr>
        <w:t xml:space="preserve"> </w:t>
      </w:r>
      <w:r>
        <w:rPr>
          <w:rFonts w:hint="eastAsia"/>
        </w:rPr>
        <w:t>않을까요</w:t>
      </w:r>
      <w:r>
        <w:t xml:space="preserve">? </w:t>
      </w:r>
    </w:p>
  </w:comment>
  <w:comment w:id="231" w:author="이현서" w:date="2024-09-23T03:24:00Z" w:initials="WU">
    <w:p w14:paraId="03CF1E73" w14:textId="77777777" w:rsidR="008F5465" w:rsidRDefault="008F5465" w:rsidP="008F5465">
      <w:pPr>
        <w:pStyle w:val="ab"/>
      </w:pPr>
      <w:r>
        <w:rPr>
          <w:rStyle w:val="ac"/>
        </w:rPr>
        <w:annotationRef/>
      </w:r>
      <w:r>
        <w:rPr>
          <w:rFonts w:hint="eastAsia"/>
        </w:rPr>
        <w:t xml:space="preserve"> </w:t>
      </w:r>
      <w:r>
        <w:rPr>
          <w:rFonts w:hint="eastAsia"/>
        </w:rPr>
        <w:t>의견</w:t>
      </w:r>
      <w:r>
        <w:rPr>
          <w:rFonts w:hint="eastAsia"/>
        </w:rPr>
        <w:t xml:space="preserve"> </w:t>
      </w:r>
      <w:r>
        <w:rPr>
          <w:rFonts w:hint="eastAsia"/>
        </w:rPr>
        <w:t>반영</w:t>
      </w:r>
      <w:r>
        <w:t>!</w:t>
      </w:r>
    </w:p>
  </w:comment>
  <w:comment w:id="233" w:author="조희진" w:date="2024-07-16T16:07:00Z" w:initials="희조">
    <w:p w14:paraId="1099AC72" w14:textId="1DEBA0B7" w:rsidR="000D5F2A" w:rsidRDefault="000D5F2A" w:rsidP="000D5F2A">
      <w:pPr>
        <w:pStyle w:val="ab"/>
      </w:pPr>
      <w:r>
        <w:rPr>
          <w:rStyle w:val="ac"/>
        </w:rPr>
        <w:annotationRef/>
      </w:r>
      <w:r>
        <w:rPr>
          <w:rFonts w:hint="eastAsia"/>
        </w:rPr>
        <w:t>하지만은</w:t>
      </w:r>
      <w:r>
        <w:rPr>
          <w:rFonts w:hint="eastAsia"/>
        </w:rPr>
        <w:t xml:space="preserve"> </w:t>
      </w:r>
      <w:r>
        <w:rPr>
          <w:rFonts w:hint="eastAsia"/>
        </w:rPr>
        <w:t>앞과</w:t>
      </w:r>
      <w:r>
        <w:rPr>
          <w:rFonts w:hint="eastAsia"/>
        </w:rPr>
        <w:t xml:space="preserve"> </w:t>
      </w:r>
      <w:r>
        <w:rPr>
          <w:rFonts w:hint="eastAsia"/>
        </w:rPr>
        <w:t>뒤</w:t>
      </w:r>
      <w:r>
        <w:rPr>
          <w:rFonts w:hint="eastAsia"/>
        </w:rPr>
        <w:t xml:space="preserve"> </w:t>
      </w:r>
      <w:r>
        <w:rPr>
          <w:rFonts w:hint="eastAsia"/>
        </w:rPr>
        <w:t>문장이</w:t>
      </w:r>
      <w:r>
        <w:rPr>
          <w:rFonts w:hint="eastAsia"/>
        </w:rPr>
        <w:t xml:space="preserve"> </w:t>
      </w:r>
      <w:r>
        <w:rPr>
          <w:rFonts w:hint="eastAsia"/>
        </w:rPr>
        <w:t>상반되어야</w:t>
      </w:r>
      <w:r>
        <w:rPr>
          <w:rFonts w:hint="eastAsia"/>
        </w:rPr>
        <w:t xml:space="preserve"> </w:t>
      </w:r>
      <w:r>
        <w:rPr>
          <w:rFonts w:hint="eastAsia"/>
        </w:rPr>
        <w:t>하는데</w:t>
      </w:r>
      <w:r>
        <w:rPr>
          <w:rFonts w:hint="eastAsia"/>
        </w:rPr>
        <w:t xml:space="preserve"> </w:t>
      </w:r>
      <w:r>
        <w:rPr>
          <w:rFonts w:hint="eastAsia"/>
        </w:rPr>
        <w:t>전혀</w:t>
      </w:r>
      <w:r>
        <w:rPr>
          <w:rFonts w:hint="eastAsia"/>
        </w:rPr>
        <w:t xml:space="preserve"> </w:t>
      </w:r>
      <w:r>
        <w:rPr>
          <w:rFonts w:hint="eastAsia"/>
        </w:rPr>
        <w:t>그렇지</w:t>
      </w:r>
      <w:r>
        <w:rPr>
          <w:rFonts w:hint="eastAsia"/>
        </w:rPr>
        <w:t xml:space="preserve"> </w:t>
      </w:r>
      <w:r>
        <w:rPr>
          <w:rFonts w:hint="eastAsia"/>
        </w:rPr>
        <w:t>않습니다</w:t>
      </w:r>
      <w:r>
        <w:t xml:space="preserve">. </w:t>
      </w:r>
      <w:r>
        <w:rPr>
          <w:rFonts w:hint="eastAsia"/>
        </w:rPr>
        <w:t>이</w:t>
      </w:r>
      <w:r>
        <w:rPr>
          <w:rFonts w:hint="eastAsia"/>
        </w:rPr>
        <w:t xml:space="preserve"> </w:t>
      </w:r>
      <w:r>
        <w:rPr>
          <w:rFonts w:hint="eastAsia"/>
        </w:rPr>
        <w:t>문단의</w:t>
      </w:r>
      <w:r>
        <w:rPr>
          <w:rFonts w:hint="eastAsia"/>
        </w:rPr>
        <w:t xml:space="preserve"> </w:t>
      </w:r>
      <w:r>
        <w:rPr>
          <w:rFonts w:hint="eastAsia"/>
        </w:rPr>
        <w:t>문장이</w:t>
      </w:r>
      <w:r>
        <w:rPr>
          <w:rFonts w:hint="eastAsia"/>
        </w:rPr>
        <w:t xml:space="preserve"> </w:t>
      </w:r>
      <w:r>
        <w:rPr>
          <w:rFonts w:hint="eastAsia"/>
        </w:rPr>
        <w:t>매끄럽지</w:t>
      </w:r>
      <w:r>
        <w:rPr>
          <w:rFonts w:hint="eastAsia"/>
        </w:rPr>
        <w:t xml:space="preserve"> </w:t>
      </w:r>
      <w:r>
        <w:rPr>
          <w:rFonts w:hint="eastAsia"/>
        </w:rPr>
        <w:t>않은데</w:t>
      </w:r>
      <w:r>
        <w:rPr>
          <w:rFonts w:hint="eastAsia"/>
        </w:rPr>
        <w:t xml:space="preserve"> </w:t>
      </w:r>
      <w:r>
        <w:rPr>
          <w:rFonts w:hint="eastAsia"/>
        </w:rPr>
        <w:t>좀</w:t>
      </w:r>
      <w:r>
        <w:rPr>
          <w:rFonts w:hint="eastAsia"/>
        </w:rPr>
        <w:t xml:space="preserve"> </w:t>
      </w:r>
      <w:r>
        <w:rPr>
          <w:rFonts w:hint="eastAsia"/>
        </w:rPr>
        <w:t>더</w:t>
      </w:r>
      <w:r>
        <w:rPr>
          <w:rFonts w:hint="eastAsia"/>
        </w:rPr>
        <w:t xml:space="preserve"> </w:t>
      </w:r>
      <w:r>
        <w:rPr>
          <w:rFonts w:hint="eastAsia"/>
        </w:rPr>
        <w:t>다듬어</w:t>
      </w:r>
      <w:r>
        <w:rPr>
          <w:rFonts w:hint="eastAsia"/>
        </w:rPr>
        <w:t xml:space="preserve"> </w:t>
      </w:r>
      <w:r>
        <w:rPr>
          <w:rFonts w:hint="eastAsia"/>
        </w:rPr>
        <w:t>주시면</w:t>
      </w:r>
      <w:r>
        <w:rPr>
          <w:rFonts w:hint="eastAsia"/>
        </w:rPr>
        <w:t xml:space="preserve"> </w:t>
      </w:r>
      <w:r>
        <w:rPr>
          <w:rFonts w:hint="eastAsia"/>
        </w:rPr>
        <w:t>좋겠습니다</w:t>
      </w:r>
      <w:r>
        <w:t>.</w:t>
      </w:r>
    </w:p>
  </w:comment>
  <w:comment w:id="234" w:author="조희진" w:date="2024-07-16T15:59:00Z" w:initials="희조">
    <w:p w14:paraId="352DF16D" w14:textId="6E28196A" w:rsidR="003C7269" w:rsidRDefault="003C7269" w:rsidP="003C7269">
      <w:pPr>
        <w:pStyle w:val="ab"/>
      </w:pPr>
      <w:r>
        <w:rPr>
          <w:rStyle w:val="ac"/>
        </w:rPr>
        <w:annotationRef/>
      </w:r>
      <w:r>
        <w:rPr>
          <w:rFonts w:hint="eastAsia"/>
        </w:rPr>
        <w:t>사람</w:t>
      </w:r>
      <w:r>
        <w:rPr>
          <w:rFonts w:hint="eastAsia"/>
        </w:rPr>
        <w:t xml:space="preserve"> </w:t>
      </w:r>
      <w:r>
        <w:t xml:space="preserve">+ </w:t>
      </w:r>
      <w:r>
        <w:rPr>
          <w:rFonts w:hint="eastAsia"/>
        </w:rPr>
        <w:t>에게</w:t>
      </w:r>
      <w:r>
        <w:rPr>
          <w:rFonts w:hint="eastAsia"/>
        </w:rPr>
        <w:t xml:space="preserve"> </w:t>
      </w:r>
      <w:r>
        <w:br/>
      </w:r>
      <w:r>
        <w:rPr>
          <w:rFonts w:hint="eastAsia"/>
        </w:rPr>
        <w:t>사람</w:t>
      </w:r>
      <w:r>
        <w:rPr>
          <w:rFonts w:hint="eastAsia"/>
        </w:rPr>
        <w:t xml:space="preserve"> </w:t>
      </w:r>
      <w:r>
        <w:rPr>
          <w:rFonts w:hint="eastAsia"/>
        </w:rPr>
        <w:t>외</w:t>
      </w:r>
      <w:r>
        <w:rPr>
          <w:rFonts w:hint="eastAsia"/>
        </w:rPr>
        <w:t xml:space="preserve"> </w:t>
      </w:r>
      <w:r>
        <w:t xml:space="preserve">+ </w:t>
      </w:r>
      <w:r>
        <w:rPr>
          <w:rFonts w:hint="eastAsia"/>
        </w:rPr>
        <w:t>에</w:t>
      </w:r>
    </w:p>
  </w:comment>
  <w:comment w:id="236" w:author="Juho Lee" w:date="2024-07-14T18:36:00Z" w:initials="">
    <w:p w14:paraId="04027B22" w14:textId="2E57EC0F" w:rsidR="000C7F50" w:rsidRDefault="00000000">
      <w:pPr>
        <w:pBdr>
          <w:top w:val="nil"/>
          <w:left w:val="nil"/>
          <w:bottom w:val="nil"/>
          <w:right w:val="nil"/>
          <w:between w:val="nil"/>
        </w:pBdr>
        <w:spacing w:after="0" w:line="240" w:lineRule="auto"/>
        <w:rPr>
          <w:color w:val="000000"/>
        </w:rPr>
      </w:pPr>
      <w:r>
        <w:rPr>
          <w:rFonts w:ascii="Arial Unicode MS" w:eastAsia="Arial Unicode MS" w:hAnsi="Arial Unicode MS" w:cs="Arial Unicode MS"/>
          <w:color w:val="000000"/>
          <w:sz w:val="22"/>
          <w:szCs w:val="22"/>
        </w:rPr>
        <w:t>각 장의 마지막 부분에 박스 또는 참조 내용으로 설명을 달 키워드</w:t>
      </w:r>
    </w:p>
  </w:comment>
  <w:comment w:id="237" w:author="조희진" w:date="2024-07-16T16:08:00Z" w:initials="희조">
    <w:p w14:paraId="4F0D48A7" w14:textId="77777777" w:rsidR="000D5F2A" w:rsidRDefault="000D5F2A" w:rsidP="000D5F2A">
      <w:pPr>
        <w:pStyle w:val="ab"/>
      </w:pPr>
      <w:r>
        <w:rPr>
          <w:rStyle w:val="ac"/>
        </w:rPr>
        <w:annotationRef/>
      </w:r>
      <w:r>
        <w:t>~</w:t>
      </w:r>
      <w:r>
        <w:rPr>
          <w:rFonts w:hint="eastAsia"/>
        </w:rPr>
        <w:t>하기</w:t>
      </w:r>
      <w:r>
        <w:rPr>
          <w:rFonts w:hint="eastAsia"/>
        </w:rPr>
        <w:t xml:space="preserve"> </w:t>
      </w:r>
      <w:r>
        <w:rPr>
          <w:rFonts w:hint="eastAsia"/>
        </w:rPr>
        <w:t>위해서는</w:t>
      </w:r>
      <w:r>
        <w:rPr>
          <w:rFonts w:hint="eastAsia"/>
        </w:rPr>
        <w:t xml:space="preserve"> </w:t>
      </w:r>
      <w:r>
        <w:rPr>
          <w:rFonts w:hint="eastAsia"/>
        </w:rPr>
        <w:t>번역투라서</w:t>
      </w:r>
      <w:r>
        <w:rPr>
          <w:rFonts w:hint="eastAsia"/>
        </w:rPr>
        <w:t xml:space="preserve"> </w:t>
      </w:r>
      <w:r>
        <w:rPr>
          <w:rFonts w:hint="eastAsia"/>
        </w:rPr>
        <w:t>다른</w:t>
      </w:r>
      <w:r>
        <w:rPr>
          <w:rFonts w:hint="eastAsia"/>
        </w:rPr>
        <w:t xml:space="preserve"> </w:t>
      </w:r>
      <w:r>
        <w:rPr>
          <w:rFonts w:hint="eastAsia"/>
        </w:rPr>
        <w:t>표현으로</w:t>
      </w:r>
      <w:r>
        <w:rPr>
          <w:rFonts w:hint="eastAsia"/>
        </w:rPr>
        <w:t xml:space="preserve"> </w:t>
      </w:r>
      <w:r>
        <w:rPr>
          <w:rFonts w:hint="eastAsia"/>
        </w:rPr>
        <w:t>대체합니다</w:t>
      </w:r>
      <w:r>
        <w:t xml:space="preserve">. </w:t>
      </w:r>
      <w:r>
        <w:rPr>
          <w:rFonts w:hint="eastAsia"/>
        </w:rPr>
        <w:t>자제하는</w:t>
      </w:r>
      <w:r>
        <w:rPr>
          <w:rFonts w:hint="eastAsia"/>
        </w:rPr>
        <w:t xml:space="preserve"> </w:t>
      </w:r>
      <w:r>
        <w:rPr>
          <w:rFonts w:hint="eastAsia"/>
        </w:rPr>
        <w:t>편이</w:t>
      </w:r>
      <w:r>
        <w:rPr>
          <w:rFonts w:hint="eastAsia"/>
        </w:rPr>
        <w:t xml:space="preserve"> </w:t>
      </w:r>
      <w:r>
        <w:rPr>
          <w:rFonts w:hint="eastAsia"/>
        </w:rPr>
        <w:t>좋습니다</w:t>
      </w:r>
      <w:r>
        <w:t>.</w:t>
      </w:r>
    </w:p>
  </w:comment>
  <w:comment w:id="238" w:author="이현서" w:date="2024-09-23T03:06:00Z" w:initials="WU">
    <w:p w14:paraId="5FF3CB4F" w14:textId="77777777" w:rsidR="005D1DCA" w:rsidRDefault="005D1DCA" w:rsidP="005D1DCA">
      <w:pPr>
        <w:pStyle w:val="ab"/>
      </w:pPr>
      <w:r>
        <w:rPr>
          <w:rStyle w:val="ac"/>
        </w:rPr>
        <w:annotationRef/>
      </w:r>
      <w:r>
        <w:rPr>
          <w:rFonts w:hint="eastAsia"/>
        </w:rPr>
        <w:t>알겠습니다</w:t>
      </w:r>
      <w:r>
        <w:t>.</w:t>
      </w:r>
    </w:p>
  </w:comment>
  <w:comment w:id="243" w:author="조희진" w:date="2024-07-16T16:09:00Z" w:initials="희조">
    <w:p w14:paraId="2F0A801F" w14:textId="6AADFE33" w:rsidR="000D5F2A" w:rsidRDefault="000D5F2A" w:rsidP="000D5F2A">
      <w:pPr>
        <w:pStyle w:val="ab"/>
      </w:pPr>
      <w:r>
        <w:rPr>
          <w:rStyle w:val="ac"/>
        </w:rPr>
        <w:annotationRef/>
      </w:r>
      <w:r>
        <w:rPr>
          <w:rFonts w:hint="eastAsia"/>
        </w:rPr>
        <w:t>코드</w:t>
      </w:r>
      <w:r>
        <w:rPr>
          <w:rFonts w:hint="eastAsia"/>
        </w:rPr>
        <w:t xml:space="preserve"> </w:t>
      </w:r>
      <w:r>
        <w:rPr>
          <w:rFonts w:hint="eastAsia"/>
        </w:rPr>
        <w:t>없어도</w:t>
      </w:r>
      <w:r>
        <w:rPr>
          <w:rFonts w:hint="eastAsia"/>
        </w:rPr>
        <w:t xml:space="preserve"> </w:t>
      </w:r>
      <w:r>
        <w:rPr>
          <w:rFonts w:hint="eastAsia"/>
        </w:rPr>
        <w:t>되지</w:t>
      </w:r>
      <w:r>
        <w:rPr>
          <w:rFonts w:hint="eastAsia"/>
        </w:rPr>
        <w:t xml:space="preserve"> </w:t>
      </w:r>
      <w:r>
        <w:rPr>
          <w:rFonts w:hint="eastAsia"/>
        </w:rPr>
        <w:t>않을까요</w:t>
      </w:r>
      <w:r>
        <w:t xml:space="preserve">? </w:t>
      </w:r>
    </w:p>
    <w:p w14:paraId="6CD790DE" w14:textId="77777777" w:rsidR="000D5F2A" w:rsidRDefault="000D5F2A" w:rsidP="000D5F2A">
      <w:pPr>
        <w:pStyle w:val="ab"/>
      </w:pPr>
      <w:r>
        <w:rPr>
          <w:rFonts w:hint="eastAsia"/>
        </w:rPr>
        <w:t>사람의</w:t>
      </w:r>
      <w:r>
        <w:rPr>
          <w:rFonts w:hint="eastAsia"/>
        </w:rPr>
        <w:t xml:space="preserve"> </w:t>
      </w:r>
      <w:r>
        <w:rPr>
          <w:rFonts w:hint="eastAsia"/>
        </w:rPr>
        <w:t>의도를</w:t>
      </w:r>
      <w:r>
        <w:rPr>
          <w:rFonts w:hint="eastAsia"/>
        </w:rPr>
        <w:t xml:space="preserve"> </w:t>
      </w:r>
      <w:r>
        <w:rPr>
          <w:rFonts w:hint="eastAsia"/>
        </w:rPr>
        <w:t>컴퓨터가</w:t>
      </w:r>
      <w:r>
        <w:rPr>
          <w:rFonts w:hint="eastAsia"/>
        </w:rPr>
        <w:t xml:space="preserve"> </w:t>
      </w:r>
      <w:r>
        <w:rPr>
          <w:rFonts w:hint="eastAsia"/>
        </w:rPr>
        <w:t>알아</w:t>
      </w:r>
      <w:r>
        <w:rPr>
          <w:rFonts w:hint="eastAsia"/>
        </w:rPr>
        <w:t xml:space="preserve"> </w:t>
      </w:r>
      <w:r>
        <w:rPr>
          <w:rFonts w:hint="eastAsia"/>
        </w:rPr>
        <w:t>들을</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프로그램으로</w:t>
      </w:r>
      <w:r>
        <w:rPr>
          <w:rFonts w:hint="eastAsia"/>
        </w:rPr>
        <w:t xml:space="preserve"> </w:t>
      </w:r>
      <w:r>
        <w:rPr>
          <w:rFonts w:hint="eastAsia"/>
        </w:rPr>
        <w:t>번역할</w:t>
      </w:r>
      <w:r>
        <w:rPr>
          <w:rFonts w:hint="eastAsia"/>
        </w:rPr>
        <w:t xml:space="preserve"> </w:t>
      </w:r>
      <w:r>
        <w:rPr>
          <w:rFonts w:hint="eastAsia"/>
        </w:rPr>
        <w:t>방법이</w:t>
      </w:r>
      <w:r>
        <w:rPr>
          <w:rFonts w:hint="eastAsia"/>
        </w:rPr>
        <w:t xml:space="preserve"> </w:t>
      </w:r>
      <w:r>
        <w:rPr>
          <w:rFonts w:hint="eastAsia"/>
        </w:rPr>
        <w:t>필요했습니다</w:t>
      </w:r>
      <w:r>
        <w:t xml:space="preserve">. </w:t>
      </w:r>
    </w:p>
  </w:comment>
  <w:comment w:id="251" w:author="조희진" w:date="2024-07-17T13:10:00Z" w:initials="희조">
    <w:p w14:paraId="08885626" w14:textId="77777777" w:rsidR="00D7799E" w:rsidRDefault="00D7799E" w:rsidP="00D7799E">
      <w:pPr>
        <w:pStyle w:val="ab"/>
      </w:pPr>
      <w:r>
        <w:rPr>
          <w:rStyle w:val="ac"/>
        </w:rPr>
        <w:annotationRef/>
      </w:r>
      <w:r>
        <w:rPr>
          <w:rFonts w:hint="eastAsia"/>
        </w:rPr>
        <w:t>이</w:t>
      </w:r>
      <w:r>
        <w:rPr>
          <w:rFonts w:hint="eastAsia"/>
        </w:rPr>
        <w:t xml:space="preserve"> </w:t>
      </w:r>
      <w:r>
        <w:rPr>
          <w:rFonts w:hint="eastAsia"/>
        </w:rPr>
        <w:t>두</w:t>
      </w:r>
      <w:r>
        <w:rPr>
          <w:rFonts w:hint="eastAsia"/>
        </w:rPr>
        <w:t xml:space="preserve"> </w:t>
      </w:r>
      <w:r>
        <w:rPr>
          <w:rFonts w:hint="eastAsia"/>
        </w:rPr>
        <w:t>가지를</w:t>
      </w:r>
      <w:r>
        <w:rPr>
          <w:rFonts w:hint="eastAsia"/>
        </w:rPr>
        <w:t xml:space="preserve"> </w:t>
      </w:r>
      <w:r>
        <w:rPr>
          <w:rFonts w:hint="eastAsia"/>
        </w:rPr>
        <w:t>찝어줘야</w:t>
      </w:r>
      <w:r>
        <w:rPr>
          <w:rFonts w:hint="eastAsia"/>
        </w:rPr>
        <w:t xml:space="preserve"> </w:t>
      </w:r>
      <w:r>
        <w:rPr>
          <w:rFonts w:hint="eastAsia"/>
        </w:rPr>
        <w:t>할</w:t>
      </w:r>
      <w:r>
        <w:rPr>
          <w:rFonts w:hint="eastAsia"/>
        </w:rPr>
        <w:t xml:space="preserve"> </w:t>
      </w:r>
      <w:r>
        <w:rPr>
          <w:rFonts w:hint="eastAsia"/>
        </w:rPr>
        <w:t>듯해서</w:t>
      </w:r>
      <w:r>
        <w:rPr>
          <w:rFonts w:hint="eastAsia"/>
        </w:rPr>
        <w:t xml:space="preserve"> </w:t>
      </w:r>
      <w:r>
        <w:rPr>
          <w:rFonts w:hint="eastAsia"/>
        </w:rPr>
        <w:t>제목으로</w:t>
      </w:r>
      <w:r>
        <w:rPr>
          <w:rFonts w:hint="eastAsia"/>
        </w:rPr>
        <w:t xml:space="preserve"> </w:t>
      </w:r>
      <w:r>
        <w:rPr>
          <w:rFonts w:hint="eastAsia"/>
        </w:rPr>
        <w:t>올려봤습니다</w:t>
      </w:r>
      <w:r>
        <w:t>.</w:t>
      </w:r>
    </w:p>
  </w:comment>
  <w:comment w:id="252" w:author="이현서" w:date="2024-09-23T03:06:00Z" w:initials="WU">
    <w:p w14:paraId="7BFA91F2" w14:textId="77777777" w:rsidR="005D1DCA" w:rsidRDefault="005D1DCA" w:rsidP="005D1DCA">
      <w:pPr>
        <w:pStyle w:val="ab"/>
      </w:pPr>
      <w:r>
        <w:rPr>
          <w:rStyle w:val="ac"/>
        </w:rPr>
        <w:annotationRef/>
      </w:r>
      <w:r>
        <w:rPr>
          <w:rFonts w:hint="eastAsia"/>
        </w:rPr>
        <w:t>고맙습니다</w:t>
      </w:r>
      <w:r>
        <w:t>.</w:t>
      </w:r>
    </w:p>
  </w:comment>
  <w:comment w:id="269" w:author="조희진" w:date="2024-07-17T11:46:00Z" w:initials="희조">
    <w:p w14:paraId="67F64348" w14:textId="3A730C73" w:rsidR="004E0E4F" w:rsidRDefault="004E0E4F" w:rsidP="004E0E4F">
      <w:pPr>
        <w:pStyle w:val="ab"/>
      </w:pPr>
      <w:r>
        <w:rPr>
          <w:rStyle w:val="ac"/>
        </w:rPr>
        <w:annotationRef/>
      </w:r>
      <w:r>
        <w:rPr>
          <w:rFonts w:hint="eastAsia"/>
        </w:rPr>
        <w:t>예를</w:t>
      </w:r>
      <w:r>
        <w:rPr>
          <w:rFonts w:hint="eastAsia"/>
        </w:rPr>
        <w:t xml:space="preserve"> </w:t>
      </w:r>
      <w:r>
        <w:rPr>
          <w:rFonts w:hint="eastAsia"/>
        </w:rPr>
        <w:t>들어</w:t>
      </w:r>
      <w:r>
        <w:rPr>
          <w:rFonts w:hint="eastAsia"/>
        </w:rPr>
        <w:t xml:space="preserve"> </w:t>
      </w:r>
      <w:r>
        <w:rPr>
          <w:rFonts w:hint="eastAsia"/>
        </w:rPr>
        <w:t>요리사가</w:t>
      </w:r>
      <w:r>
        <w:rPr>
          <w:rFonts w:hint="eastAsia"/>
        </w:rPr>
        <w:t xml:space="preserve"> </w:t>
      </w:r>
      <w:r>
        <w:rPr>
          <w:rFonts w:hint="eastAsia"/>
        </w:rPr>
        <w:t>한국어만</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있다면</w:t>
      </w:r>
      <w:r>
        <w:rPr>
          <w:rFonts w:hint="eastAsia"/>
        </w:rPr>
        <w:t xml:space="preserve"> </w:t>
      </w:r>
      <w:r>
        <w:rPr>
          <w:rFonts w:hint="eastAsia"/>
        </w:rPr>
        <w:t>한글</w:t>
      </w:r>
      <w:r>
        <w:rPr>
          <w:rFonts w:hint="eastAsia"/>
        </w:rPr>
        <w:t xml:space="preserve"> </w:t>
      </w:r>
      <w:r>
        <w:rPr>
          <w:rFonts w:hint="eastAsia"/>
        </w:rPr>
        <w:t>레시피를</w:t>
      </w:r>
      <w:r>
        <w:t xml:space="preserve">, </w:t>
      </w:r>
      <w:r>
        <w:rPr>
          <w:rFonts w:hint="eastAsia"/>
        </w:rPr>
        <w:t>영어만</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있다면</w:t>
      </w:r>
      <w:r>
        <w:rPr>
          <w:rFonts w:hint="eastAsia"/>
        </w:rPr>
        <w:t xml:space="preserve"> </w:t>
      </w:r>
      <w:r>
        <w:rPr>
          <w:rFonts w:hint="eastAsia"/>
        </w:rPr>
        <w:t>영어</w:t>
      </w:r>
      <w:r>
        <w:rPr>
          <w:rFonts w:hint="eastAsia"/>
        </w:rPr>
        <w:t xml:space="preserve"> </w:t>
      </w:r>
      <w:r>
        <w:rPr>
          <w:rFonts w:hint="eastAsia"/>
        </w:rPr>
        <w:t>레시피를</w:t>
      </w:r>
      <w:r>
        <w:rPr>
          <w:rFonts w:hint="eastAsia"/>
        </w:rPr>
        <w:t xml:space="preserve"> </w:t>
      </w:r>
      <w:r>
        <w:rPr>
          <w:rFonts w:hint="eastAsia"/>
        </w:rPr>
        <w:t>전달해야</w:t>
      </w:r>
      <w:r>
        <w:rPr>
          <w:rFonts w:hint="eastAsia"/>
        </w:rPr>
        <w:t xml:space="preserve"> </w:t>
      </w:r>
      <w:r>
        <w:rPr>
          <w:rFonts w:hint="eastAsia"/>
        </w:rPr>
        <w:t>하는</w:t>
      </w:r>
      <w:r>
        <w:rPr>
          <w:rFonts w:hint="eastAsia"/>
        </w:rPr>
        <w:t xml:space="preserve"> </w:t>
      </w:r>
      <w:r>
        <w:rPr>
          <w:rFonts w:hint="eastAsia"/>
        </w:rPr>
        <w:t>것처럼</w:t>
      </w:r>
      <w:r>
        <w:t xml:space="preserve">, </w:t>
      </w:r>
      <w:r>
        <w:rPr>
          <w:rFonts w:hint="eastAsia"/>
        </w:rPr>
        <w:t>컴퓨터의</w:t>
      </w:r>
      <w:r>
        <w:rPr>
          <w:rFonts w:hint="eastAsia"/>
        </w:rPr>
        <w:t xml:space="preserve"> </w:t>
      </w:r>
      <w:r>
        <w:t>CPU</w:t>
      </w:r>
      <w:r>
        <w:rPr>
          <w:rFonts w:hint="eastAsia"/>
        </w:rPr>
        <w:t>가</w:t>
      </w:r>
      <w:r>
        <w:rPr>
          <w:rFonts w:hint="eastAsia"/>
        </w:rPr>
        <w:t xml:space="preserve"> </w:t>
      </w:r>
      <w:r>
        <w:rPr>
          <w:rFonts w:hint="eastAsia"/>
        </w:rPr>
        <w:t>뭐냐에</w:t>
      </w:r>
      <w:r>
        <w:rPr>
          <w:rFonts w:hint="eastAsia"/>
        </w:rPr>
        <w:t xml:space="preserve"> </w:t>
      </w:r>
      <w:r>
        <w:rPr>
          <w:rFonts w:hint="eastAsia"/>
        </w:rPr>
        <w:t>따라서</w:t>
      </w:r>
      <w:r>
        <w:rPr>
          <w:rFonts w:hint="eastAsia"/>
        </w:rPr>
        <w:t xml:space="preserve"> </w:t>
      </w:r>
      <w:r>
        <w:rPr>
          <w:rFonts w:hint="eastAsia"/>
        </w:rPr>
        <w:t>프로그램</w:t>
      </w:r>
      <w:r>
        <w:rPr>
          <w:rFonts w:hint="eastAsia"/>
        </w:rPr>
        <w:t xml:space="preserve"> </w:t>
      </w:r>
      <w:r>
        <w:rPr>
          <w:rFonts w:hint="eastAsia"/>
        </w:rPr>
        <w:t>코드가</w:t>
      </w:r>
      <w:r>
        <w:rPr>
          <w:rFonts w:hint="eastAsia"/>
        </w:rPr>
        <w:t xml:space="preserve"> </w:t>
      </w:r>
      <w:r>
        <w:rPr>
          <w:rFonts w:hint="eastAsia"/>
        </w:rPr>
        <w:t>달라야</w:t>
      </w:r>
      <w:r>
        <w:rPr>
          <w:rFonts w:hint="eastAsia"/>
        </w:rPr>
        <w:t xml:space="preserve"> </w:t>
      </w:r>
      <w:r>
        <w:rPr>
          <w:rFonts w:hint="eastAsia"/>
        </w:rPr>
        <w:t>했습니다</w:t>
      </w:r>
      <w:r>
        <w:t xml:space="preserve">. </w:t>
      </w:r>
      <w:r>
        <w:br/>
      </w:r>
      <w:r>
        <w:br/>
      </w:r>
      <w:r>
        <w:rPr>
          <w:rFonts w:hint="eastAsia"/>
        </w:rPr>
        <w:t>이렇게</w:t>
      </w:r>
      <w:r>
        <w:rPr>
          <w:rFonts w:hint="eastAsia"/>
        </w:rPr>
        <w:t xml:space="preserve"> </w:t>
      </w:r>
      <w:r>
        <w:rPr>
          <w:rFonts w:hint="eastAsia"/>
        </w:rPr>
        <w:t>바꾸는</w:t>
      </w:r>
      <w:r>
        <w:rPr>
          <w:rFonts w:hint="eastAsia"/>
        </w:rPr>
        <w:t xml:space="preserve"> </w:t>
      </w:r>
      <w:r>
        <w:rPr>
          <w:rFonts w:hint="eastAsia"/>
        </w:rPr>
        <w:t>게</w:t>
      </w:r>
      <w:r>
        <w:rPr>
          <w:rFonts w:hint="eastAsia"/>
        </w:rPr>
        <w:t xml:space="preserve"> </w:t>
      </w:r>
      <w:r>
        <w:rPr>
          <w:rFonts w:hint="eastAsia"/>
        </w:rPr>
        <w:t>어떨까요</w:t>
      </w:r>
      <w:r>
        <w:t xml:space="preserve">? </w:t>
      </w:r>
      <w:r>
        <w:rPr>
          <w:rFonts w:hint="eastAsia"/>
        </w:rPr>
        <w:t>처음에</w:t>
      </w:r>
      <w:r>
        <w:rPr>
          <w:rFonts w:hint="eastAsia"/>
        </w:rPr>
        <w:t xml:space="preserve"> </w:t>
      </w:r>
      <w:r>
        <w:rPr>
          <w:rFonts w:hint="eastAsia"/>
        </w:rPr>
        <w:t>적어주신</w:t>
      </w:r>
      <w:r>
        <w:rPr>
          <w:rFonts w:hint="eastAsia"/>
        </w:rPr>
        <w:t xml:space="preserve"> </w:t>
      </w:r>
      <w:r>
        <w:rPr>
          <w:rFonts w:hint="eastAsia"/>
        </w:rPr>
        <w:t>문장을</w:t>
      </w:r>
      <w:r>
        <w:rPr>
          <w:rFonts w:hint="eastAsia"/>
        </w:rPr>
        <w:t xml:space="preserve"> </w:t>
      </w:r>
      <w:r>
        <w:rPr>
          <w:rFonts w:hint="eastAsia"/>
        </w:rPr>
        <w:t>봤을</w:t>
      </w:r>
      <w:r>
        <w:rPr>
          <w:rFonts w:hint="eastAsia"/>
        </w:rPr>
        <w:t xml:space="preserve"> </w:t>
      </w:r>
      <w:r>
        <w:rPr>
          <w:rFonts w:hint="eastAsia"/>
        </w:rPr>
        <w:t>때</w:t>
      </w:r>
      <w:r>
        <w:rPr>
          <w:rFonts w:hint="eastAsia"/>
        </w:rPr>
        <w:t xml:space="preserve"> </w:t>
      </w:r>
      <w:r>
        <w:rPr>
          <w:rFonts w:hint="eastAsia"/>
        </w:rPr>
        <w:t>뭔가</w:t>
      </w:r>
      <w:r>
        <w:rPr>
          <w:rFonts w:hint="eastAsia"/>
        </w:rPr>
        <w:t xml:space="preserve"> </w:t>
      </w:r>
      <w:r>
        <w:rPr>
          <w:rFonts w:hint="eastAsia"/>
        </w:rPr>
        <w:t>어색했는데</w:t>
      </w:r>
      <w:r>
        <w:t xml:space="preserve">, </w:t>
      </w:r>
      <w:r>
        <w:rPr>
          <w:rFonts w:hint="eastAsia"/>
        </w:rPr>
        <w:t>생각해보니</w:t>
      </w:r>
      <w:r>
        <w:rPr>
          <w:rFonts w:hint="eastAsia"/>
        </w:rPr>
        <w:t xml:space="preserve"> </w:t>
      </w:r>
      <w:r>
        <w:rPr>
          <w:rFonts w:hint="eastAsia"/>
        </w:rPr>
        <w:t>한국인이라서</w:t>
      </w:r>
      <w:r>
        <w:rPr>
          <w:rFonts w:hint="eastAsia"/>
        </w:rPr>
        <w:t xml:space="preserve"> </w:t>
      </w:r>
      <w:r>
        <w:rPr>
          <w:rFonts w:hint="eastAsia"/>
        </w:rPr>
        <w:t>한국어만</w:t>
      </w:r>
      <w:r>
        <w:rPr>
          <w:rFonts w:hint="eastAsia"/>
        </w:rPr>
        <w:t xml:space="preserve"> </w:t>
      </w:r>
      <w:r>
        <w:rPr>
          <w:rFonts w:hint="eastAsia"/>
        </w:rPr>
        <w:t>하고</w:t>
      </w:r>
      <w:r>
        <w:rPr>
          <w:rFonts w:hint="eastAsia"/>
        </w:rPr>
        <w:t xml:space="preserve"> </w:t>
      </w:r>
      <w:r>
        <w:rPr>
          <w:rFonts w:hint="eastAsia"/>
        </w:rPr>
        <w:t>미국인이라서</w:t>
      </w:r>
      <w:r>
        <w:rPr>
          <w:rFonts w:hint="eastAsia"/>
        </w:rPr>
        <w:t xml:space="preserve"> </w:t>
      </w:r>
      <w:r>
        <w:rPr>
          <w:rFonts w:hint="eastAsia"/>
        </w:rPr>
        <w:t>영어만</w:t>
      </w:r>
      <w:r>
        <w:rPr>
          <w:rFonts w:hint="eastAsia"/>
        </w:rPr>
        <w:t xml:space="preserve"> </w:t>
      </w:r>
      <w:r>
        <w:rPr>
          <w:rFonts w:hint="eastAsia"/>
        </w:rPr>
        <w:t>하는</w:t>
      </w:r>
      <w:r>
        <w:rPr>
          <w:rFonts w:hint="eastAsia"/>
        </w:rPr>
        <w:t xml:space="preserve"> </w:t>
      </w:r>
      <w:r>
        <w:rPr>
          <w:rFonts w:hint="eastAsia"/>
        </w:rPr>
        <w:t>세상이</w:t>
      </w:r>
      <w:r>
        <w:rPr>
          <w:rFonts w:hint="eastAsia"/>
        </w:rPr>
        <w:t xml:space="preserve"> </w:t>
      </w:r>
      <w:r>
        <w:rPr>
          <w:rFonts w:hint="eastAsia"/>
        </w:rPr>
        <w:t>아니더군요</w:t>
      </w:r>
      <w:r>
        <w:t xml:space="preserve">. ☺️ </w:t>
      </w:r>
    </w:p>
  </w:comment>
  <w:comment w:id="270" w:author="조희진" w:date="2024-07-17T11:47:00Z" w:initials="희조">
    <w:p w14:paraId="6FE0A3D9" w14:textId="77777777" w:rsidR="004E0E4F" w:rsidRDefault="004E0E4F" w:rsidP="004E0E4F">
      <w:pPr>
        <w:pStyle w:val="ab"/>
      </w:pPr>
      <w:r>
        <w:rPr>
          <w:rStyle w:val="ac"/>
        </w:rPr>
        <w:annotationRef/>
      </w:r>
      <w:r>
        <w:rPr>
          <w:rFonts w:hint="eastAsia"/>
        </w:rPr>
        <w:t>이와</w:t>
      </w:r>
      <w:r>
        <w:rPr>
          <w:rFonts w:hint="eastAsia"/>
        </w:rPr>
        <w:t xml:space="preserve"> </w:t>
      </w:r>
      <w:r>
        <w:rPr>
          <w:rFonts w:hint="eastAsia"/>
        </w:rPr>
        <w:t>같은</w:t>
      </w:r>
      <w:r>
        <w:rPr>
          <w:rFonts w:hint="eastAsia"/>
        </w:rPr>
        <w:t xml:space="preserve"> </w:t>
      </w:r>
      <w:r>
        <w:rPr>
          <w:rFonts w:hint="eastAsia"/>
        </w:rPr>
        <w:t>특징</w:t>
      </w:r>
      <w:r>
        <w:rPr>
          <w:rFonts w:hint="eastAsia"/>
        </w:rPr>
        <w:t xml:space="preserve"> </w:t>
      </w:r>
      <w:r>
        <w:t xml:space="preserve">= </w:t>
      </w:r>
      <w:r>
        <w:rPr>
          <w:rFonts w:hint="eastAsia"/>
        </w:rPr>
        <w:t>이런</w:t>
      </w:r>
      <w:r>
        <w:rPr>
          <w:rFonts w:hint="eastAsia"/>
        </w:rPr>
        <w:t xml:space="preserve"> </w:t>
      </w:r>
      <w:r>
        <w:rPr>
          <w:rFonts w:hint="eastAsia"/>
        </w:rPr>
        <w:t>프로그래밍</w:t>
      </w:r>
      <w:r>
        <w:rPr>
          <w:rFonts w:hint="eastAsia"/>
        </w:rPr>
        <w:t xml:space="preserve"> </w:t>
      </w:r>
      <w:r>
        <w:rPr>
          <w:rFonts w:hint="eastAsia"/>
        </w:rPr>
        <w:t>언어의</w:t>
      </w:r>
      <w:r>
        <w:rPr>
          <w:rFonts w:hint="eastAsia"/>
        </w:rPr>
        <w:t xml:space="preserve"> </w:t>
      </w:r>
      <w:r>
        <w:rPr>
          <w:rFonts w:hint="eastAsia"/>
        </w:rPr>
        <w:t>특징</w:t>
      </w:r>
      <w:r>
        <w:rPr>
          <w:rFonts w:hint="eastAsia"/>
        </w:rPr>
        <w:t xml:space="preserve"> </w:t>
      </w:r>
      <w:r>
        <w:rPr>
          <w:rFonts w:hint="eastAsia"/>
        </w:rPr>
        <w:t>이라고</w:t>
      </w:r>
      <w:r>
        <w:rPr>
          <w:rFonts w:hint="eastAsia"/>
        </w:rPr>
        <w:t xml:space="preserve"> </w:t>
      </w:r>
      <w:r>
        <w:rPr>
          <w:rFonts w:hint="eastAsia"/>
        </w:rPr>
        <w:t>해도</w:t>
      </w:r>
      <w:r>
        <w:rPr>
          <w:rFonts w:hint="eastAsia"/>
        </w:rPr>
        <w:t xml:space="preserve"> </w:t>
      </w:r>
      <w:r>
        <w:rPr>
          <w:rFonts w:hint="eastAsia"/>
        </w:rPr>
        <w:t>될까요</w:t>
      </w:r>
      <w:r>
        <w:t>?</w:t>
      </w:r>
    </w:p>
  </w:comment>
  <w:comment w:id="298" w:author="조희진" w:date="2024-07-17T11:58:00Z" w:initials="희조">
    <w:p w14:paraId="7A0E3BF0" w14:textId="77777777" w:rsidR="00835810" w:rsidRDefault="00835810" w:rsidP="00835810">
      <w:pPr>
        <w:pStyle w:val="ab"/>
      </w:pPr>
      <w:r>
        <w:rPr>
          <w:rStyle w:val="ac"/>
        </w:rPr>
        <w:annotationRef/>
      </w:r>
      <w:r>
        <w:t xml:space="preserve">1-3 C </w:t>
      </w:r>
      <w:r>
        <w:rPr>
          <w:rFonts w:hint="eastAsia"/>
        </w:rPr>
        <w:t>언어의</w:t>
      </w:r>
      <w:r>
        <w:rPr>
          <w:rFonts w:hint="eastAsia"/>
        </w:rPr>
        <w:t xml:space="preserve"> </w:t>
      </w:r>
      <w:r>
        <w:rPr>
          <w:rFonts w:hint="eastAsia"/>
        </w:rPr>
        <w:t>등장이</w:t>
      </w:r>
      <w:r>
        <w:rPr>
          <w:rFonts w:hint="eastAsia"/>
        </w:rPr>
        <w:t xml:space="preserve"> </w:t>
      </w:r>
      <w:r>
        <w:rPr>
          <w:rFonts w:hint="eastAsia"/>
        </w:rPr>
        <w:t>나오니</w:t>
      </w:r>
      <w:r>
        <w:rPr>
          <w:rFonts w:hint="eastAsia"/>
        </w:rPr>
        <w:t xml:space="preserve"> </w:t>
      </w:r>
      <w:r>
        <w:rPr>
          <w:rFonts w:hint="eastAsia"/>
        </w:rPr>
        <w:t>이</w:t>
      </w:r>
      <w:r>
        <w:rPr>
          <w:rFonts w:hint="eastAsia"/>
        </w:rPr>
        <w:t xml:space="preserve"> </w:t>
      </w:r>
      <w:r>
        <w:rPr>
          <w:rFonts w:hint="eastAsia"/>
        </w:rPr>
        <w:t>부분은</w:t>
      </w:r>
      <w:r>
        <w:rPr>
          <w:rFonts w:hint="eastAsia"/>
        </w:rPr>
        <w:t xml:space="preserve"> </w:t>
      </w:r>
      <w:r>
        <w:rPr>
          <w:rFonts w:hint="eastAsia"/>
        </w:rPr>
        <w:t>삭제하는</w:t>
      </w:r>
      <w:r>
        <w:rPr>
          <w:rFonts w:hint="eastAsia"/>
        </w:rPr>
        <w:t xml:space="preserve"> </w:t>
      </w:r>
      <w:r>
        <w:rPr>
          <w:rFonts w:hint="eastAsia"/>
        </w:rPr>
        <w:t>게</w:t>
      </w:r>
      <w:r>
        <w:rPr>
          <w:rFonts w:hint="eastAsia"/>
        </w:rPr>
        <w:t xml:space="preserve"> </w:t>
      </w:r>
      <w:r>
        <w:rPr>
          <w:rFonts w:hint="eastAsia"/>
        </w:rPr>
        <w:t>어떨까요</w:t>
      </w:r>
      <w:r>
        <w:t>?</w:t>
      </w:r>
    </w:p>
  </w:comment>
  <w:comment w:id="329" w:author="조희진" w:date="2024-07-16T16:15:00Z" w:initials="희조">
    <w:p w14:paraId="01325D82" w14:textId="5B75D1FB" w:rsidR="000D5F2A" w:rsidRDefault="000D5F2A" w:rsidP="000D5F2A">
      <w:pPr>
        <w:pStyle w:val="ab"/>
      </w:pPr>
      <w:r>
        <w:rPr>
          <w:rStyle w:val="ac"/>
        </w:rPr>
        <w:annotationRef/>
      </w:r>
      <w:r>
        <w:rPr>
          <w:rFonts w:hint="eastAsia"/>
        </w:rPr>
        <w:t>구글이나</w:t>
      </w:r>
      <w:r>
        <w:rPr>
          <w:rFonts w:hint="eastAsia"/>
        </w:rPr>
        <w:t xml:space="preserve"> </w:t>
      </w:r>
      <w:r>
        <w:t>MS</w:t>
      </w:r>
      <w:r>
        <w:rPr>
          <w:rFonts w:hint="eastAsia"/>
        </w:rPr>
        <w:t>가</w:t>
      </w:r>
      <w:r>
        <w:rPr>
          <w:rFonts w:hint="eastAsia"/>
        </w:rPr>
        <w:t xml:space="preserve"> </w:t>
      </w:r>
      <w:r>
        <w:rPr>
          <w:rFonts w:hint="eastAsia"/>
        </w:rPr>
        <w:t>있는</w:t>
      </w:r>
      <w:r>
        <w:rPr>
          <w:rFonts w:hint="eastAsia"/>
        </w:rPr>
        <w:t xml:space="preserve"> </w:t>
      </w:r>
      <w:r>
        <w:rPr>
          <w:rFonts w:hint="eastAsia"/>
        </w:rPr>
        <w:t>미국</w:t>
      </w:r>
      <w:r>
        <w:rPr>
          <w:rFonts w:hint="eastAsia"/>
        </w:rPr>
        <w:t xml:space="preserve"> </w:t>
      </w:r>
      <w:r>
        <w:rPr>
          <w:rFonts w:hint="eastAsia"/>
        </w:rPr>
        <w:t>서부의</w:t>
      </w:r>
      <w:r>
        <w:rPr>
          <w:rFonts w:hint="eastAsia"/>
        </w:rPr>
        <w:t xml:space="preserve"> </w:t>
      </w:r>
      <w:r>
        <w:rPr>
          <w:rFonts w:hint="eastAsia"/>
        </w:rPr>
        <w:t>실리콘밸리가</w:t>
      </w:r>
      <w:r>
        <w:rPr>
          <w:rFonts w:hint="eastAsia"/>
        </w:rPr>
        <w:t xml:space="preserve"> </w:t>
      </w:r>
      <w:r>
        <w:rPr>
          <w:rFonts w:hint="eastAsia"/>
        </w:rPr>
        <w:t>오늘날</w:t>
      </w:r>
      <w:r>
        <w:rPr>
          <w:rFonts w:hint="eastAsia"/>
        </w:rPr>
        <w:t xml:space="preserve"> </w:t>
      </w:r>
      <w:r>
        <w:t xml:space="preserve">IT </w:t>
      </w:r>
      <w:r>
        <w:rPr>
          <w:rFonts w:hint="eastAsia"/>
        </w:rPr>
        <w:t>기술의</w:t>
      </w:r>
      <w:r>
        <w:rPr>
          <w:rFonts w:hint="eastAsia"/>
        </w:rPr>
        <w:t xml:space="preserve"> </w:t>
      </w:r>
      <w:r>
        <w:rPr>
          <w:rFonts w:hint="eastAsia"/>
        </w:rPr>
        <w:t>온상지처럼</w:t>
      </w:r>
      <w:r>
        <w:rPr>
          <w:rFonts w:hint="eastAsia"/>
        </w:rPr>
        <w:t xml:space="preserve"> </w:t>
      </w:r>
      <w:r>
        <w:rPr>
          <w:rFonts w:hint="eastAsia"/>
        </w:rPr>
        <w:t>보이지만</w:t>
      </w:r>
      <w:r>
        <w:t xml:space="preserve">, </w:t>
      </w:r>
      <w:r>
        <w:rPr>
          <w:rFonts w:hint="eastAsia"/>
        </w:rPr>
        <w:t>그</w:t>
      </w:r>
      <w:r>
        <w:rPr>
          <w:rFonts w:hint="eastAsia"/>
        </w:rPr>
        <w:t xml:space="preserve"> </w:t>
      </w:r>
      <w:r>
        <w:rPr>
          <w:rFonts w:hint="eastAsia"/>
        </w:rPr>
        <w:t>시작은</w:t>
      </w:r>
      <w:r>
        <w:rPr>
          <w:rFonts w:hint="eastAsia"/>
        </w:rPr>
        <w:t xml:space="preserve"> </w:t>
      </w:r>
      <w:r>
        <w:rPr>
          <w:rFonts w:hint="eastAsia"/>
        </w:rPr>
        <w:t>미국</w:t>
      </w:r>
      <w:r>
        <w:rPr>
          <w:rFonts w:hint="eastAsia"/>
        </w:rPr>
        <w:t xml:space="preserve"> </w:t>
      </w:r>
      <w:r>
        <w:rPr>
          <w:rFonts w:hint="eastAsia"/>
        </w:rPr>
        <w:t>동부였습니다</w:t>
      </w:r>
      <w:r>
        <w:t>. 1946</w:t>
      </w:r>
      <w:r>
        <w:rPr>
          <w:rFonts w:hint="eastAsia"/>
        </w:rPr>
        <w:t>년에</w:t>
      </w:r>
      <w:r>
        <w:rPr>
          <w:rFonts w:hint="eastAsia"/>
        </w:rPr>
        <w:t xml:space="preserve"> </w:t>
      </w:r>
      <w:r>
        <w:rPr>
          <w:rFonts w:hint="eastAsia"/>
        </w:rPr>
        <w:t>에니악을</w:t>
      </w:r>
      <w:r>
        <w:rPr>
          <w:rFonts w:hint="eastAsia"/>
        </w:rPr>
        <w:t xml:space="preserve"> </w:t>
      </w:r>
      <w:r>
        <w:rPr>
          <w:rFonts w:hint="eastAsia"/>
        </w:rPr>
        <w:t>만든</w:t>
      </w:r>
      <w:r>
        <w:rPr>
          <w:rFonts w:hint="eastAsia"/>
        </w:rPr>
        <w:t xml:space="preserve"> </w:t>
      </w:r>
      <w:r>
        <w:rPr>
          <w:rFonts w:hint="eastAsia"/>
        </w:rPr>
        <w:t>곳은</w:t>
      </w:r>
      <w:r>
        <w:rPr>
          <w:rFonts w:hint="eastAsia"/>
        </w:rPr>
        <w:t xml:space="preserve"> </w:t>
      </w:r>
      <w:r>
        <w:rPr>
          <w:rFonts w:hint="eastAsia"/>
        </w:rPr>
        <w:t>동부의</w:t>
      </w:r>
      <w:r>
        <w:rPr>
          <w:rFonts w:hint="eastAsia"/>
        </w:rPr>
        <w:t xml:space="preserve"> </w:t>
      </w:r>
      <w:r>
        <w:rPr>
          <w:rFonts w:hint="eastAsia"/>
        </w:rPr>
        <w:t>펜실베니아</w:t>
      </w:r>
      <w:r>
        <w:rPr>
          <w:rFonts w:hint="eastAsia"/>
        </w:rPr>
        <w:t xml:space="preserve"> </w:t>
      </w:r>
      <w:r>
        <w:rPr>
          <w:rFonts w:hint="eastAsia"/>
        </w:rPr>
        <w:t>주립대였고</w:t>
      </w:r>
      <w:r>
        <w:t xml:space="preserve">, </w:t>
      </w:r>
      <w:r>
        <w:rPr>
          <w:rFonts w:hint="eastAsia"/>
        </w:rPr>
        <w:t>어셈블리어를</w:t>
      </w:r>
      <w:r>
        <w:rPr>
          <w:rFonts w:hint="eastAsia"/>
        </w:rPr>
        <w:t xml:space="preserve"> </w:t>
      </w:r>
      <w:r>
        <w:rPr>
          <w:rFonts w:hint="eastAsia"/>
        </w:rPr>
        <w:t>개발한</w:t>
      </w:r>
      <w:r>
        <w:rPr>
          <w:rFonts w:hint="eastAsia"/>
        </w:rPr>
        <w:t xml:space="preserve"> </w:t>
      </w:r>
      <w:r>
        <w:rPr>
          <w:rFonts w:hint="eastAsia"/>
        </w:rPr>
        <w:t>벨</w:t>
      </w:r>
      <w:r>
        <w:rPr>
          <w:rFonts w:hint="eastAsia"/>
        </w:rPr>
        <w:t xml:space="preserve"> </w:t>
      </w:r>
      <w:r>
        <w:rPr>
          <w:rFonts w:hint="eastAsia"/>
        </w:rPr>
        <w:t>연구소도</w:t>
      </w:r>
      <w:r>
        <w:rPr>
          <w:rFonts w:hint="eastAsia"/>
        </w:rPr>
        <w:t xml:space="preserve"> </w:t>
      </w:r>
      <w:r>
        <w:rPr>
          <w:rFonts w:hint="eastAsia"/>
        </w:rPr>
        <w:t>동부인</w:t>
      </w:r>
      <w:r>
        <w:rPr>
          <w:rFonts w:hint="eastAsia"/>
        </w:rPr>
        <w:t xml:space="preserve"> </w:t>
      </w:r>
      <w:r>
        <w:rPr>
          <w:rFonts w:hint="eastAsia"/>
        </w:rPr>
        <w:t>뉴저지</w:t>
      </w:r>
      <w:r>
        <w:rPr>
          <w:rFonts w:hint="eastAsia"/>
        </w:rPr>
        <w:t xml:space="preserve"> </w:t>
      </w:r>
      <w:r>
        <w:rPr>
          <w:rFonts w:hint="eastAsia"/>
        </w:rPr>
        <w:t>주에</w:t>
      </w:r>
      <w:r>
        <w:rPr>
          <w:rFonts w:hint="eastAsia"/>
        </w:rPr>
        <w:t xml:space="preserve"> </w:t>
      </w:r>
      <w:r>
        <w:rPr>
          <w:rFonts w:hint="eastAsia"/>
        </w:rPr>
        <w:t>있었습니다</w:t>
      </w:r>
      <w:r>
        <w:t xml:space="preserve">. </w:t>
      </w:r>
    </w:p>
  </w:comment>
  <w:comment w:id="332" w:author="조희진" w:date="2024-07-17T12:00:00Z" w:initials="희조">
    <w:p w14:paraId="518A26DD" w14:textId="77777777" w:rsidR="00384CEB" w:rsidRDefault="00384CEB" w:rsidP="00384CEB">
      <w:pPr>
        <w:pStyle w:val="ab"/>
      </w:pPr>
      <w:r>
        <w:rPr>
          <w:rStyle w:val="ac"/>
        </w:rPr>
        <w:annotationRef/>
      </w:r>
      <w:r>
        <w:t xml:space="preserve">Go </w:t>
      </w:r>
      <w:r>
        <w:rPr>
          <w:rFonts w:hint="eastAsia"/>
        </w:rPr>
        <w:t>언어는</w:t>
      </w:r>
      <w:r>
        <w:rPr>
          <w:rFonts w:hint="eastAsia"/>
        </w:rPr>
        <w:t xml:space="preserve"> </w:t>
      </w:r>
      <w:r>
        <w:rPr>
          <w:rFonts w:hint="eastAsia"/>
        </w:rPr>
        <w:t>언제</w:t>
      </w:r>
      <w:r>
        <w:rPr>
          <w:rFonts w:hint="eastAsia"/>
        </w:rPr>
        <w:t xml:space="preserve"> </w:t>
      </w:r>
      <w:r>
        <w:rPr>
          <w:rFonts w:hint="eastAsia"/>
        </w:rPr>
        <w:t>개발했는지</w:t>
      </w:r>
      <w:r>
        <w:rPr>
          <w:rFonts w:hint="eastAsia"/>
        </w:rPr>
        <w:t xml:space="preserve"> </w:t>
      </w:r>
      <w:r>
        <w:rPr>
          <w:rFonts w:hint="eastAsia"/>
        </w:rPr>
        <w:t>알려주는</w:t>
      </w:r>
      <w:r>
        <w:rPr>
          <w:rFonts w:hint="eastAsia"/>
        </w:rPr>
        <w:t xml:space="preserve"> </w:t>
      </w:r>
      <w:r>
        <w:rPr>
          <w:rFonts w:hint="eastAsia"/>
        </w:rPr>
        <w:t>게</w:t>
      </w:r>
      <w:r>
        <w:rPr>
          <w:rFonts w:hint="eastAsia"/>
        </w:rPr>
        <w:t xml:space="preserve"> </w:t>
      </w:r>
      <w:r>
        <w:rPr>
          <w:rFonts w:hint="eastAsia"/>
        </w:rPr>
        <w:t>어떨까요</w:t>
      </w:r>
    </w:p>
  </w:comment>
  <w:comment w:id="360" w:author="조희진" w:date="2024-07-17T13:03:00Z" w:initials="희조">
    <w:p w14:paraId="4FC4EDF4" w14:textId="77777777" w:rsidR="00D7799E" w:rsidRDefault="00D7799E" w:rsidP="00D7799E">
      <w:pPr>
        <w:pStyle w:val="ab"/>
      </w:pPr>
      <w:r>
        <w:rPr>
          <w:rStyle w:val="ac"/>
        </w:rPr>
        <w:annotationRef/>
      </w:r>
      <w:r>
        <w:rPr>
          <w:rFonts w:hint="eastAsia"/>
        </w:rPr>
        <w:t>제목이</w:t>
      </w:r>
      <w:r>
        <w:rPr>
          <w:rFonts w:hint="eastAsia"/>
        </w:rPr>
        <w:t xml:space="preserve"> </w:t>
      </w:r>
      <w:r>
        <w:rPr>
          <w:rFonts w:hint="eastAsia"/>
        </w:rPr>
        <w:t>여기만</w:t>
      </w:r>
      <w:r>
        <w:rPr>
          <w:rFonts w:hint="eastAsia"/>
        </w:rPr>
        <w:t xml:space="preserve"> </w:t>
      </w:r>
      <w:r>
        <w:rPr>
          <w:rFonts w:hint="eastAsia"/>
        </w:rPr>
        <w:t>문장형인데</w:t>
      </w:r>
      <w:r>
        <w:rPr>
          <w:rFonts w:hint="eastAsia"/>
        </w:rPr>
        <w:t xml:space="preserve"> </w:t>
      </w:r>
      <w:r>
        <w:br/>
      </w:r>
      <w:r>
        <w:rPr>
          <w:rFonts w:hint="eastAsia"/>
        </w:rPr>
        <w:t>좀</w:t>
      </w:r>
      <w:r>
        <w:rPr>
          <w:rFonts w:hint="eastAsia"/>
        </w:rPr>
        <w:t xml:space="preserve"> </w:t>
      </w:r>
      <w:r>
        <w:rPr>
          <w:rFonts w:hint="eastAsia"/>
        </w:rPr>
        <w:t>어색합니다</w:t>
      </w:r>
      <w:r>
        <w:t xml:space="preserve">. </w:t>
      </w:r>
      <w:r>
        <w:br/>
      </w:r>
    </w:p>
    <w:p w14:paraId="29E1C21F" w14:textId="77777777" w:rsidR="00D7799E" w:rsidRDefault="00D7799E" w:rsidP="00D7799E">
      <w:pPr>
        <w:pStyle w:val="ab"/>
      </w:pPr>
      <w:r>
        <w:t xml:space="preserve">C </w:t>
      </w:r>
      <w:r>
        <w:rPr>
          <w:rFonts w:hint="eastAsia"/>
        </w:rPr>
        <w:t>언어</w:t>
      </w:r>
      <w:r>
        <w:rPr>
          <w:rFonts w:hint="eastAsia"/>
        </w:rPr>
        <w:t xml:space="preserve"> </w:t>
      </w:r>
      <w:r>
        <w:rPr>
          <w:rFonts w:hint="eastAsia"/>
        </w:rPr>
        <w:t>학습의</w:t>
      </w:r>
      <w:r>
        <w:rPr>
          <w:rFonts w:hint="eastAsia"/>
        </w:rPr>
        <w:t xml:space="preserve"> </w:t>
      </w:r>
      <w:r>
        <w:rPr>
          <w:rFonts w:hint="eastAsia"/>
        </w:rPr>
        <w:t>필요성</w:t>
      </w:r>
      <w:r>
        <w:rPr>
          <w:rFonts w:hint="eastAsia"/>
        </w:rPr>
        <w:t xml:space="preserve"> </w:t>
      </w:r>
      <w:r>
        <w:t xml:space="preserve">? </w:t>
      </w:r>
    </w:p>
  </w:comment>
  <w:comment w:id="364" w:author="조희진" w:date="2024-07-17T13:03:00Z" w:initials="희조">
    <w:p w14:paraId="2D4E47BA" w14:textId="77777777" w:rsidR="00D7799E" w:rsidRDefault="00D7799E" w:rsidP="00D7799E">
      <w:pPr>
        <w:pStyle w:val="ab"/>
      </w:pPr>
      <w:r>
        <w:rPr>
          <w:rStyle w:val="ac"/>
        </w:rPr>
        <w:annotationRef/>
      </w:r>
      <w:r>
        <w:rPr>
          <w:rFonts w:hint="eastAsia"/>
        </w:rPr>
        <w:t>극존칭을</w:t>
      </w:r>
      <w:r>
        <w:rPr>
          <w:rFonts w:hint="eastAsia"/>
        </w:rPr>
        <w:t xml:space="preserve"> </w:t>
      </w:r>
      <w:r>
        <w:rPr>
          <w:rFonts w:hint="eastAsia"/>
        </w:rPr>
        <w:t>사용하지</w:t>
      </w:r>
      <w:r>
        <w:rPr>
          <w:rFonts w:hint="eastAsia"/>
        </w:rPr>
        <w:t xml:space="preserve"> </w:t>
      </w:r>
      <w:r>
        <w:rPr>
          <w:rFonts w:hint="eastAsia"/>
        </w:rPr>
        <w:t>말아주세요</w:t>
      </w:r>
      <w:r>
        <w:t xml:space="preserve">. </w:t>
      </w:r>
    </w:p>
  </w:comment>
  <w:comment w:id="365" w:author="이현서" w:date="2024-09-23T03:04:00Z" w:initials="WU">
    <w:p w14:paraId="72B89A0C" w14:textId="77777777" w:rsidR="005D1DCA" w:rsidRDefault="005D1DCA" w:rsidP="005D1DCA">
      <w:pPr>
        <w:pStyle w:val="ab"/>
      </w:pPr>
      <w:r>
        <w:rPr>
          <w:rStyle w:val="ac"/>
        </w:rPr>
        <w:annotationRef/>
      </w:r>
      <w:r>
        <w:rPr>
          <w:rFonts w:hint="eastAsia"/>
        </w:rPr>
        <w:t>넵</w:t>
      </w:r>
      <w:r>
        <w:t>.</w:t>
      </w:r>
    </w:p>
  </w:comment>
  <w:comment w:id="380" w:author="Juho Lee" w:date="2024-07-14T19:26:00Z" w:initials="">
    <w:p w14:paraId="6E3A6BD7" w14:textId="54205AB1" w:rsidR="000C7F50" w:rsidRDefault="00000000">
      <w:pPr>
        <w:pBdr>
          <w:top w:val="nil"/>
          <w:left w:val="nil"/>
          <w:bottom w:val="nil"/>
          <w:right w:val="nil"/>
          <w:between w:val="nil"/>
        </w:pBdr>
        <w:spacing w:after="0" w:line="240" w:lineRule="auto"/>
        <w:rPr>
          <w:color w:val="000000"/>
        </w:rPr>
      </w:pPr>
      <w:r>
        <w:rPr>
          <w:rFonts w:ascii="Arial Unicode MS" w:eastAsia="Arial Unicode MS" w:hAnsi="Arial Unicode MS" w:cs="Arial Unicode MS"/>
          <w:color w:val="000000"/>
          <w:sz w:val="22"/>
          <w:szCs w:val="22"/>
        </w:rPr>
        <w:t>2장에서 컴파일 과정을 설명하는데, 그 부분을 1장으로 합치고, 2장은 IDE 설치만 중점적으로 설명할지 고민중.</w:t>
      </w:r>
    </w:p>
  </w:comment>
  <w:comment w:id="385" w:author="조희진" w:date="2024-07-17T13:04:00Z" w:initials="희조">
    <w:p w14:paraId="1A3FA93E" w14:textId="77777777" w:rsidR="00D7799E" w:rsidRDefault="00D7799E" w:rsidP="00D7799E">
      <w:pPr>
        <w:pStyle w:val="ab"/>
      </w:pPr>
      <w:r>
        <w:rPr>
          <w:rStyle w:val="ac"/>
        </w:rPr>
        <w:annotationRef/>
      </w:r>
      <w:r>
        <w:rPr>
          <w:rFonts w:hint="eastAsia"/>
        </w:rPr>
        <w:t>박스의</w:t>
      </w:r>
      <w:r>
        <w:rPr>
          <w:rFonts w:hint="eastAsia"/>
        </w:rPr>
        <w:t xml:space="preserve"> </w:t>
      </w:r>
      <w:r>
        <w:rPr>
          <w:rFonts w:hint="eastAsia"/>
        </w:rPr>
        <w:t>용도는</w:t>
      </w:r>
      <w:r>
        <w:rPr>
          <w:rFonts w:hint="eastAsia"/>
        </w:rPr>
        <w:t xml:space="preserve"> </w:t>
      </w:r>
      <w:r>
        <w:rPr>
          <w:rFonts w:hint="eastAsia"/>
        </w:rPr>
        <w:t>무엇일까요</w:t>
      </w:r>
      <w:r>
        <w:t>?</w:t>
      </w:r>
    </w:p>
  </w:comment>
  <w:comment w:id="394" w:author="조희진" w:date="2024-07-17T13:06:00Z" w:initials="희조">
    <w:p w14:paraId="18B6C6A1" w14:textId="77777777" w:rsidR="00D7799E" w:rsidRDefault="00D7799E" w:rsidP="00D7799E">
      <w:pPr>
        <w:pStyle w:val="ab"/>
      </w:pPr>
      <w:r>
        <w:rPr>
          <w:rStyle w:val="ac"/>
        </w:rPr>
        <w:annotationRef/>
      </w:r>
      <w:r>
        <w:rPr>
          <w:rFonts w:hint="eastAsia"/>
        </w:rPr>
        <w:t>제목이</w:t>
      </w:r>
      <w:r>
        <w:rPr>
          <w:rFonts w:hint="eastAsia"/>
        </w:rPr>
        <w:t xml:space="preserve"> </w:t>
      </w:r>
      <w:r>
        <w:rPr>
          <w:rFonts w:hint="eastAsia"/>
        </w:rPr>
        <w:t>뭐가</w:t>
      </w:r>
      <w:r>
        <w:rPr>
          <w:rFonts w:hint="eastAsia"/>
        </w:rPr>
        <w:t xml:space="preserve"> </w:t>
      </w:r>
      <w:r>
        <w:rPr>
          <w:rFonts w:hint="eastAsia"/>
        </w:rPr>
        <w:t>될지</w:t>
      </w:r>
      <w:r>
        <w:rPr>
          <w:rFonts w:hint="eastAsia"/>
        </w:rPr>
        <w:t xml:space="preserve"> </w:t>
      </w:r>
      <w:r>
        <w:rPr>
          <w:rFonts w:hint="eastAsia"/>
        </w:rPr>
        <w:t>모르지만</w:t>
      </w:r>
      <w:r>
        <w:t xml:space="preserve">, </w:t>
      </w:r>
      <w:r>
        <w:rPr>
          <w:rFonts w:hint="eastAsia"/>
        </w:rPr>
        <w:t>여하튼</w:t>
      </w:r>
      <w:r>
        <w:rPr>
          <w:rFonts w:hint="eastAsia"/>
        </w:rPr>
        <w:t xml:space="preserve"> </w:t>
      </w:r>
      <w:r>
        <w:rPr>
          <w:rFonts w:hint="eastAsia"/>
        </w:rPr>
        <w:t>장별</w:t>
      </w:r>
      <w:r>
        <w:rPr>
          <w:rFonts w:hint="eastAsia"/>
        </w:rPr>
        <w:t xml:space="preserve"> </w:t>
      </w:r>
      <w:r>
        <w:rPr>
          <w:rFonts w:hint="eastAsia"/>
        </w:rPr>
        <w:t>마무리하는</w:t>
      </w:r>
      <w:r>
        <w:rPr>
          <w:rFonts w:hint="eastAsia"/>
        </w:rPr>
        <w:t xml:space="preserve"> </w:t>
      </w:r>
      <w:r>
        <w:rPr>
          <w:rFonts w:hint="eastAsia"/>
        </w:rPr>
        <w:t>내용들이</w:t>
      </w:r>
      <w:r>
        <w:rPr>
          <w:rFonts w:hint="eastAsia"/>
        </w:rPr>
        <w:t xml:space="preserve"> </w:t>
      </w:r>
      <w:r>
        <w:rPr>
          <w:rFonts w:hint="eastAsia"/>
        </w:rPr>
        <w:t>묶여야</w:t>
      </w:r>
      <w:r>
        <w:rPr>
          <w:rFonts w:hint="eastAsia"/>
        </w:rPr>
        <w:t xml:space="preserve"> </w:t>
      </w:r>
      <w:r>
        <w:rPr>
          <w:rFonts w:hint="eastAsia"/>
        </w:rPr>
        <w:t>할</w:t>
      </w:r>
      <w:r>
        <w:rPr>
          <w:rFonts w:hint="eastAsia"/>
        </w:rPr>
        <w:t xml:space="preserve"> </w:t>
      </w:r>
      <w:r>
        <w:rPr>
          <w:rFonts w:hint="eastAsia"/>
        </w:rPr>
        <w:t>듯해서</w:t>
      </w:r>
      <w:r>
        <w:rPr>
          <w:rFonts w:hint="eastAsia"/>
        </w:rPr>
        <w:t xml:space="preserve"> </w:t>
      </w:r>
      <w:r>
        <w:rPr>
          <w:rFonts w:hint="eastAsia"/>
        </w:rPr>
        <w:t>절로</w:t>
      </w:r>
      <w:r>
        <w:rPr>
          <w:rFonts w:hint="eastAsia"/>
        </w:rPr>
        <w:t xml:space="preserve"> </w:t>
      </w:r>
      <w:r>
        <w:rPr>
          <w:rFonts w:hint="eastAsia"/>
        </w:rPr>
        <w:t>하나</w:t>
      </w:r>
      <w:r>
        <w:rPr>
          <w:rFonts w:hint="eastAsia"/>
        </w:rPr>
        <w:t xml:space="preserve"> </w:t>
      </w:r>
      <w:r>
        <w:rPr>
          <w:rFonts w:hint="eastAsia"/>
        </w:rPr>
        <w:t>만들고</w:t>
      </w:r>
      <w:r>
        <w:t xml:space="preserve">, </w:t>
      </w:r>
      <w:r>
        <w:rPr>
          <w:rFonts w:hint="eastAsia"/>
        </w:rPr>
        <w:t>절로</w:t>
      </w:r>
      <w:r>
        <w:rPr>
          <w:rFonts w:hint="eastAsia"/>
        </w:rPr>
        <w:t xml:space="preserve"> </w:t>
      </w:r>
      <w:r>
        <w:rPr>
          <w:rFonts w:hint="eastAsia"/>
        </w:rPr>
        <w:t>지정했던</w:t>
      </w:r>
      <w:r>
        <w:rPr>
          <w:rFonts w:hint="eastAsia"/>
        </w:rPr>
        <w:t xml:space="preserve"> </w:t>
      </w:r>
      <w:r>
        <w:rPr>
          <w:rFonts w:hint="eastAsia"/>
        </w:rPr>
        <w:t>세</w:t>
      </w:r>
      <w:r>
        <w:rPr>
          <w:rFonts w:hint="eastAsia"/>
        </w:rPr>
        <w:t xml:space="preserve"> </w:t>
      </w:r>
      <w:r>
        <w:rPr>
          <w:rFonts w:hint="eastAsia"/>
        </w:rPr>
        <w:t>가지를</w:t>
      </w:r>
      <w:r>
        <w:rPr>
          <w:rFonts w:hint="eastAsia"/>
        </w:rPr>
        <w:t xml:space="preserve"> </w:t>
      </w:r>
      <w:r>
        <w:rPr>
          <w:rFonts w:hint="eastAsia"/>
        </w:rPr>
        <w:t>중제목으로</w:t>
      </w:r>
      <w:r>
        <w:rPr>
          <w:rFonts w:hint="eastAsia"/>
        </w:rPr>
        <w:t xml:space="preserve"> </w:t>
      </w:r>
      <w:r>
        <w:rPr>
          <w:rFonts w:hint="eastAsia"/>
        </w:rPr>
        <w:t>내렸습니다</w:t>
      </w:r>
      <w:r>
        <w:t xml:space="preserve">. </w:t>
      </w:r>
    </w:p>
    <w:p w14:paraId="36EED48C" w14:textId="77777777" w:rsidR="00D7799E" w:rsidRDefault="00D7799E" w:rsidP="00D7799E">
      <w:pPr>
        <w:pStyle w:val="ab"/>
      </w:pPr>
    </w:p>
    <w:p w14:paraId="035CD255" w14:textId="77777777" w:rsidR="00D7799E" w:rsidRDefault="00D7799E" w:rsidP="00D7799E">
      <w:pPr>
        <w:pStyle w:val="ab"/>
      </w:pPr>
      <w:r>
        <w:rPr>
          <w:rFonts w:hint="eastAsia"/>
        </w:rPr>
        <w:t>순서는</w:t>
      </w:r>
      <w:r>
        <w:rPr>
          <w:rFonts w:hint="eastAsia"/>
        </w:rPr>
        <w:t xml:space="preserve"> </w:t>
      </w:r>
      <w:r>
        <w:rPr>
          <w:rFonts w:hint="eastAsia"/>
        </w:rPr>
        <w:t>과제를</w:t>
      </w:r>
      <w:r>
        <w:rPr>
          <w:rFonts w:hint="eastAsia"/>
        </w:rPr>
        <w:t xml:space="preserve"> </w:t>
      </w:r>
      <w:r>
        <w:rPr>
          <w:rFonts w:hint="eastAsia"/>
        </w:rPr>
        <w:t>한</w:t>
      </w:r>
      <w:r>
        <w:rPr>
          <w:rFonts w:hint="eastAsia"/>
        </w:rPr>
        <w:t xml:space="preserve"> </w:t>
      </w:r>
      <w:r>
        <w:rPr>
          <w:rFonts w:hint="eastAsia"/>
        </w:rPr>
        <w:t>다음에</w:t>
      </w:r>
      <w:r>
        <w:rPr>
          <w:rFonts w:hint="eastAsia"/>
        </w:rPr>
        <w:t xml:space="preserve"> </w:t>
      </w:r>
      <w:r>
        <w:rPr>
          <w:rFonts w:hint="eastAsia"/>
        </w:rPr>
        <w:t>심화학습과</w:t>
      </w:r>
      <w:r>
        <w:rPr>
          <w:rFonts w:hint="eastAsia"/>
        </w:rPr>
        <w:t xml:space="preserve"> </w:t>
      </w:r>
      <w:r>
        <w:rPr>
          <w:rFonts w:hint="eastAsia"/>
        </w:rPr>
        <w:t>도움이</w:t>
      </w:r>
      <w:r>
        <w:rPr>
          <w:rFonts w:hint="eastAsia"/>
        </w:rPr>
        <w:t xml:space="preserve"> </w:t>
      </w:r>
      <w:r>
        <w:rPr>
          <w:rFonts w:hint="eastAsia"/>
        </w:rPr>
        <w:t>되는</w:t>
      </w:r>
      <w:r>
        <w:rPr>
          <w:rFonts w:hint="eastAsia"/>
        </w:rPr>
        <w:t xml:space="preserve"> </w:t>
      </w:r>
      <w:r>
        <w:rPr>
          <w:rFonts w:hint="eastAsia"/>
        </w:rPr>
        <w:t>책을</w:t>
      </w:r>
      <w:r>
        <w:rPr>
          <w:rFonts w:hint="eastAsia"/>
        </w:rPr>
        <w:t xml:space="preserve"> </w:t>
      </w:r>
      <w:r>
        <w:rPr>
          <w:rFonts w:hint="eastAsia"/>
        </w:rPr>
        <w:t>추천받는</w:t>
      </w:r>
      <w:r>
        <w:rPr>
          <w:rFonts w:hint="eastAsia"/>
        </w:rPr>
        <w:t xml:space="preserve"> </w:t>
      </w:r>
      <w:r>
        <w:rPr>
          <w:rFonts w:hint="eastAsia"/>
        </w:rPr>
        <w:t>게</w:t>
      </w:r>
      <w:r>
        <w:rPr>
          <w:rFonts w:hint="eastAsia"/>
        </w:rPr>
        <w:t xml:space="preserve"> </w:t>
      </w:r>
      <w:r>
        <w:rPr>
          <w:rFonts w:hint="eastAsia"/>
        </w:rPr>
        <w:t>맞을</w:t>
      </w:r>
      <w:r>
        <w:rPr>
          <w:rFonts w:hint="eastAsia"/>
        </w:rPr>
        <w:t xml:space="preserve"> </w:t>
      </w:r>
      <w:r>
        <w:rPr>
          <w:rFonts w:hint="eastAsia"/>
        </w:rPr>
        <w:t>듯해서</w:t>
      </w:r>
      <w:r>
        <w:rPr>
          <w:rFonts w:hint="eastAsia"/>
        </w:rPr>
        <w:t xml:space="preserve"> </w:t>
      </w:r>
      <w:r>
        <w:rPr>
          <w:rFonts w:hint="eastAsia"/>
        </w:rPr>
        <w:t>수정했습니다</w:t>
      </w:r>
      <w:r>
        <w:t xml:space="preserve">. </w:t>
      </w:r>
    </w:p>
    <w:p w14:paraId="1AFDC7B2" w14:textId="77777777" w:rsidR="00D7799E" w:rsidRDefault="00D7799E" w:rsidP="00D7799E">
      <w:pPr>
        <w:pStyle w:val="ab"/>
      </w:pPr>
    </w:p>
    <w:p w14:paraId="134884BF" w14:textId="77777777" w:rsidR="00D7799E" w:rsidRDefault="00D7799E" w:rsidP="00D7799E">
      <w:pPr>
        <w:pStyle w:val="ab"/>
      </w:pPr>
      <w:r>
        <w:rPr>
          <w:rFonts w:hint="eastAsia"/>
        </w:rPr>
        <w:t>요소</w:t>
      </w:r>
      <w:r>
        <w:rPr>
          <w:rFonts w:hint="eastAsia"/>
        </w:rPr>
        <w:t xml:space="preserve"> </w:t>
      </w:r>
      <w:r>
        <w:rPr>
          <w:rFonts w:hint="eastAsia"/>
        </w:rPr>
        <w:t>이름은</w:t>
      </w:r>
      <w:r>
        <w:rPr>
          <w:rFonts w:hint="eastAsia"/>
        </w:rPr>
        <w:t xml:space="preserve"> </w:t>
      </w:r>
      <w:r>
        <w:rPr>
          <w:rFonts w:hint="eastAsia"/>
        </w:rPr>
        <w:t>차차</w:t>
      </w:r>
      <w:r>
        <w:rPr>
          <w:rFonts w:hint="eastAsia"/>
        </w:rPr>
        <w:t xml:space="preserve"> </w:t>
      </w:r>
      <w:r>
        <w:rPr>
          <w:rFonts w:hint="eastAsia"/>
        </w:rPr>
        <w:t>정하겠습니다</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BEB4D9" w15:done="0"/>
  <w15:commentEx w15:paraId="7DBEECF4" w15:done="0"/>
  <w15:commentEx w15:paraId="6471C4C7" w15:done="0"/>
  <w15:commentEx w15:paraId="7D9B5E55" w15:paraIdParent="6471C4C7" w15:done="0"/>
  <w15:commentEx w15:paraId="6BCF9941" w15:done="0"/>
  <w15:commentEx w15:paraId="0C877BD5" w15:done="0"/>
  <w15:commentEx w15:paraId="54CF0F5A" w15:done="0"/>
  <w15:commentEx w15:paraId="39EAC99E" w15:done="0"/>
  <w15:commentEx w15:paraId="1E392057" w15:done="0"/>
  <w15:commentEx w15:paraId="6766B001" w15:done="0"/>
  <w15:commentEx w15:paraId="697B0807" w15:paraIdParent="6766B001" w15:done="0"/>
  <w15:commentEx w15:paraId="32DE7A34" w15:done="0"/>
  <w15:commentEx w15:paraId="03CF1E73" w15:paraIdParent="32DE7A34" w15:done="0"/>
  <w15:commentEx w15:paraId="1099AC72" w15:done="0"/>
  <w15:commentEx w15:paraId="352DF16D" w15:done="0"/>
  <w15:commentEx w15:paraId="04027B22" w15:done="0"/>
  <w15:commentEx w15:paraId="4F0D48A7" w15:done="0"/>
  <w15:commentEx w15:paraId="5FF3CB4F" w15:paraIdParent="4F0D48A7" w15:done="0"/>
  <w15:commentEx w15:paraId="6CD790DE" w15:done="0"/>
  <w15:commentEx w15:paraId="08885626" w15:done="0"/>
  <w15:commentEx w15:paraId="7BFA91F2" w15:paraIdParent="08885626" w15:done="0"/>
  <w15:commentEx w15:paraId="67F64348" w15:done="0"/>
  <w15:commentEx w15:paraId="6FE0A3D9" w15:done="0"/>
  <w15:commentEx w15:paraId="7A0E3BF0" w15:done="0"/>
  <w15:commentEx w15:paraId="01325D82" w15:done="0"/>
  <w15:commentEx w15:paraId="518A26DD" w15:done="0"/>
  <w15:commentEx w15:paraId="29E1C21F" w15:done="0"/>
  <w15:commentEx w15:paraId="2D4E47BA" w15:done="0"/>
  <w15:commentEx w15:paraId="72B89A0C" w15:paraIdParent="2D4E47BA" w15:done="0"/>
  <w15:commentEx w15:paraId="6E3A6BD7" w15:done="0"/>
  <w15:commentEx w15:paraId="1A3FA93E" w15:done="0"/>
  <w15:commentEx w15:paraId="134884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EA9244" w16cex:dateUtc="2024-07-17T04:09:00Z"/>
  <w16cex:commentExtensible w16cex:durableId="17B1793B" w16cex:dateUtc="2024-08-29T00:11:00Z"/>
  <w16cex:commentExtensible w16cex:durableId="49F664D4" w16cex:dateUtc="2024-07-16T05:58:00Z"/>
  <w16cex:commentExtensible w16cex:durableId="76F4A9D7" w16cex:dateUtc="2024-09-22T18:38:00Z"/>
  <w16cex:commentExtensible w16cex:durableId="1B228172" w16cex:dateUtc="2024-07-16T06:50:00Z"/>
  <w16cex:commentExtensible w16cex:durableId="5306D2D4" w16cex:dateUtc="2024-07-16T06:00:00Z"/>
  <w16cex:commentExtensible w16cex:durableId="2FA4C565" w16cex:dateUtc="2024-07-16T06:49:00Z"/>
  <w16cex:commentExtensible w16cex:durableId="20A1B14C" w16cex:dateUtc="2024-07-16T06:49:00Z"/>
  <w16cex:commentExtensible w16cex:durableId="4B0D1BDB" w16cex:dateUtc="2024-07-17T02:44:00Z"/>
  <w16cex:commentExtensible w16cex:durableId="707AE3F8" w16cex:dateUtc="2024-07-16T05:58:00Z"/>
  <w16cex:commentExtensible w16cex:durableId="097E3871" w16cex:dateUtc="2024-09-22T18:38:00Z"/>
  <w16cex:commentExtensible w16cex:durableId="264F42FD" w16cex:dateUtc="2024-07-16T06:59:00Z"/>
  <w16cex:commentExtensible w16cex:durableId="1C45D3AD" w16cex:dateUtc="2024-09-22T18:24:00Z"/>
  <w16cex:commentExtensible w16cex:durableId="24D4DACB" w16cex:dateUtc="2024-07-16T07:07:00Z"/>
  <w16cex:commentExtensible w16cex:durableId="5C6035D8" w16cex:dateUtc="2024-07-16T06:59:00Z"/>
  <w16cex:commentExtensible w16cex:durableId="7ABF5397" w16cex:dateUtc="2024-07-16T07:08:00Z"/>
  <w16cex:commentExtensible w16cex:durableId="756BA429" w16cex:dateUtc="2024-09-22T18:06:00Z"/>
  <w16cex:commentExtensible w16cex:durableId="120AE0BF" w16cex:dateUtc="2024-07-16T07:09:00Z"/>
  <w16cex:commentExtensible w16cex:durableId="6552C7D0" w16cex:dateUtc="2024-07-17T04:10:00Z"/>
  <w16cex:commentExtensible w16cex:durableId="12981154" w16cex:dateUtc="2024-09-22T18:06:00Z"/>
  <w16cex:commentExtensible w16cex:durableId="41794439" w16cex:dateUtc="2024-07-17T02:46:00Z"/>
  <w16cex:commentExtensible w16cex:durableId="49B8E334" w16cex:dateUtc="2024-07-17T02:47:00Z"/>
  <w16cex:commentExtensible w16cex:durableId="68D594A3" w16cex:dateUtc="2024-07-17T02:58:00Z"/>
  <w16cex:commentExtensible w16cex:durableId="0A5E0CF4" w16cex:dateUtc="2024-07-16T07:15:00Z"/>
  <w16cex:commentExtensible w16cex:durableId="126DFEB5" w16cex:dateUtc="2024-07-17T03:00:00Z"/>
  <w16cex:commentExtensible w16cex:durableId="2AE070CC" w16cex:dateUtc="2024-07-17T04:03:00Z"/>
  <w16cex:commentExtensible w16cex:durableId="4508B479" w16cex:dateUtc="2024-07-17T04:03:00Z"/>
  <w16cex:commentExtensible w16cex:durableId="7346CCC0" w16cex:dateUtc="2024-09-22T18:04:00Z"/>
  <w16cex:commentExtensible w16cex:durableId="70D6F948" w16cex:dateUtc="2024-07-17T04:04:00Z"/>
  <w16cex:commentExtensible w16cex:durableId="5ADEE74C" w16cex:dateUtc="2024-07-17T0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BEB4D9" w16cid:durableId="17EA9244"/>
  <w16cid:commentId w16cid:paraId="7DBEECF4" w16cid:durableId="17B1793B"/>
  <w16cid:commentId w16cid:paraId="6471C4C7" w16cid:durableId="49F664D4"/>
  <w16cid:commentId w16cid:paraId="7D9B5E55" w16cid:durableId="76F4A9D7"/>
  <w16cid:commentId w16cid:paraId="6BCF9941" w16cid:durableId="1B228172"/>
  <w16cid:commentId w16cid:paraId="0C877BD5" w16cid:durableId="5306D2D4"/>
  <w16cid:commentId w16cid:paraId="54CF0F5A" w16cid:durableId="2FA4C565"/>
  <w16cid:commentId w16cid:paraId="39EAC99E" w16cid:durableId="20A1B14C"/>
  <w16cid:commentId w16cid:paraId="1E392057" w16cid:durableId="4B0D1BDB"/>
  <w16cid:commentId w16cid:paraId="6766B001" w16cid:durableId="707AE3F8"/>
  <w16cid:commentId w16cid:paraId="697B0807" w16cid:durableId="097E3871"/>
  <w16cid:commentId w16cid:paraId="32DE7A34" w16cid:durableId="264F42FD"/>
  <w16cid:commentId w16cid:paraId="03CF1E73" w16cid:durableId="1C45D3AD"/>
  <w16cid:commentId w16cid:paraId="1099AC72" w16cid:durableId="24D4DACB"/>
  <w16cid:commentId w16cid:paraId="352DF16D" w16cid:durableId="5C6035D8"/>
  <w16cid:commentId w16cid:paraId="04027B22" w16cid:durableId="04F6AB3E"/>
  <w16cid:commentId w16cid:paraId="4F0D48A7" w16cid:durableId="7ABF5397"/>
  <w16cid:commentId w16cid:paraId="5FF3CB4F" w16cid:durableId="756BA429"/>
  <w16cid:commentId w16cid:paraId="6CD790DE" w16cid:durableId="120AE0BF"/>
  <w16cid:commentId w16cid:paraId="08885626" w16cid:durableId="6552C7D0"/>
  <w16cid:commentId w16cid:paraId="7BFA91F2" w16cid:durableId="12981154"/>
  <w16cid:commentId w16cid:paraId="67F64348" w16cid:durableId="41794439"/>
  <w16cid:commentId w16cid:paraId="6FE0A3D9" w16cid:durableId="49B8E334"/>
  <w16cid:commentId w16cid:paraId="7A0E3BF0" w16cid:durableId="68D594A3"/>
  <w16cid:commentId w16cid:paraId="01325D82" w16cid:durableId="0A5E0CF4"/>
  <w16cid:commentId w16cid:paraId="518A26DD" w16cid:durableId="126DFEB5"/>
  <w16cid:commentId w16cid:paraId="29E1C21F" w16cid:durableId="2AE070CC"/>
  <w16cid:commentId w16cid:paraId="2D4E47BA" w16cid:durableId="4508B479"/>
  <w16cid:commentId w16cid:paraId="72B89A0C" w16cid:durableId="7346CCC0"/>
  <w16cid:commentId w16cid:paraId="6E3A6BD7" w16cid:durableId="72B3ADFA"/>
  <w16cid:commentId w16cid:paraId="1A3FA93E" w16cid:durableId="70D6F948"/>
  <w16cid:commentId w16cid:paraId="134884BF" w16cid:durableId="5ADEE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C7DA9" w14:textId="77777777" w:rsidR="001F331E" w:rsidRDefault="001F331E">
      <w:pPr>
        <w:spacing w:after="0" w:line="240" w:lineRule="auto"/>
      </w:pPr>
      <w:r>
        <w:separator/>
      </w:r>
    </w:p>
  </w:endnote>
  <w:endnote w:type="continuationSeparator" w:id="0">
    <w:p w14:paraId="4E78D117" w14:textId="77777777" w:rsidR="001F331E" w:rsidRDefault="001F3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2Coding">
    <w:panose1 w:val="020B0609020101020101"/>
    <w:charset w:val="81"/>
    <w:family w:val="modern"/>
    <w:pitch w:val="fixed"/>
    <w:sig w:usb0="800002EF" w:usb1="79D7FDFB" w:usb2="00000034"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나눔고딕코딩">
    <w:altName w:val="맑은 고딕"/>
    <w:charset w:val="81"/>
    <w:family w:val="modern"/>
    <w:pitch w:val="fixed"/>
    <w:sig w:usb0="800002A7" w:usb1="29D7FCFB" w:usb2="00000010" w:usb3="00000000" w:csb0="0008000D" w:csb1="00000000"/>
  </w:font>
  <w:font w:name="Monaco">
    <w:altName w:val="맑은 고딕"/>
    <w:panose1 w:val="00000000000000000000"/>
    <w:charset w:val="00"/>
    <w:family w:val="modern"/>
    <w:notTrueType/>
    <w:pitch w:val="fixed"/>
    <w:sig w:usb0="00000003" w:usb1="00000000" w:usb2="00000000" w:usb3="00000000" w:csb0="00000001"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1940E" w14:textId="77777777" w:rsidR="001F331E" w:rsidRDefault="001F331E">
      <w:pPr>
        <w:spacing w:after="0" w:line="240" w:lineRule="auto"/>
      </w:pPr>
      <w:r>
        <w:separator/>
      </w:r>
    </w:p>
  </w:footnote>
  <w:footnote w:type="continuationSeparator" w:id="0">
    <w:p w14:paraId="7E8FD954" w14:textId="77777777" w:rsidR="001F331E" w:rsidRDefault="001F3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31E9"/>
    <w:multiLevelType w:val="hybridMultilevel"/>
    <w:tmpl w:val="699E3C78"/>
    <w:lvl w:ilvl="0" w:tplc="182CA854">
      <w:start w:val="1"/>
      <w:numFmt w:val="bullet"/>
      <w:pStyle w:val="a"/>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 w15:restartNumberingAfterBreak="0">
    <w:nsid w:val="284E7FEC"/>
    <w:multiLevelType w:val="hybridMultilevel"/>
    <w:tmpl w:val="AA74B6BE"/>
    <w:lvl w:ilvl="0" w:tplc="6A06CA6E">
      <w:start w:val="1"/>
      <mc:AlternateContent>
        <mc:Choice Requires="w14">
          <w:numFmt w:val="custom" w:format="001, 002, 003, ..."/>
        </mc:Choice>
        <mc:Fallback>
          <w:numFmt w:val="decimal"/>
        </mc:Fallback>
      </mc:AlternateContent>
      <w:pStyle w:val="a0"/>
      <w:lvlText w:val="%1"/>
      <w:lvlJc w:val="left"/>
      <w:pPr>
        <w:ind w:left="1420" w:hanging="440"/>
      </w:pPr>
      <w:rPr>
        <w:rFonts w:ascii="D2Coding" w:eastAsia="D2Coding" w:hAnsi="D2Coding" w:hint="eastAsia"/>
        <w:caps w:val="0"/>
        <w:strike w:val="0"/>
        <w:dstrike w:val="0"/>
        <w:vanish w:val="0"/>
        <w:vertAlign w:val="baseline"/>
      </w:rPr>
    </w:lvl>
    <w:lvl w:ilvl="1" w:tplc="04090019" w:tentative="1">
      <w:start w:val="1"/>
      <w:numFmt w:val="upperLetter"/>
      <w:lvlText w:val="%2."/>
      <w:lvlJc w:val="left"/>
      <w:pPr>
        <w:ind w:left="1860" w:hanging="440"/>
      </w:pPr>
    </w:lvl>
    <w:lvl w:ilvl="2" w:tplc="0409001B" w:tentative="1">
      <w:start w:val="1"/>
      <w:numFmt w:val="lowerRoman"/>
      <w:lvlText w:val="%3."/>
      <w:lvlJc w:val="right"/>
      <w:pPr>
        <w:ind w:left="2300" w:hanging="440"/>
      </w:pPr>
    </w:lvl>
    <w:lvl w:ilvl="3" w:tplc="0409000F" w:tentative="1">
      <w:start w:val="1"/>
      <w:numFmt w:val="decimal"/>
      <w:lvlText w:val="%4."/>
      <w:lvlJc w:val="left"/>
      <w:pPr>
        <w:ind w:left="2740" w:hanging="440"/>
      </w:pPr>
    </w:lvl>
    <w:lvl w:ilvl="4" w:tplc="04090019" w:tentative="1">
      <w:start w:val="1"/>
      <w:numFmt w:val="upperLetter"/>
      <w:lvlText w:val="%5."/>
      <w:lvlJc w:val="left"/>
      <w:pPr>
        <w:ind w:left="3180" w:hanging="440"/>
      </w:pPr>
    </w:lvl>
    <w:lvl w:ilvl="5" w:tplc="0409001B" w:tentative="1">
      <w:start w:val="1"/>
      <w:numFmt w:val="lowerRoman"/>
      <w:lvlText w:val="%6."/>
      <w:lvlJc w:val="right"/>
      <w:pPr>
        <w:ind w:left="3620" w:hanging="440"/>
      </w:pPr>
    </w:lvl>
    <w:lvl w:ilvl="6" w:tplc="0409000F" w:tentative="1">
      <w:start w:val="1"/>
      <w:numFmt w:val="decimal"/>
      <w:lvlText w:val="%7."/>
      <w:lvlJc w:val="left"/>
      <w:pPr>
        <w:ind w:left="4060" w:hanging="440"/>
      </w:pPr>
    </w:lvl>
    <w:lvl w:ilvl="7" w:tplc="04090019" w:tentative="1">
      <w:start w:val="1"/>
      <w:numFmt w:val="upperLetter"/>
      <w:lvlText w:val="%8."/>
      <w:lvlJc w:val="left"/>
      <w:pPr>
        <w:ind w:left="4500" w:hanging="440"/>
      </w:pPr>
    </w:lvl>
    <w:lvl w:ilvl="8" w:tplc="0409001B" w:tentative="1">
      <w:start w:val="1"/>
      <w:numFmt w:val="lowerRoman"/>
      <w:lvlText w:val="%9."/>
      <w:lvlJc w:val="right"/>
      <w:pPr>
        <w:ind w:left="4940" w:hanging="440"/>
      </w:pPr>
    </w:lvl>
  </w:abstractNum>
  <w:abstractNum w:abstractNumId="2" w15:restartNumberingAfterBreak="0">
    <w:nsid w:val="2A897728"/>
    <w:multiLevelType w:val="hybridMultilevel"/>
    <w:tmpl w:val="13D2C266"/>
    <w:lvl w:ilvl="0" w:tplc="C242EB22">
      <w:start w:val="1"/>
      <w:numFmt w:val="decimalZero"/>
      <w:pStyle w:val="a1"/>
      <w:lvlText w:val="%1"/>
      <w:lvlJc w:val="left"/>
      <w:pPr>
        <w:ind w:left="980" w:hanging="440"/>
      </w:pPr>
      <w:rPr>
        <w:rFonts w:ascii="D2Coding" w:eastAsia="D2Coding" w:hAnsi="D2Coding" w:hint="eastAsia"/>
        <w:caps w:val="0"/>
        <w:strike w:val="0"/>
        <w:dstrike w:val="0"/>
        <w:vanish w:val="0"/>
        <w:vertAlign w:val="baseline"/>
      </w:rPr>
    </w:lvl>
    <w:lvl w:ilvl="1" w:tplc="04090019" w:tentative="1">
      <w:start w:val="1"/>
      <w:numFmt w:val="upp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upp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upperLetter"/>
      <w:lvlText w:val="%8."/>
      <w:lvlJc w:val="left"/>
      <w:pPr>
        <w:ind w:left="4060" w:hanging="440"/>
      </w:pPr>
    </w:lvl>
    <w:lvl w:ilvl="8" w:tplc="0409001B" w:tentative="1">
      <w:start w:val="1"/>
      <w:numFmt w:val="lowerRoman"/>
      <w:lvlText w:val="%9."/>
      <w:lvlJc w:val="right"/>
      <w:pPr>
        <w:ind w:left="4500" w:hanging="440"/>
      </w:pPr>
    </w:lvl>
  </w:abstractNum>
  <w:abstractNum w:abstractNumId="3" w15:restartNumberingAfterBreak="0">
    <w:nsid w:val="384A3C68"/>
    <w:multiLevelType w:val="hybridMultilevel"/>
    <w:tmpl w:val="CAC4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A68FE"/>
    <w:multiLevelType w:val="hybridMultilevel"/>
    <w:tmpl w:val="4E94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F544C"/>
    <w:multiLevelType w:val="multilevel"/>
    <w:tmpl w:val="456CD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DE39E0"/>
    <w:multiLevelType w:val="hybridMultilevel"/>
    <w:tmpl w:val="FD985B7C"/>
    <w:lvl w:ilvl="0" w:tplc="36BE627C">
      <w:start w:val="1"/>
      <w:numFmt w:val="bullet"/>
      <w:pStyle w:val="a2"/>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97740785">
    <w:abstractNumId w:val="5"/>
  </w:num>
  <w:num w:numId="2" w16cid:durableId="1180774518">
    <w:abstractNumId w:val="6"/>
  </w:num>
  <w:num w:numId="3" w16cid:durableId="1807777637">
    <w:abstractNumId w:val="0"/>
  </w:num>
  <w:num w:numId="4" w16cid:durableId="266741921">
    <w:abstractNumId w:val="2"/>
  </w:num>
  <w:num w:numId="5" w16cid:durableId="1340305551">
    <w:abstractNumId w:val="1"/>
  </w:num>
  <w:num w:numId="6" w16cid:durableId="2085642971">
    <w:abstractNumId w:val="3"/>
  </w:num>
  <w:num w:numId="7" w16cid:durableId="8778146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조희진">
    <w15:presenceInfo w15:providerId="AD" w15:userId="S::heejin@insightbook.co.kr::1bd0406e-efba-422d-a41b-8a9e2c190ca4"/>
  </w15:person>
  <w15:person w15:author="이현서">
    <w15:presenceInfo w15:providerId="AD" w15:userId="S::alyssa@o365.ice.go.kr::2b028adc-e167-40a9-a4d6-82e6fd088d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F50"/>
    <w:rsid w:val="00014F78"/>
    <w:rsid w:val="000C7B67"/>
    <w:rsid w:val="000C7F50"/>
    <w:rsid w:val="000D5F2A"/>
    <w:rsid w:val="00184926"/>
    <w:rsid w:val="001C3742"/>
    <w:rsid w:val="001F331E"/>
    <w:rsid w:val="00334EC4"/>
    <w:rsid w:val="00345749"/>
    <w:rsid w:val="00384CEB"/>
    <w:rsid w:val="003B0FA6"/>
    <w:rsid w:val="003B5E3C"/>
    <w:rsid w:val="003C7269"/>
    <w:rsid w:val="003D57E7"/>
    <w:rsid w:val="004D0EBA"/>
    <w:rsid w:val="004E0E4F"/>
    <w:rsid w:val="005137F8"/>
    <w:rsid w:val="00513DD0"/>
    <w:rsid w:val="00540924"/>
    <w:rsid w:val="005D1DCA"/>
    <w:rsid w:val="0061795A"/>
    <w:rsid w:val="00714EE3"/>
    <w:rsid w:val="00787A29"/>
    <w:rsid w:val="007A7FB4"/>
    <w:rsid w:val="007B3FAD"/>
    <w:rsid w:val="007E5C6A"/>
    <w:rsid w:val="00833B1A"/>
    <w:rsid w:val="00835810"/>
    <w:rsid w:val="00855F55"/>
    <w:rsid w:val="00862EAF"/>
    <w:rsid w:val="00875D4B"/>
    <w:rsid w:val="00881D9F"/>
    <w:rsid w:val="008A451A"/>
    <w:rsid w:val="008B668A"/>
    <w:rsid w:val="008F5465"/>
    <w:rsid w:val="0096355B"/>
    <w:rsid w:val="009F699E"/>
    <w:rsid w:val="00A719A5"/>
    <w:rsid w:val="00AD3C15"/>
    <w:rsid w:val="00AE25F4"/>
    <w:rsid w:val="00AE4F36"/>
    <w:rsid w:val="00AF4A0E"/>
    <w:rsid w:val="00B21657"/>
    <w:rsid w:val="00B31CDC"/>
    <w:rsid w:val="00BC60C7"/>
    <w:rsid w:val="00BF6D04"/>
    <w:rsid w:val="00C33745"/>
    <w:rsid w:val="00CB0BCE"/>
    <w:rsid w:val="00D20971"/>
    <w:rsid w:val="00D7799E"/>
    <w:rsid w:val="00DA5BDC"/>
    <w:rsid w:val="00E56CAE"/>
    <w:rsid w:val="00E86B37"/>
    <w:rsid w:val="00E87F28"/>
    <w:rsid w:val="00F3126C"/>
    <w:rsid w:val="00F75769"/>
    <w:rsid w:val="00FC0816"/>
    <w:rsid w:val="00FC3D90"/>
    <w:rsid w:val="00FE07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FBAB8"/>
  <w15:docId w15:val="{4C02180F-7BE2-4B03-9802-05FBA7D8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787A29"/>
    <w:pPr>
      <w:widowControl w:val="0"/>
      <w:wordWrap w:val="0"/>
      <w:autoSpaceDE w:val="0"/>
      <w:autoSpaceDN w:val="0"/>
      <w:spacing w:after="160" w:line="259" w:lineRule="auto"/>
      <w:jc w:val="both"/>
    </w:pPr>
    <w:rPr>
      <w:rFonts w:asciiTheme="minorHAnsi" w:hAnsiTheme="minorHAnsi" w:cstheme="minorBidi"/>
      <w:kern w:val="2"/>
      <w:sz w:val="20"/>
      <w:szCs w:val="20"/>
      <w:lang w:val="en-US"/>
      <w14:ligatures w14:val="standardContextual"/>
    </w:rPr>
  </w:style>
  <w:style w:type="paragraph" w:styleId="1">
    <w:name w:val="heading 1"/>
    <w:aliases w:val="장제목"/>
    <w:basedOn w:val="a3"/>
    <w:next w:val="a3"/>
    <w:link w:val="1Char"/>
    <w:uiPriority w:val="1"/>
    <w:qFormat/>
    <w:rsid w:val="00787A29"/>
    <w:pPr>
      <w:keepNext/>
      <w:keepLines/>
      <w:spacing w:before="280" w:after="80"/>
      <w:outlineLvl w:val="0"/>
    </w:pPr>
    <w:rPr>
      <w:rFonts w:asciiTheme="majorHAnsi" w:eastAsiaTheme="majorEastAsia" w:hAnsiTheme="majorHAnsi" w:cstheme="majorBidi"/>
      <w:b/>
      <w:color w:val="000000" w:themeColor="text1"/>
      <w:sz w:val="32"/>
      <w:szCs w:val="32"/>
    </w:rPr>
  </w:style>
  <w:style w:type="paragraph" w:styleId="2">
    <w:name w:val="heading 2"/>
    <w:aliases w:val="절제목"/>
    <w:basedOn w:val="a3"/>
    <w:next w:val="a3"/>
    <w:link w:val="2Char"/>
    <w:uiPriority w:val="1"/>
    <w:qFormat/>
    <w:rsid w:val="00787A29"/>
    <w:pPr>
      <w:keepNext/>
      <w:keepLines/>
      <w:spacing w:before="160" w:after="80"/>
      <w:outlineLvl w:val="1"/>
    </w:pPr>
    <w:rPr>
      <w:rFonts w:asciiTheme="majorHAnsi" w:eastAsiaTheme="majorEastAsia" w:hAnsiTheme="majorHAnsi" w:cstheme="majorBidi"/>
      <w:b/>
      <w:color w:val="000000" w:themeColor="text1"/>
      <w:sz w:val="28"/>
      <w:szCs w:val="28"/>
    </w:rPr>
  </w:style>
  <w:style w:type="paragraph" w:styleId="3">
    <w:name w:val="heading 3"/>
    <w:aliases w:val="중제목"/>
    <w:basedOn w:val="a3"/>
    <w:next w:val="a3"/>
    <w:link w:val="3Char"/>
    <w:uiPriority w:val="1"/>
    <w:qFormat/>
    <w:rsid w:val="00787A29"/>
    <w:pPr>
      <w:keepNext/>
      <w:keepLines/>
      <w:spacing w:before="160" w:after="80"/>
      <w:outlineLvl w:val="2"/>
    </w:pPr>
    <w:rPr>
      <w:rFonts w:asciiTheme="majorHAnsi" w:eastAsiaTheme="majorEastAsia" w:hAnsiTheme="majorHAnsi" w:cstheme="majorBidi"/>
      <w:b/>
      <w:color w:val="000000" w:themeColor="text1"/>
      <w:sz w:val="24"/>
      <w:szCs w:val="24"/>
    </w:rPr>
  </w:style>
  <w:style w:type="paragraph" w:styleId="4">
    <w:name w:val="heading 4"/>
    <w:aliases w:val="소제목"/>
    <w:basedOn w:val="a3"/>
    <w:next w:val="a3"/>
    <w:link w:val="4Char"/>
    <w:uiPriority w:val="1"/>
    <w:qFormat/>
    <w:rsid w:val="00787A29"/>
    <w:pPr>
      <w:keepNext/>
      <w:keepLines/>
      <w:spacing w:before="80" w:after="40"/>
      <w:outlineLvl w:val="3"/>
    </w:pPr>
    <w:rPr>
      <w:rFonts w:asciiTheme="majorHAnsi" w:eastAsiaTheme="majorEastAsia" w:hAnsiTheme="majorHAnsi" w:cstheme="majorBidi"/>
      <w:b/>
      <w:color w:val="000000" w:themeColor="text1"/>
    </w:rPr>
  </w:style>
  <w:style w:type="paragraph" w:styleId="5">
    <w:name w:val="heading 5"/>
    <w:basedOn w:val="a3"/>
    <w:next w:val="a3"/>
    <w:link w:val="5Char"/>
    <w:uiPriority w:val="1"/>
    <w:qFormat/>
    <w:rsid w:val="00787A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3"/>
    <w:next w:val="a3"/>
    <w:link w:val="6Char"/>
    <w:uiPriority w:val="9"/>
    <w:semiHidden/>
    <w:unhideWhenUsed/>
    <w:qFormat/>
    <w:rsid w:val="00787A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3"/>
    <w:next w:val="a3"/>
    <w:link w:val="7Char"/>
    <w:uiPriority w:val="9"/>
    <w:semiHidden/>
    <w:unhideWhenUsed/>
    <w:qFormat/>
    <w:rsid w:val="00787A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3"/>
    <w:next w:val="a3"/>
    <w:link w:val="8Char"/>
    <w:uiPriority w:val="9"/>
    <w:semiHidden/>
    <w:unhideWhenUsed/>
    <w:qFormat/>
    <w:rsid w:val="00787A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3"/>
    <w:next w:val="a3"/>
    <w:link w:val="9Char"/>
    <w:uiPriority w:val="9"/>
    <w:semiHidden/>
    <w:unhideWhenUsed/>
    <w:qFormat/>
    <w:rsid w:val="00787A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7">
    <w:name w:val="Title"/>
    <w:basedOn w:val="a3"/>
    <w:next w:val="a3"/>
    <w:link w:val="Char"/>
    <w:uiPriority w:val="10"/>
    <w:qFormat/>
    <w:rsid w:val="00787A29"/>
    <w:pPr>
      <w:spacing w:after="80" w:line="240" w:lineRule="auto"/>
      <w:contextualSpacing/>
      <w:jc w:val="center"/>
    </w:pPr>
    <w:rPr>
      <w:rFonts w:asciiTheme="majorHAnsi" w:eastAsiaTheme="majorEastAsia" w:hAnsiTheme="majorHAnsi" w:cstheme="majorBidi"/>
      <w:spacing w:val="-10"/>
      <w:kern w:val="28"/>
      <w:sz w:val="56"/>
      <w:szCs w:val="56"/>
    </w:rPr>
  </w:style>
  <w:style w:type="paragraph" w:styleId="a8">
    <w:name w:val="Subtitle"/>
    <w:basedOn w:val="a3"/>
    <w:next w:val="a3"/>
    <w:link w:val="Char0"/>
    <w:uiPriority w:val="11"/>
    <w:qFormat/>
    <w:rsid w:val="00787A29"/>
    <w:pPr>
      <w:numPr>
        <w:ilvl w:val="1"/>
      </w:numPr>
      <w:jc w:val="center"/>
    </w:pPr>
    <w:rPr>
      <w:rFonts w:asciiTheme="majorHAnsi" w:eastAsiaTheme="majorEastAsia" w:hAnsiTheme="majorHAnsi" w:cstheme="majorBidi"/>
      <w:color w:val="595959" w:themeColor="text1" w:themeTint="A6"/>
      <w:spacing w:val="15"/>
      <w:sz w:val="28"/>
      <w:szCs w:val="28"/>
    </w:r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ab">
    <w:name w:val="annotation text"/>
    <w:basedOn w:val="a3"/>
    <w:link w:val="Char1"/>
    <w:uiPriority w:val="99"/>
    <w:unhideWhenUsed/>
    <w:rsid w:val="00787A29"/>
    <w:pPr>
      <w:jc w:val="left"/>
    </w:pPr>
  </w:style>
  <w:style w:type="character" w:customStyle="1" w:styleId="Char1">
    <w:name w:val="메모 텍스트 Char"/>
    <w:basedOn w:val="a4"/>
    <w:link w:val="ab"/>
    <w:uiPriority w:val="99"/>
    <w:rsid w:val="00787A29"/>
    <w:rPr>
      <w:rFonts w:asciiTheme="minorHAnsi" w:hAnsiTheme="minorHAnsi" w:cstheme="minorBidi"/>
      <w:kern w:val="2"/>
      <w:sz w:val="20"/>
      <w:szCs w:val="20"/>
      <w:lang w:val="en-US"/>
      <w14:ligatures w14:val="standardContextual"/>
    </w:rPr>
  </w:style>
  <w:style w:type="character" w:styleId="ac">
    <w:name w:val="annotation reference"/>
    <w:basedOn w:val="a4"/>
    <w:uiPriority w:val="99"/>
    <w:unhideWhenUsed/>
    <w:rsid w:val="00787A29"/>
    <w:rPr>
      <w:sz w:val="18"/>
      <w:szCs w:val="18"/>
    </w:rPr>
  </w:style>
  <w:style w:type="character" w:styleId="ad">
    <w:name w:val="footnote reference"/>
    <w:basedOn w:val="a4"/>
    <w:uiPriority w:val="99"/>
    <w:semiHidden/>
    <w:unhideWhenUsed/>
    <w:rsid w:val="00787A29"/>
    <w:rPr>
      <w:vertAlign w:val="superscript"/>
    </w:rPr>
  </w:style>
  <w:style w:type="paragraph" w:styleId="ae">
    <w:name w:val="footnote text"/>
    <w:basedOn w:val="a3"/>
    <w:link w:val="Char2"/>
    <w:uiPriority w:val="99"/>
    <w:semiHidden/>
    <w:unhideWhenUsed/>
    <w:rsid w:val="00787A29"/>
    <w:pPr>
      <w:snapToGrid w:val="0"/>
      <w:jc w:val="left"/>
    </w:pPr>
  </w:style>
  <w:style w:type="character" w:customStyle="1" w:styleId="Char2">
    <w:name w:val="각주 텍스트 Char"/>
    <w:basedOn w:val="a4"/>
    <w:link w:val="ae"/>
    <w:uiPriority w:val="99"/>
    <w:semiHidden/>
    <w:rsid w:val="00787A29"/>
    <w:rPr>
      <w:rFonts w:asciiTheme="minorHAnsi" w:hAnsiTheme="minorHAnsi" w:cstheme="minorBidi"/>
      <w:kern w:val="2"/>
      <w:sz w:val="20"/>
      <w:szCs w:val="20"/>
      <w:lang w:val="en-US"/>
      <w14:ligatures w14:val="standardContextual"/>
    </w:rPr>
  </w:style>
  <w:style w:type="paragraph" w:styleId="af">
    <w:name w:val="No Spacing"/>
    <w:uiPriority w:val="1"/>
    <w:unhideWhenUsed/>
    <w:qFormat/>
    <w:rsid w:val="00787A29"/>
    <w:pPr>
      <w:widowControl w:val="0"/>
      <w:wordWrap w:val="0"/>
      <w:autoSpaceDE w:val="0"/>
      <w:autoSpaceDN w:val="0"/>
      <w:spacing w:after="0" w:line="240" w:lineRule="auto"/>
      <w:jc w:val="both"/>
    </w:pPr>
    <w:rPr>
      <w:rFonts w:asciiTheme="minorHAnsi" w:hAnsiTheme="minorHAnsi" w:cstheme="minorBidi"/>
      <w:kern w:val="2"/>
      <w:sz w:val="20"/>
      <w:szCs w:val="20"/>
      <w:lang w:val="en-US"/>
      <w14:ligatures w14:val="standardContextual"/>
    </w:rPr>
  </w:style>
  <w:style w:type="character" w:styleId="af0">
    <w:name w:val="Emphasis"/>
    <w:basedOn w:val="a4"/>
    <w:uiPriority w:val="20"/>
    <w:qFormat/>
    <w:rsid w:val="00787A29"/>
    <w:rPr>
      <w:i/>
      <w:iCs/>
    </w:rPr>
  </w:style>
  <w:style w:type="character" w:styleId="af1">
    <w:name w:val="Intense Emphasis"/>
    <w:basedOn w:val="a4"/>
    <w:uiPriority w:val="21"/>
    <w:qFormat/>
    <w:rsid w:val="00787A29"/>
    <w:rPr>
      <w:i/>
      <w:iCs/>
      <w:color w:val="365F91" w:themeColor="accent1" w:themeShade="BF"/>
    </w:rPr>
  </w:style>
  <w:style w:type="paragraph" w:styleId="af2">
    <w:name w:val="Intense Quote"/>
    <w:basedOn w:val="a3"/>
    <w:next w:val="a3"/>
    <w:link w:val="Char3"/>
    <w:uiPriority w:val="30"/>
    <w:qFormat/>
    <w:rsid w:val="00787A2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3">
    <w:name w:val="강한 인용 Char"/>
    <w:basedOn w:val="a4"/>
    <w:link w:val="af2"/>
    <w:uiPriority w:val="30"/>
    <w:rsid w:val="00787A29"/>
    <w:rPr>
      <w:rFonts w:asciiTheme="minorHAnsi" w:hAnsiTheme="minorHAnsi" w:cstheme="minorBidi"/>
      <w:i/>
      <w:iCs/>
      <w:color w:val="365F91" w:themeColor="accent1" w:themeShade="BF"/>
      <w:kern w:val="2"/>
      <w:sz w:val="20"/>
      <w:szCs w:val="20"/>
      <w:lang w:val="en-US"/>
      <w14:ligatures w14:val="standardContextual"/>
    </w:rPr>
  </w:style>
  <w:style w:type="character" w:styleId="af3">
    <w:name w:val="Intense Reference"/>
    <w:basedOn w:val="a4"/>
    <w:uiPriority w:val="32"/>
    <w:qFormat/>
    <w:rsid w:val="00787A29"/>
    <w:rPr>
      <w:b/>
      <w:bCs/>
      <w:smallCaps/>
      <w:color w:val="365F91" w:themeColor="accent1" w:themeShade="BF"/>
      <w:spacing w:val="5"/>
    </w:rPr>
  </w:style>
  <w:style w:type="paragraph" w:customStyle="1" w:styleId="af4">
    <w:name w:val="결과"/>
    <w:basedOn w:val="a3"/>
    <w:qFormat/>
    <w:rsid w:val="00787A29"/>
    <w:pPr>
      <w:shd w:val="clear" w:color="auto" w:fill="EEECE1"/>
      <w:ind w:leftChars="100" w:left="200" w:rightChars="100" w:right="100"/>
    </w:pPr>
    <w:rPr>
      <w:rFonts w:cs="나눔고딕코딩"/>
      <w:sz w:val="18"/>
    </w:rPr>
  </w:style>
  <w:style w:type="character" w:styleId="af5">
    <w:name w:val="Strong"/>
    <w:uiPriority w:val="22"/>
    <w:qFormat/>
    <w:rsid w:val="00787A29"/>
    <w:rPr>
      <w:b/>
      <w:bCs/>
    </w:rPr>
  </w:style>
  <w:style w:type="paragraph" w:customStyle="1" w:styleId="af6">
    <w:name w:val="그림 캡션"/>
    <w:basedOn w:val="a3"/>
    <w:next w:val="a3"/>
    <w:uiPriority w:val="6"/>
    <w:qFormat/>
    <w:rsid w:val="00787A29"/>
    <w:pPr>
      <w:pBdr>
        <w:top w:val="dashSmallGap" w:sz="4" w:space="1" w:color="auto"/>
      </w:pBdr>
    </w:pPr>
    <w:rPr>
      <w:sz w:val="18"/>
    </w:rPr>
  </w:style>
  <w:style w:type="paragraph" w:customStyle="1" w:styleId="af7">
    <w:name w:val="기본형"/>
    <w:basedOn w:val="a3"/>
    <w:autoRedefine/>
    <w:qFormat/>
    <w:rsid w:val="00787A29"/>
    <w:pPr>
      <w:spacing w:before="100" w:beforeAutospacing="1" w:after="100" w:afterAutospacing="1" w:line="240" w:lineRule="auto"/>
      <w:ind w:leftChars="100" w:left="200" w:rightChars="100" w:right="100"/>
      <w:jc w:val="left"/>
    </w:pPr>
    <w:rPr>
      <w:rFonts w:ascii="D2Coding" w:eastAsia="D2Coding" w:hAnsi="D2Coding" w:cs="Times New Roman"/>
      <w:b/>
      <w:color w:val="0B00E2"/>
    </w:rPr>
  </w:style>
  <w:style w:type="paragraph" w:customStyle="1" w:styleId="af8">
    <w:name w:val="돌발 퀴즈"/>
    <w:basedOn w:val="a3"/>
    <w:next w:val="a3"/>
    <w:uiPriority w:val="4"/>
    <w:qFormat/>
    <w:rsid w:val="00787A29"/>
    <w:pPr>
      <w:shd w:val="clear" w:color="auto" w:fill="F2DBDB" w:themeFill="accent2" w:themeFillTint="33"/>
      <w:ind w:leftChars="100" w:left="200" w:rightChars="100" w:right="100"/>
    </w:pPr>
    <w:rPr>
      <w:sz w:val="18"/>
    </w:rPr>
  </w:style>
  <w:style w:type="character" w:customStyle="1" w:styleId="af9">
    <w:name w:val="링크"/>
    <w:basedOn w:val="a4"/>
    <w:uiPriority w:val="6"/>
    <w:qFormat/>
    <w:rsid w:val="00787A29"/>
    <w:rPr>
      <w:caps w:val="0"/>
      <w:smallCaps w:val="0"/>
      <w:strike w:val="0"/>
      <w:dstrike w:val="0"/>
      <w:vanish w:val="0"/>
      <w:color w:val="7F7F7F" w:themeColor="text1" w:themeTint="80"/>
      <w:u w:val="single"/>
      <w:vertAlign w:val="baseline"/>
    </w:rPr>
  </w:style>
  <w:style w:type="character" w:customStyle="1" w:styleId="afa">
    <w:name w:val="말풍선"/>
    <w:basedOn w:val="a4"/>
    <w:uiPriority w:val="1"/>
    <w:qFormat/>
    <w:rsid w:val="00787A29"/>
    <w:rPr>
      <w:color w:val="C0504D" w:themeColor="accent2"/>
      <w:u w:val="single"/>
    </w:rPr>
  </w:style>
  <w:style w:type="paragraph" w:styleId="afb">
    <w:name w:val="header"/>
    <w:basedOn w:val="a3"/>
    <w:link w:val="Char4"/>
    <w:uiPriority w:val="99"/>
    <w:unhideWhenUsed/>
    <w:rsid w:val="00787A29"/>
    <w:pPr>
      <w:tabs>
        <w:tab w:val="center" w:pos="4513"/>
        <w:tab w:val="right" w:pos="9026"/>
      </w:tabs>
      <w:snapToGrid w:val="0"/>
    </w:pPr>
  </w:style>
  <w:style w:type="character" w:customStyle="1" w:styleId="Char4">
    <w:name w:val="머리글 Char"/>
    <w:basedOn w:val="a4"/>
    <w:link w:val="afb"/>
    <w:uiPriority w:val="99"/>
    <w:rsid w:val="00787A29"/>
    <w:rPr>
      <w:rFonts w:asciiTheme="minorHAnsi" w:hAnsiTheme="minorHAnsi" w:cstheme="minorBidi"/>
      <w:kern w:val="2"/>
      <w:sz w:val="20"/>
      <w:szCs w:val="20"/>
      <w:lang w:val="en-US"/>
      <w14:ligatures w14:val="standardContextual"/>
    </w:rPr>
  </w:style>
  <w:style w:type="paragraph" w:styleId="afc">
    <w:name w:val="annotation subject"/>
    <w:basedOn w:val="a3"/>
    <w:next w:val="a3"/>
    <w:link w:val="Char5"/>
    <w:uiPriority w:val="99"/>
    <w:semiHidden/>
    <w:unhideWhenUsed/>
    <w:rsid w:val="00787A29"/>
    <w:pPr>
      <w:jc w:val="left"/>
    </w:pPr>
    <w:rPr>
      <w:b/>
      <w:bCs/>
    </w:rPr>
  </w:style>
  <w:style w:type="character" w:customStyle="1" w:styleId="Char5">
    <w:name w:val="메모 주제 Char"/>
    <w:basedOn w:val="a4"/>
    <w:link w:val="afc"/>
    <w:uiPriority w:val="99"/>
    <w:semiHidden/>
    <w:rsid w:val="00787A29"/>
    <w:rPr>
      <w:rFonts w:asciiTheme="minorHAnsi" w:hAnsiTheme="minorHAnsi" w:cstheme="minorBidi"/>
      <w:b/>
      <w:bCs/>
      <w:kern w:val="2"/>
      <w:sz w:val="20"/>
      <w:szCs w:val="20"/>
      <w:lang w:val="en-US"/>
      <w14:ligatures w14:val="standardContextual"/>
    </w:rPr>
  </w:style>
  <w:style w:type="character" w:styleId="afd">
    <w:name w:val="Mention"/>
    <w:basedOn w:val="a4"/>
    <w:uiPriority w:val="99"/>
    <w:unhideWhenUsed/>
    <w:rsid w:val="00787A29"/>
    <w:rPr>
      <w:color w:val="2B579A"/>
      <w:shd w:val="clear" w:color="auto" w:fill="E6E6E6"/>
    </w:rPr>
  </w:style>
  <w:style w:type="paragraph" w:styleId="afe">
    <w:name w:val="List Paragraph"/>
    <w:basedOn w:val="a3"/>
    <w:uiPriority w:val="34"/>
    <w:qFormat/>
    <w:rsid w:val="00787A29"/>
    <w:pPr>
      <w:ind w:left="720"/>
      <w:contextualSpacing/>
    </w:pPr>
  </w:style>
  <w:style w:type="character" w:customStyle="1" w:styleId="aff">
    <w:name w:val="문장 내 코드"/>
    <w:basedOn w:val="a4"/>
    <w:uiPriority w:val="1"/>
    <w:qFormat/>
    <w:rsid w:val="00787A29"/>
    <w:rPr>
      <w:rFonts w:ascii="D2Coding" w:eastAsia="D2Coding" w:hAnsi="D2Coding"/>
      <w:color w:val="F79646" w:themeColor="accent6"/>
    </w:rPr>
  </w:style>
  <w:style w:type="paragraph" w:styleId="aff0">
    <w:name w:val="footer"/>
    <w:basedOn w:val="a3"/>
    <w:link w:val="Char6"/>
    <w:uiPriority w:val="99"/>
    <w:unhideWhenUsed/>
    <w:rsid w:val="00787A29"/>
    <w:pPr>
      <w:tabs>
        <w:tab w:val="center" w:pos="4513"/>
        <w:tab w:val="right" w:pos="9026"/>
      </w:tabs>
      <w:snapToGrid w:val="0"/>
    </w:pPr>
  </w:style>
  <w:style w:type="character" w:customStyle="1" w:styleId="Char6">
    <w:name w:val="바닥글 Char"/>
    <w:basedOn w:val="a4"/>
    <w:link w:val="aff0"/>
    <w:uiPriority w:val="99"/>
    <w:rsid w:val="00787A29"/>
    <w:rPr>
      <w:rFonts w:asciiTheme="minorHAnsi" w:hAnsiTheme="minorHAnsi" w:cstheme="minorBidi"/>
      <w:kern w:val="2"/>
      <w:sz w:val="20"/>
      <w:szCs w:val="20"/>
      <w:lang w:val="en-US"/>
      <w14:ligatures w14:val="standardContextual"/>
    </w:rPr>
  </w:style>
  <w:style w:type="character" w:customStyle="1" w:styleId="Char0">
    <w:name w:val="부제 Char"/>
    <w:basedOn w:val="a4"/>
    <w:link w:val="a8"/>
    <w:uiPriority w:val="11"/>
    <w:rsid w:val="00787A29"/>
    <w:rPr>
      <w:rFonts w:asciiTheme="majorHAnsi" w:eastAsiaTheme="majorEastAsia" w:hAnsiTheme="majorHAnsi" w:cstheme="majorBidi"/>
      <w:color w:val="595959" w:themeColor="text1" w:themeTint="A6"/>
      <w:spacing w:val="15"/>
      <w:kern w:val="2"/>
      <w:sz w:val="28"/>
      <w:szCs w:val="28"/>
      <w:lang w:val="en-US"/>
      <w14:ligatures w14:val="standardContextual"/>
    </w:rPr>
  </w:style>
  <w:style w:type="paragraph" w:customStyle="1" w:styleId="aff1">
    <w:name w:val="사이드 박스"/>
    <w:basedOn w:val="a3"/>
    <w:qFormat/>
    <w:rsid w:val="00787A29"/>
    <w:pPr>
      <w:shd w:val="clear" w:color="auto" w:fill="DAEEF3" w:themeFill="accent5" w:themeFillTint="33"/>
      <w:ind w:leftChars="100" w:left="100" w:rightChars="100" w:right="100"/>
      <w:contextualSpacing/>
    </w:pPr>
  </w:style>
  <w:style w:type="paragraph" w:customStyle="1" w:styleId="aff2">
    <w:name w:val="코드"/>
    <w:basedOn w:val="a3"/>
    <w:next w:val="a3"/>
    <w:uiPriority w:val="3"/>
    <w:qFormat/>
    <w:rsid w:val="00787A29"/>
    <w:pPr>
      <w:pBdr>
        <w:top w:val="single" w:sz="4" w:space="1" w:color="auto"/>
        <w:bottom w:val="single" w:sz="4" w:space="1" w:color="auto"/>
      </w:pBdr>
      <w:spacing w:after="240" w:line="240" w:lineRule="atLeast"/>
      <w:ind w:leftChars="100" w:left="100" w:rightChars="100" w:right="100"/>
      <w:contextualSpacing/>
    </w:pPr>
    <w:rPr>
      <w:rFonts w:ascii="D2Coding" w:eastAsia="D2Coding" w:hAnsi="D2Coding"/>
      <w:sz w:val="18"/>
    </w:rPr>
  </w:style>
  <w:style w:type="paragraph" w:customStyle="1" w:styleId="aff3">
    <w:name w:val="셸 코드"/>
    <w:basedOn w:val="aff2"/>
    <w:uiPriority w:val="3"/>
    <w:qFormat/>
    <w:rsid w:val="00787A29"/>
    <w:pPr>
      <w:pBdr>
        <w:top w:val="dotted" w:sz="4" w:space="1" w:color="auto"/>
        <w:bottom w:val="dotted" w:sz="4" w:space="1" w:color="auto"/>
      </w:pBdr>
      <w:shd w:val="clear" w:color="auto" w:fill="F2F2F2" w:themeFill="background1" w:themeFillShade="F2"/>
    </w:pPr>
  </w:style>
  <w:style w:type="paragraph" w:customStyle="1" w:styleId="aff4">
    <w:name w:val="셸 환경"/>
    <w:basedOn w:val="aff2"/>
    <w:qFormat/>
    <w:rsid w:val="00787A29"/>
    <w:pPr>
      <w:pBdr>
        <w:top w:val="dotted" w:sz="4" w:space="1" w:color="auto"/>
        <w:bottom w:val="dotted" w:sz="4" w:space="1" w:color="auto"/>
      </w:pBdr>
      <w:shd w:val="pct5" w:color="auto" w:fill="auto"/>
      <w:ind w:left="400" w:right="400"/>
    </w:pPr>
  </w:style>
  <w:style w:type="paragraph" w:customStyle="1" w:styleId="aff5">
    <w:name w:val="순서 없는 목록"/>
    <w:basedOn w:val="a3"/>
    <w:autoRedefine/>
    <w:qFormat/>
    <w:rsid w:val="00787A29"/>
    <w:pPr>
      <w:snapToGrid w:val="0"/>
      <w:spacing w:before="100" w:beforeAutospacing="1" w:after="100" w:afterAutospacing="1"/>
      <w:contextualSpacing/>
    </w:pPr>
    <w:rPr>
      <w:rFonts w:ascii="Monaco" w:eastAsia="맑은 고딕" w:hAnsi="Monaco" w:cs="맑은 고딕"/>
    </w:rPr>
  </w:style>
  <w:style w:type="paragraph" w:customStyle="1" w:styleId="aff6">
    <w:name w:val="추가 설명"/>
    <w:basedOn w:val="a3"/>
    <w:next w:val="a3"/>
    <w:link w:val="Char7"/>
    <w:uiPriority w:val="4"/>
    <w:qFormat/>
    <w:rsid w:val="00787A29"/>
    <w:pPr>
      <w:pBdr>
        <w:left w:val="single" w:sz="4" w:space="4" w:color="auto"/>
      </w:pBdr>
      <w:shd w:val="clear" w:color="auto" w:fill="FDE9D9" w:themeFill="accent6" w:themeFillTint="33"/>
      <w:ind w:leftChars="100" w:left="200" w:rightChars="100" w:right="100"/>
    </w:pPr>
    <w:rPr>
      <w:sz w:val="18"/>
    </w:rPr>
  </w:style>
  <w:style w:type="character" w:customStyle="1" w:styleId="Char7">
    <w:name w:val="추가 설명 Char"/>
    <w:basedOn w:val="a4"/>
    <w:link w:val="aff6"/>
    <w:uiPriority w:val="4"/>
    <w:rsid w:val="00787A29"/>
    <w:rPr>
      <w:rFonts w:asciiTheme="minorHAnsi" w:hAnsiTheme="minorHAnsi" w:cstheme="minorBidi"/>
      <w:kern w:val="2"/>
      <w:sz w:val="18"/>
      <w:szCs w:val="20"/>
      <w:shd w:val="clear" w:color="auto" w:fill="FDE9D9" w:themeFill="accent6" w:themeFillTint="33"/>
      <w:lang w:val="en-US"/>
      <w14:ligatures w14:val="standardContextual"/>
    </w:rPr>
  </w:style>
  <w:style w:type="paragraph" w:customStyle="1" w:styleId="10">
    <w:name w:val="스타일1"/>
    <w:basedOn w:val="aff6"/>
    <w:semiHidden/>
    <w:qFormat/>
    <w:rsid w:val="00787A29"/>
    <w:pPr>
      <w:pBdr>
        <w:top w:val="double" w:sz="4" w:space="1" w:color="EEECE1" w:themeColor="background2"/>
        <w:left w:val="none" w:sz="0" w:space="0" w:color="auto"/>
        <w:bottom w:val="double" w:sz="4" w:space="1" w:color="EEECE1" w:themeColor="background2"/>
      </w:pBdr>
      <w:shd w:val="clear" w:color="auto" w:fill="E1EBF7" w:themeFill="text2" w:themeFillTint="1A"/>
    </w:pPr>
  </w:style>
  <w:style w:type="character" w:customStyle="1" w:styleId="aff7">
    <w:name w:val="아래첨자"/>
    <w:basedOn w:val="a4"/>
    <w:uiPriority w:val="1"/>
    <w:rsid w:val="00787A29"/>
    <w:rPr>
      <w:caps w:val="0"/>
      <w:smallCaps w:val="0"/>
      <w:strike w:val="0"/>
      <w:dstrike w:val="0"/>
      <w:vanish w:val="0"/>
      <w:color w:val="4F81BD" w:themeColor="accent1"/>
      <w:vertAlign w:val="sub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ff8">
    <w:name w:val="위첨자"/>
    <w:basedOn w:val="a4"/>
    <w:uiPriority w:val="2"/>
    <w:qFormat/>
    <w:rsid w:val="00787A29"/>
    <w:rPr>
      <w:caps w:val="0"/>
      <w:smallCaps w:val="0"/>
      <w:strike w:val="0"/>
      <w:dstrike w:val="0"/>
      <w:vanish w:val="0"/>
      <w:vertAlign w:val="superscript"/>
    </w:rPr>
  </w:style>
  <w:style w:type="character" w:customStyle="1" w:styleId="aff9">
    <w:name w:val="위첨자 강조"/>
    <w:basedOn w:val="aff8"/>
    <w:uiPriority w:val="1"/>
    <w:qFormat/>
    <w:rsid w:val="00787A29"/>
    <w:rPr>
      <w:b/>
      <w:bCs/>
      <w:caps w:val="0"/>
      <w:smallCaps w:val="0"/>
      <w:strike w:val="0"/>
      <w:dstrike w:val="0"/>
      <w:vanish w:val="0"/>
      <w:vertAlign w:val="superscript"/>
    </w:rPr>
  </w:style>
  <w:style w:type="paragraph" w:styleId="affa">
    <w:name w:val="Quote"/>
    <w:basedOn w:val="a3"/>
    <w:next w:val="a3"/>
    <w:link w:val="Char8"/>
    <w:uiPriority w:val="6"/>
    <w:qFormat/>
    <w:rsid w:val="00787A29"/>
    <w:pPr>
      <w:pBdr>
        <w:left w:val="single" w:sz="18" w:space="4" w:color="auto"/>
      </w:pBdr>
      <w:spacing w:before="160"/>
      <w:ind w:leftChars="400" w:left="400" w:rightChars="400" w:right="400"/>
      <w:jc w:val="left"/>
    </w:pPr>
    <w:rPr>
      <w:iCs/>
      <w:color w:val="404040" w:themeColor="text1" w:themeTint="BF"/>
    </w:rPr>
  </w:style>
  <w:style w:type="character" w:customStyle="1" w:styleId="Char8">
    <w:name w:val="인용 Char"/>
    <w:basedOn w:val="a4"/>
    <w:link w:val="affa"/>
    <w:uiPriority w:val="6"/>
    <w:rsid w:val="00787A29"/>
    <w:rPr>
      <w:rFonts w:asciiTheme="minorHAnsi" w:hAnsiTheme="minorHAnsi" w:cstheme="minorBidi"/>
      <w:iCs/>
      <w:color w:val="404040" w:themeColor="text1" w:themeTint="BF"/>
      <w:kern w:val="2"/>
      <w:sz w:val="20"/>
      <w:szCs w:val="20"/>
      <w:lang w:val="en-US"/>
      <w14:ligatures w14:val="standardContextual"/>
    </w:rPr>
  </w:style>
  <w:style w:type="character" w:styleId="affb">
    <w:name w:val="Placeholder Text"/>
    <w:basedOn w:val="a4"/>
    <w:uiPriority w:val="99"/>
    <w:semiHidden/>
    <w:rsid w:val="00787A29"/>
    <w:rPr>
      <w:color w:val="666666"/>
    </w:rPr>
  </w:style>
  <w:style w:type="paragraph" w:customStyle="1" w:styleId="a2">
    <w:name w:val="점 리스트"/>
    <w:basedOn w:val="afe"/>
    <w:next w:val="a3"/>
    <w:uiPriority w:val="2"/>
    <w:qFormat/>
    <w:rsid w:val="00787A29"/>
    <w:pPr>
      <w:numPr>
        <w:numId w:val="2"/>
      </w:numPr>
    </w:pPr>
  </w:style>
  <w:style w:type="paragraph" w:customStyle="1" w:styleId="a">
    <w:name w:val="점스타일"/>
    <w:basedOn w:val="a3"/>
    <w:autoRedefine/>
    <w:qFormat/>
    <w:rsid w:val="00787A29"/>
    <w:pPr>
      <w:numPr>
        <w:numId w:val="3"/>
      </w:numPr>
      <w:spacing w:before="100" w:beforeAutospacing="1" w:after="72" w:afterAutospacing="1" w:line="240" w:lineRule="auto"/>
      <w:jc w:val="left"/>
    </w:pPr>
    <w:rPr>
      <w:rFonts w:ascii="Monaco" w:eastAsia="맑은 고딕" w:hAnsi="Monaco" w:cs="맑은 고딕"/>
    </w:rPr>
  </w:style>
  <w:style w:type="character" w:customStyle="1" w:styleId="Char">
    <w:name w:val="제목 Char"/>
    <w:basedOn w:val="a4"/>
    <w:link w:val="a7"/>
    <w:uiPriority w:val="10"/>
    <w:rsid w:val="00787A29"/>
    <w:rPr>
      <w:rFonts w:asciiTheme="majorHAnsi" w:eastAsiaTheme="majorEastAsia" w:hAnsiTheme="majorHAnsi" w:cstheme="majorBidi"/>
      <w:spacing w:val="-10"/>
      <w:kern w:val="28"/>
      <w:sz w:val="56"/>
      <w:szCs w:val="56"/>
      <w:lang w:val="en-US"/>
      <w14:ligatures w14:val="standardContextual"/>
    </w:rPr>
  </w:style>
  <w:style w:type="character" w:customStyle="1" w:styleId="1Char">
    <w:name w:val="제목 1 Char"/>
    <w:aliases w:val="장제목 Char"/>
    <w:basedOn w:val="a4"/>
    <w:link w:val="1"/>
    <w:uiPriority w:val="1"/>
    <w:rsid w:val="00787A29"/>
    <w:rPr>
      <w:rFonts w:asciiTheme="majorHAnsi" w:eastAsiaTheme="majorEastAsia" w:hAnsiTheme="majorHAnsi" w:cstheme="majorBidi"/>
      <w:b/>
      <w:color w:val="000000" w:themeColor="text1"/>
      <w:kern w:val="2"/>
      <w:sz w:val="32"/>
      <w:szCs w:val="32"/>
      <w:lang w:val="en-US"/>
      <w14:ligatures w14:val="standardContextual"/>
    </w:rPr>
  </w:style>
  <w:style w:type="character" w:customStyle="1" w:styleId="2Char">
    <w:name w:val="제목 2 Char"/>
    <w:aliases w:val="절제목 Char"/>
    <w:basedOn w:val="a4"/>
    <w:link w:val="2"/>
    <w:uiPriority w:val="1"/>
    <w:rsid w:val="00787A29"/>
    <w:rPr>
      <w:rFonts w:asciiTheme="majorHAnsi" w:eastAsiaTheme="majorEastAsia" w:hAnsiTheme="majorHAnsi" w:cstheme="majorBidi"/>
      <w:b/>
      <w:color w:val="000000" w:themeColor="text1"/>
      <w:kern w:val="2"/>
      <w:sz w:val="28"/>
      <w:szCs w:val="28"/>
      <w:lang w:val="en-US"/>
      <w14:ligatures w14:val="standardContextual"/>
    </w:rPr>
  </w:style>
  <w:style w:type="character" w:customStyle="1" w:styleId="3Char">
    <w:name w:val="제목 3 Char"/>
    <w:aliases w:val="중제목 Char"/>
    <w:basedOn w:val="a4"/>
    <w:link w:val="3"/>
    <w:uiPriority w:val="1"/>
    <w:rsid w:val="00787A29"/>
    <w:rPr>
      <w:rFonts w:asciiTheme="majorHAnsi" w:eastAsiaTheme="majorEastAsia" w:hAnsiTheme="majorHAnsi" w:cstheme="majorBidi"/>
      <w:b/>
      <w:color w:val="000000" w:themeColor="text1"/>
      <w:kern w:val="2"/>
      <w:sz w:val="24"/>
      <w:szCs w:val="24"/>
      <w:lang w:val="en-US"/>
      <w14:ligatures w14:val="standardContextual"/>
    </w:rPr>
  </w:style>
  <w:style w:type="character" w:customStyle="1" w:styleId="4Char">
    <w:name w:val="제목 4 Char"/>
    <w:aliases w:val="소제목 Char"/>
    <w:basedOn w:val="a4"/>
    <w:link w:val="4"/>
    <w:uiPriority w:val="1"/>
    <w:rsid w:val="00787A29"/>
    <w:rPr>
      <w:rFonts w:asciiTheme="majorHAnsi" w:eastAsiaTheme="majorEastAsia" w:hAnsiTheme="majorHAnsi" w:cstheme="majorBidi"/>
      <w:b/>
      <w:color w:val="000000" w:themeColor="text1"/>
      <w:kern w:val="2"/>
      <w:sz w:val="20"/>
      <w:szCs w:val="20"/>
      <w:lang w:val="en-US"/>
      <w14:ligatures w14:val="standardContextual"/>
    </w:rPr>
  </w:style>
  <w:style w:type="character" w:customStyle="1" w:styleId="5Char">
    <w:name w:val="제목 5 Char"/>
    <w:basedOn w:val="a4"/>
    <w:link w:val="5"/>
    <w:uiPriority w:val="1"/>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6Char">
    <w:name w:val="제목 6 Char"/>
    <w:basedOn w:val="a4"/>
    <w:link w:val="6"/>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7Char">
    <w:name w:val="제목 7 Char"/>
    <w:basedOn w:val="a4"/>
    <w:link w:val="7"/>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8Char">
    <w:name w:val="제목 8 Char"/>
    <w:basedOn w:val="a4"/>
    <w:link w:val="8"/>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9Char">
    <w:name w:val="제목 9 Char"/>
    <w:basedOn w:val="a4"/>
    <w:link w:val="9"/>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affc">
    <w:name w:val="지시선"/>
    <w:basedOn w:val="a4"/>
    <w:uiPriority w:val="5"/>
    <w:qFormat/>
    <w:rsid w:val="00787A29"/>
    <w:rPr>
      <w:color w:val="4BACC6" w:themeColor="accent5"/>
    </w:rPr>
  </w:style>
  <w:style w:type="paragraph" w:customStyle="1" w:styleId="affd">
    <w:name w:val="추가 설명 제목"/>
    <w:basedOn w:val="aff6"/>
    <w:uiPriority w:val="4"/>
    <w:qFormat/>
    <w:rsid w:val="00787A29"/>
    <w:pPr>
      <w:ind w:right="200"/>
    </w:pPr>
    <w:rPr>
      <w:b/>
    </w:rPr>
  </w:style>
  <w:style w:type="paragraph" w:styleId="affe">
    <w:name w:val="caption"/>
    <w:basedOn w:val="a3"/>
    <w:next w:val="a3"/>
    <w:uiPriority w:val="35"/>
    <w:unhideWhenUsed/>
    <w:qFormat/>
    <w:rsid w:val="00787A29"/>
    <w:pPr>
      <w:pBdr>
        <w:top w:val="dashSmallGap" w:sz="4" w:space="1" w:color="auto"/>
      </w:pBdr>
    </w:pPr>
    <w:rPr>
      <w:bCs/>
      <w:sz w:val="18"/>
    </w:rPr>
  </w:style>
  <w:style w:type="paragraph" w:customStyle="1" w:styleId="afff">
    <w:name w:val="코드 제목"/>
    <w:basedOn w:val="a3"/>
    <w:next w:val="af"/>
    <w:uiPriority w:val="3"/>
    <w:qFormat/>
    <w:rsid w:val="00787A29"/>
    <w:pPr>
      <w:pBdr>
        <w:bottom w:val="dotted" w:sz="4" w:space="1" w:color="auto"/>
      </w:pBdr>
      <w:spacing w:afterLines="10" w:after="10" w:line="240" w:lineRule="auto"/>
    </w:pPr>
    <w:rPr>
      <w:b/>
      <w:sz w:val="18"/>
    </w:rPr>
  </w:style>
  <w:style w:type="character" w:customStyle="1" w:styleId="afff0">
    <w:name w:val="코드 주석"/>
    <w:basedOn w:val="a4"/>
    <w:uiPriority w:val="4"/>
    <w:qFormat/>
    <w:rsid w:val="00787A29"/>
    <w:rPr>
      <w:color w:val="00B0F0"/>
    </w:rPr>
  </w:style>
  <w:style w:type="paragraph" w:customStyle="1" w:styleId="a1">
    <w:name w:val="코드_번호두자리"/>
    <w:basedOn w:val="aff2"/>
    <w:next w:val="a3"/>
    <w:uiPriority w:val="3"/>
    <w:qFormat/>
    <w:rsid w:val="00787A29"/>
    <w:pPr>
      <w:numPr>
        <w:numId w:val="4"/>
      </w:numPr>
    </w:pPr>
  </w:style>
  <w:style w:type="paragraph" w:customStyle="1" w:styleId="a0">
    <w:name w:val="코드_번호세자리"/>
    <w:basedOn w:val="a1"/>
    <w:uiPriority w:val="3"/>
    <w:qFormat/>
    <w:rsid w:val="00787A29"/>
    <w:pPr>
      <w:numPr>
        <w:numId w:val="5"/>
      </w:numPr>
    </w:pPr>
  </w:style>
  <w:style w:type="paragraph" w:customStyle="1" w:styleId="afff1">
    <w:name w:val="코드_번호없음"/>
    <w:basedOn w:val="a3"/>
    <w:qFormat/>
    <w:rsid w:val="00787A29"/>
    <w:pPr>
      <w:pBdr>
        <w:top w:val="single" w:sz="4" w:space="1" w:color="auto"/>
        <w:bottom w:val="single" w:sz="4" w:space="1" w:color="auto"/>
      </w:pBdr>
      <w:spacing w:before="20" w:after="20" w:line="240" w:lineRule="auto"/>
    </w:pPr>
    <w:rPr>
      <w:rFonts w:ascii="나눔고딕코딩" w:eastAsia="나눔고딕코딩" w:hAnsi="나눔고딕코딩" w:cs="나눔고딕코딩"/>
      <w:sz w:val="18"/>
      <w:szCs w:val="18"/>
    </w:rPr>
  </w:style>
  <w:style w:type="paragraph" w:customStyle="1" w:styleId="afff2">
    <w:name w:val="키워드"/>
    <w:basedOn w:val="a3"/>
    <w:qFormat/>
    <w:rsid w:val="00787A29"/>
    <w:pPr>
      <w:widowControl/>
      <w:wordWrap/>
      <w:autoSpaceDE/>
      <w:autoSpaceDN/>
      <w:spacing w:before="100" w:beforeAutospacing="1" w:afterAutospacing="1"/>
      <w:ind w:leftChars="100" w:left="200" w:rightChars="100" w:right="100"/>
    </w:pPr>
    <w:rPr>
      <w:b/>
      <w:color w:val="4BACC6" w:themeColor="accent5"/>
      <w:u w:val="single"/>
    </w:rPr>
  </w:style>
  <w:style w:type="character" w:customStyle="1" w:styleId="afff3">
    <w:name w:val="키워드 강조"/>
    <w:basedOn w:val="a4"/>
    <w:uiPriority w:val="2"/>
    <w:qFormat/>
    <w:rsid w:val="00787A29"/>
    <w:rPr>
      <w:b/>
    </w:rPr>
  </w:style>
  <w:style w:type="character" w:customStyle="1" w:styleId="afff4">
    <w:name w:val="키워드 강조 위첨자"/>
    <w:basedOn w:val="a4"/>
    <w:uiPriority w:val="2"/>
    <w:qFormat/>
    <w:rsid w:val="00787A29"/>
    <w:rPr>
      <w:b/>
      <w:vertAlign w:val="superscript"/>
    </w:rPr>
  </w:style>
  <w:style w:type="paragraph" w:customStyle="1" w:styleId="afff5">
    <w:name w:val="팁"/>
    <w:basedOn w:val="a3"/>
    <w:next w:val="a3"/>
    <w:uiPriority w:val="5"/>
    <w:qFormat/>
    <w:rsid w:val="00787A29"/>
    <w:pPr>
      <w:ind w:leftChars="100" w:left="100"/>
      <w:contextualSpacing/>
    </w:pPr>
    <w:rPr>
      <w:color w:val="F79646" w:themeColor="accent6"/>
      <w:sz w:val="16"/>
    </w:rPr>
  </w:style>
  <w:style w:type="table" w:styleId="afff6">
    <w:name w:val="Table Grid"/>
    <w:basedOn w:val="a5"/>
    <w:uiPriority w:val="39"/>
    <w:rsid w:val="00787A29"/>
    <w:pPr>
      <w:spacing w:after="0" w:line="240" w:lineRule="auto"/>
      <w:jc w:val="both"/>
    </w:pPr>
    <w:rPr>
      <w:rFonts w:asciiTheme="minorHAnsi" w:hAnsiTheme="minorHAnsi" w:cstheme="minorBidi"/>
      <w:kern w:val="2"/>
      <w:sz w:val="20"/>
      <w:szCs w:val="20"/>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7">
    <w:name w:val="표 캡션"/>
    <w:basedOn w:val="af6"/>
    <w:next w:val="a3"/>
    <w:uiPriority w:val="5"/>
    <w:qFormat/>
    <w:rsid w:val="00787A29"/>
    <w:pPr>
      <w:pBdr>
        <w:top w:val="none" w:sz="0" w:space="0" w:color="auto"/>
        <w:bottom w:val="single" w:sz="4" w:space="1" w:color="auto"/>
      </w:pBdr>
    </w:pPr>
  </w:style>
  <w:style w:type="paragraph" w:styleId="afff8">
    <w:name w:val="Balloon Text"/>
    <w:basedOn w:val="a3"/>
    <w:link w:val="Char9"/>
    <w:uiPriority w:val="99"/>
    <w:semiHidden/>
    <w:unhideWhenUsed/>
    <w:rsid w:val="00787A29"/>
    <w:pPr>
      <w:spacing w:after="0" w:line="240" w:lineRule="auto"/>
    </w:pPr>
    <w:rPr>
      <w:rFonts w:asciiTheme="majorHAnsi" w:eastAsiaTheme="majorEastAsia" w:hAnsiTheme="majorHAnsi" w:cstheme="majorBidi"/>
      <w:sz w:val="18"/>
      <w:szCs w:val="18"/>
    </w:rPr>
  </w:style>
  <w:style w:type="character" w:customStyle="1" w:styleId="Char9">
    <w:name w:val="풍선 도움말 텍스트 Char"/>
    <w:basedOn w:val="a4"/>
    <w:link w:val="afff8"/>
    <w:uiPriority w:val="99"/>
    <w:semiHidden/>
    <w:rsid w:val="00787A29"/>
    <w:rPr>
      <w:rFonts w:asciiTheme="majorHAnsi" w:eastAsiaTheme="majorEastAsia" w:hAnsiTheme="majorHAnsi" w:cstheme="majorBidi"/>
      <w:kern w:val="2"/>
      <w:sz w:val="18"/>
      <w:szCs w:val="18"/>
      <w:lang w:val="en-US"/>
      <w14:ligatures w14:val="standardContextual"/>
    </w:rPr>
  </w:style>
  <w:style w:type="character" w:styleId="afff9">
    <w:name w:val="Hyperlink"/>
    <w:basedOn w:val="a4"/>
    <w:uiPriority w:val="99"/>
    <w:unhideWhenUsed/>
    <w:rsid w:val="00787A29"/>
    <w:rPr>
      <w:color w:val="0000FF"/>
      <w:u w:val="single"/>
    </w:rPr>
  </w:style>
  <w:style w:type="paragraph" w:customStyle="1" w:styleId="afffa">
    <w:name w:val="학습목표"/>
    <w:basedOn w:val="a3"/>
    <w:next w:val="a3"/>
    <w:uiPriority w:val="3"/>
    <w:qFormat/>
    <w:rsid w:val="00787A29"/>
    <w:pPr>
      <w:shd w:val="clear" w:color="auto" w:fill="E1E1FF"/>
      <w:ind w:leftChars="100" w:left="200" w:rightChars="100" w:right="100"/>
    </w:pPr>
    <w:rPr>
      <w:sz w:val="18"/>
    </w:rPr>
  </w:style>
  <w:style w:type="character" w:styleId="afffb">
    <w:name w:val="Unresolved Mention"/>
    <w:basedOn w:val="a4"/>
    <w:uiPriority w:val="99"/>
    <w:semiHidden/>
    <w:unhideWhenUsed/>
    <w:rsid w:val="00787A29"/>
    <w:rPr>
      <w:color w:val="605E5C"/>
      <w:shd w:val="clear" w:color="auto" w:fill="E1DFDD"/>
    </w:rPr>
  </w:style>
  <w:style w:type="paragraph" w:styleId="afffc">
    <w:name w:val="Revision"/>
    <w:hidden/>
    <w:uiPriority w:val="99"/>
    <w:semiHidden/>
    <w:rsid w:val="00787A29"/>
    <w:pPr>
      <w:spacing w:after="0" w:line="240" w:lineRule="auto"/>
    </w:pPr>
    <w:rPr>
      <w:rFonts w:asciiTheme="minorHAnsi" w:hAnsiTheme="minorHAnsi" w:cstheme="minorBidi"/>
      <w:kern w:val="2"/>
      <w:sz w:val="20"/>
      <w:szCs w:val="20"/>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11</Pages>
  <Words>1468</Words>
  <Characters>8370</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이현서</cp:lastModifiedBy>
  <cp:revision>24</cp:revision>
  <dcterms:created xsi:type="dcterms:W3CDTF">2024-07-16T05:49:00Z</dcterms:created>
  <dcterms:modified xsi:type="dcterms:W3CDTF">2024-09-22T20:24:00Z</dcterms:modified>
</cp:coreProperties>
</file>